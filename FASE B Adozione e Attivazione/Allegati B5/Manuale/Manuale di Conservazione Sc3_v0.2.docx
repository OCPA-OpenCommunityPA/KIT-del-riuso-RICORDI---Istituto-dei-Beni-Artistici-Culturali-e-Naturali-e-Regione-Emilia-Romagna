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Layout w:type="fixed"/>
        <w:tblLook w:val="0000" w:firstRow="0" w:lastRow="0" w:firstColumn="0" w:lastColumn="0" w:noHBand="0" w:noVBand="0"/>
      </w:tblPr>
      <w:tblGrid>
        <w:gridCol w:w="5230"/>
        <w:gridCol w:w="4623"/>
      </w:tblGrid>
      <w:tr w:rsidR="00617AF7" w14:paraId="169C56BA" w14:textId="77777777">
        <w:tc>
          <w:tcPr>
            <w:tcW w:w="5230" w:type="dxa"/>
            <w:shd w:val="clear" w:color="auto" w:fill="auto"/>
          </w:tcPr>
          <w:p w14:paraId="169C56B8" w14:textId="75529492" w:rsidR="00617AF7" w:rsidRDefault="00617AF7">
            <w:pPr>
              <w:snapToGrid w:val="0"/>
              <w:spacing w:line="240" w:lineRule="auto"/>
            </w:pPr>
            <w:r>
              <w:t xml:space="preserve"> </w:t>
            </w:r>
            <w:r w:rsidR="00DA543A" w:rsidRPr="00D871E7">
              <w:rPr>
                <w:highlight w:val="yellow"/>
              </w:rPr>
              <w:t>[INSERIRE LOGO ENTE]</w:t>
            </w:r>
            <w:r w:rsidR="00431B6A">
              <w:t xml:space="preserve"> </w:t>
            </w:r>
          </w:p>
        </w:tc>
        <w:tc>
          <w:tcPr>
            <w:tcW w:w="4623" w:type="dxa"/>
            <w:shd w:val="clear" w:color="auto" w:fill="auto"/>
          </w:tcPr>
          <w:p w14:paraId="169C56B9" w14:textId="0F6BEFAE" w:rsidR="00617AF7" w:rsidRDefault="00655110">
            <w:pPr>
              <w:snapToGrid w:val="0"/>
              <w:spacing w:line="240" w:lineRule="auto"/>
              <w:jc w:val="right"/>
            </w:pPr>
            <w:r>
              <w:rPr>
                <w:noProof/>
              </w:rPr>
              <w:drawing>
                <wp:inline distT="0" distB="0" distL="0" distR="0" wp14:anchorId="3AD6927F" wp14:editId="54BED306">
                  <wp:extent cx="2161476" cy="670803"/>
                  <wp:effectExtent l="0" t="0" r="0" b="0"/>
                  <wp:docPr id="5" name="Immagine 2">
                    <a:extLst xmlns:a="http://schemas.openxmlformats.org/drawingml/2006/main">
                      <a:ext uri="{FF2B5EF4-FFF2-40B4-BE49-F238E27FC236}">
                        <a16:creationId xmlns:a16="http://schemas.microsoft.com/office/drawing/2014/main" id="{A295D316-5C65-4991-9B6B-5E4803CF7A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A295D316-5C65-4991-9B6B-5E4803CF7A3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1476" cy="670803"/>
                          </a:xfrm>
                          <a:prstGeom prst="rect">
                            <a:avLst/>
                          </a:prstGeom>
                        </pic:spPr>
                      </pic:pic>
                    </a:graphicData>
                  </a:graphic>
                </wp:inline>
              </w:drawing>
            </w:r>
          </w:p>
        </w:tc>
      </w:tr>
      <w:tr w:rsidR="00617AF7" w14:paraId="169C56BC" w14:textId="77777777">
        <w:trPr>
          <w:trHeight w:val="3969"/>
        </w:trPr>
        <w:tc>
          <w:tcPr>
            <w:tcW w:w="9853" w:type="dxa"/>
            <w:gridSpan w:val="2"/>
            <w:shd w:val="clear" w:color="auto" w:fill="auto"/>
          </w:tcPr>
          <w:p w14:paraId="169C56BB" w14:textId="77777777" w:rsidR="00617AF7" w:rsidRDefault="00617AF7">
            <w:pPr>
              <w:snapToGrid w:val="0"/>
              <w:spacing w:line="240" w:lineRule="auto"/>
              <w:rPr>
                <w:sz w:val="52"/>
              </w:rPr>
            </w:pPr>
          </w:p>
        </w:tc>
      </w:tr>
      <w:tr w:rsidR="00617AF7" w14:paraId="169C56D2" w14:textId="77777777">
        <w:trPr>
          <w:trHeight w:val="6237"/>
        </w:trPr>
        <w:tc>
          <w:tcPr>
            <w:tcW w:w="9853" w:type="dxa"/>
            <w:gridSpan w:val="2"/>
            <w:shd w:val="clear" w:color="auto" w:fill="auto"/>
          </w:tcPr>
          <w:p w14:paraId="169C56BD" w14:textId="77777777" w:rsidR="00617AF7" w:rsidRDefault="00617AF7">
            <w:pPr>
              <w:pStyle w:val="Titolo"/>
              <w:snapToGrid w:val="0"/>
              <w:rPr>
                <w:sz w:val="52"/>
              </w:rPr>
            </w:pPr>
          </w:p>
          <w:p w14:paraId="169C56BE" w14:textId="77777777" w:rsidR="00617AF7" w:rsidRDefault="00617AF7">
            <w:pPr>
              <w:pStyle w:val="Titolo"/>
              <w:rPr>
                <w:sz w:val="52"/>
              </w:rPr>
            </w:pPr>
            <w:r>
              <w:rPr>
                <w:sz w:val="52"/>
              </w:rPr>
              <w:t>MANUALE DI CONSERVAZIONE</w:t>
            </w:r>
          </w:p>
          <w:p w14:paraId="169C56BF" w14:textId="77777777" w:rsidR="00771DA1" w:rsidRDefault="00771DA1" w:rsidP="00771DA1"/>
          <w:p w14:paraId="169C56C0" w14:textId="77777777" w:rsidR="00771DA1" w:rsidRDefault="00771DA1" w:rsidP="00771DA1"/>
          <w:p w14:paraId="169C56C1" w14:textId="77777777" w:rsidR="00771DA1" w:rsidRDefault="00771DA1" w:rsidP="00771DA1"/>
          <w:p w14:paraId="169C56C2" w14:textId="77777777" w:rsidR="00771DA1" w:rsidRDefault="00771DA1" w:rsidP="00771DA1"/>
          <w:p w14:paraId="169C56C3" w14:textId="77777777" w:rsidR="00771DA1" w:rsidRDefault="00771DA1" w:rsidP="00771DA1"/>
          <w:p w14:paraId="169C56C4" w14:textId="77777777" w:rsidR="00771DA1" w:rsidRDefault="00771DA1" w:rsidP="00771DA1"/>
          <w:p w14:paraId="169C56C5" w14:textId="77777777" w:rsidR="00771DA1" w:rsidRDefault="00771DA1" w:rsidP="00771DA1"/>
          <w:p w14:paraId="169C56C6" w14:textId="77777777" w:rsidR="00771DA1" w:rsidRDefault="00771DA1" w:rsidP="00771DA1"/>
          <w:p w14:paraId="169C56C7" w14:textId="77777777" w:rsidR="00771DA1" w:rsidRDefault="00771DA1" w:rsidP="00771DA1"/>
          <w:p w14:paraId="169C56C8" w14:textId="77777777" w:rsidR="00771DA1" w:rsidRDefault="00771DA1" w:rsidP="00771DA1"/>
          <w:p w14:paraId="169C56C9" w14:textId="77777777" w:rsidR="00771DA1" w:rsidRDefault="00771DA1" w:rsidP="00771DA1"/>
          <w:p w14:paraId="169C56CA" w14:textId="77777777" w:rsidR="00771DA1" w:rsidRDefault="00771DA1" w:rsidP="00771DA1"/>
          <w:tbl>
            <w:tblPr>
              <w:tblpPr w:leftFromText="141" w:rightFromText="141" w:vertAnchor="text" w:horzAnchor="margin" w:tblpXSpec="right" w:tblpY="424"/>
              <w:tblOverlap w:val="never"/>
              <w:tblW w:w="4957" w:type="dxa"/>
              <w:tblLayout w:type="fixed"/>
              <w:tblLook w:val="0000" w:firstRow="0" w:lastRow="0" w:firstColumn="0" w:lastColumn="0" w:noHBand="0" w:noVBand="0"/>
            </w:tblPr>
            <w:tblGrid>
              <w:gridCol w:w="2122"/>
              <w:gridCol w:w="2835"/>
            </w:tblGrid>
            <w:tr w:rsidR="006B292D" w14:paraId="169C56CD" w14:textId="77777777" w:rsidTr="00BE6235">
              <w:tc>
                <w:tcPr>
                  <w:tcW w:w="2122" w:type="dxa"/>
                  <w:tcBorders>
                    <w:top w:val="single" w:sz="4" w:space="0" w:color="C0C0C0"/>
                    <w:left w:val="single" w:sz="4" w:space="0" w:color="C0C0C0"/>
                    <w:bottom w:val="single" w:sz="4" w:space="0" w:color="C0C0C0"/>
                  </w:tcBorders>
                  <w:shd w:val="clear" w:color="auto" w:fill="auto"/>
                  <w:vAlign w:val="center"/>
                </w:tcPr>
                <w:p w14:paraId="169C56CB" w14:textId="77777777" w:rsidR="006B292D" w:rsidRDefault="006B292D" w:rsidP="007375F3">
                  <w:pPr>
                    <w:snapToGrid w:val="0"/>
                    <w:spacing w:before="40" w:after="40" w:line="240" w:lineRule="auto"/>
                    <w:jc w:val="left"/>
                    <w:rPr>
                      <w:i/>
                      <w:sz w:val="16"/>
                    </w:rPr>
                  </w:pPr>
                  <w:r>
                    <w:rPr>
                      <w:i/>
                      <w:sz w:val="16"/>
                    </w:rPr>
                    <w:t>Codice documento</w:t>
                  </w:r>
                </w:p>
              </w:tc>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169C56CC" w14:textId="27797FA6" w:rsidR="006B292D" w:rsidRDefault="006B292D" w:rsidP="007375F3">
                  <w:pPr>
                    <w:snapToGrid w:val="0"/>
                    <w:spacing w:before="40" w:after="40" w:line="240" w:lineRule="auto"/>
                    <w:jc w:val="left"/>
                    <w:rPr>
                      <w:sz w:val="16"/>
                    </w:rPr>
                  </w:pPr>
                  <w:r>
                    <w:rPr>
                      <w:sz w:val="16"/>
                    </w:rPr>
                    <w:t>Manuale_Conservazione</w:t>
                  </w:r>
                </w:p>
              </w:tc>
            </w:tr>
            <w:tr w:rsidR="006B292D" w14:paraId="169C56D0" w14:textId="77777777" w:rsidTr="00BE6235">
              <w:tc>
                <w:tcPr>
                  <w:tcW w:w="2122" w:type="dxa"/>
                  <w:tcBorders>
                    <w:top w:val="single" w:sz="4" w:space="0" w:color="C0C0C0"/>
                    <w:left w:val="single" w:sz="4" w:space="0" w:color="C0C0C0"/>
                    <w:bottom w:val="single" w:sz="4" w:space="0" w:color="C0C0C0"/>
                  </w:tcBorders>
                  <w:shd w:val="clear" w:color="auto" w:fill="auto"/>
                  <w:vAlign w:val="center"/>
                </w:tcPr>
                <w:p w14:paraId="169C56CE" w14:textId="77777777" w:rsidR="006B292D" w:rsidRDefault="006B292D" w:rsidP="007375F3">
                  <w:pPr>
                    <w:snapToGrid w:val="0"/>
                    <w:spacing w:before="40" w:after="40" w:line="240" w:lineRule="auto"/>
                    <w:jc w:val="left"/>
                    <w:rPr>
                      <w:i/>
                      <w:sz w:val="16"/>
                    </w:rPr>
                  </w:pPr>
                  <w:r>
                    <w:rPr>
                      <w:i/>
                      <w:sz w:val="16"/>
                    </w:rPr>
                    <w:t>Versione</w:t>
                  </w:r>
                </w:p>
              </w:tc>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169C56CF" w14:textId="7E22DED1" w:rsidR="006B292D" w:rsidRPr="002576C4" w:rsidRDefault="00AF426F" w:rsidP="007C1BA3">
                  <w:pPr>
                    <w:snapToGrid w:val="0"/>
                    <w:spacing w:before="40" w:after="40" w:line="240" w:lineRule="auto"/>
                    <w:jc w:val="left"/>
                    <w:rPr>
                      <w:sz w:val="16"/>
                    </w:rPr>
                  </w:pPr>
                  <w:r w:rsidRPr="00BB5517">
                    <w:rPr>
                      <w:sz w:val="16"/>
                      <w:highlight w:val="yellow"/>
                    </w:rPr>
                    <w:t>X.X</w:t>
                  </w:r>
                </w:p>
              </w:tc>
            </w:tr>
          </w:tbl>
          <w:p w14:paraId="169C56D1" w14:textId="77777777" w:rsidR="00771DA1" w:rsidRPr="00771DA1" w:rsidRDefault="00E440F6" w:rsidP="00771DA1">
            <w:r>
              <w:rPr>
                <w:noProof/>
                <w:lang w:eastAsia="it-IT"/>
              </w:rPr>
              <mc:AlternateContent>
                <mc:Choice Requires="wps">
                  <w:drawing>
                    <wp:inline distT="0" distB="0" distL="0" distR="0" wp14:anchorId="169C5D2C" wp14:editId="169C5D2D">
                      <wp:extent cx="6174105" cy="0"/>
                      <wp:effectExtent l="28575" t="28575" r="26670" b="28575"/>
                      <wp:docPr id="97" name="Connettore 1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4105" cy="0"/>
                              </a:xfrm>
                              <a:prstGeom prst="line">
                                <a:avLst/>
                              </a:prstGeom>
                              <a:noFill/>
                              <a:ln w="50760">
                                <a:solidFill>
                                  <a:srgbClr val="07752C"/>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inline>
                  </w:drawing>
                </mc:Choice>
                <mc:Fallback>
                  <w:pict>
                    <v:line w14:anchorId="36FFF95F" id="Connettore 1 108" o:spid="_x0000_s1026" style="visibility:visible;mso-wrap-style:square;mso-left-percent:-10001;mso-top-percent:-10001;mso-position-horizontal:absolute;mso-position-horizontal-relative:char;mso-position-vertical:absolute;mso-position-vertical-relative:line;mso-left-percent:-10001;mso-top-percent:-10001" from="0,0" to="486.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" strokecolor="#07752c" strokeweight="1.41mm">
                      <v:stroke joinstyle="miter"/>
                      <w10:anchorlock/>
                    </v:line>
                  </w:pict>
                </mc:Fallback>
              </mc:AlternateContent>
            </w:r>
          </w:p>
        </w:tc>
      </w:tr>
      <w:tr w:rsidR="00617AF7" w:rsidRPr="006B292D" w14:paraId="169C56EE" w14:textId="77777777">
        <w:tc>
          <w:tcPr>
            <w:tcW w:w="9853" w:type="dxa"/>
            <w:gridSpan w:val="2"/>
            <w:shd w:val="clear" w:color="auto" w:fill="auto"/>
          </w:tcPr>
          <w:p w14:paraId="169C56D3" w14:textId="77777777" w:rsidR="00617AF7" w:rsidRPr="006B292D" w:rsidRDefault="00617AF7" w:rsidP="006B292D">
            <w:pPr>
              <w:snapToGrid w:val="0"/>
              <w:spacing w:before="40" w:after="40" w:line="240" w:lineRule="auto"/>
              <w:jc w:val="left"/>
              <w:rPr>
                <w:i/>
                <w:sz w:val="16"/>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413"/>
              <w:gridCol w:w="1276"/>
              <w:gridCol w:w="1847"/>
              <w:gridCol w:w="5086"/>
            </w:tblGrid>
            <w:tr w:rsidR="006B292D" w:rsidRPr="007375F3" w14:paraId="169C56D8" w14:textId="77777777" w:rsidTr="007375F3">
              <w:tc>
                <w:tcPr>
                  <w:tcW w:w="1413" w:type="dxa"/>
                  <w:tcBorders>
                    <w:top w:val="nil"/>
                    <w:left w:val="nil"/>
                    <w:bottom w:val="single" w:sz="4" w:space="0" w:color="808080"/>
                    <w:right w:val="single" w:sz="4" w:space="0" w:color="808080"/>
                  </w:tcBorders>
                  <w:shd w:val="clear" w:color="auto" w:fill="auto"/>
                  <w:vAlign w:val="center"/>
                </w:tcPr>
                <w:p w14:paraId="169C56D4" w14:textId="77777777" w:rsidR="006B292D" w:rsidRPr="007375F3" w:rsidRDefault="006B292D" w:rsidP="007375F3">
                  <w:pPr>
                    <w:snapToGrid w:val="0"/>
                    <w:spacing w:before="40" w:after="40" w:line="240" w:lineRule="auto"/>
                    <w:jc w:val="left"/>
                    <w:rPr>
                      <w:i/>
                      <w:sz w:val="16"/>
                    </w:rPr>
                  </w:pPr>
                </w:p>
              </w:tc>
              <w:tc>
                <w:tcPr>
                  <w:tcW w:w="1276" w:type="dxa"/>
                  <w:tcBorders>
                    <w:left w:val="single" w:sz="4" w:space="0" w:color="808080"/>
                  </w:tcBorders>
                  <w:shd w:val="clear" w:color="auto" w:fill="auto"/>
                  <w:vAlign w:val="center"/>
                </w:tcPr>
                <w:p w14:paraId="169C56D5" w14:textId="77777777" w:rsidR="006B292D" w:rsidRPr="007375F3" w:rsidRDefault="006B292D" w:rsidP="007375F3">
                  <w:pPr>
                    <w:snapToGrid w:val="0"/>
                    <w:spacing w:before="40" w:after="40" w:line="240" w:lineRule="auto"/>
                    <w:jc w:val="left"/>
                    <w:rPr>
                      <w:i/>
                      <w:sz w:val="16"/>
                    </w:rPr>
                  </w:pPr>
                  <w:r w:rsidRPr="007375F3">
                    <w:rPr>
                      <w:i/>
                      <w:sz w:val="16"/>
                    </w:rPr>
                    <w:t>Data</w:t>
                  </w:r>
                </w:p>
              </w:tc>
              <w:tc>
                <w:tcPr>
                  <w:tcW w:w="1847" w:type="dxa"/>
                  <w:shd w:val="clear" w:color="auto" w:fill="auto"/>
                  <w:vAlign w:val="center"/>
                </w:tcPr>
                <w:p w14:paraId="169C56D6" w14:textId="77777777" w:rsidR="006B292D" w:rsidRPr="007375F3" w:rsidRDefault="006B292D" w:rsidP="007375F3">
                  <w:pPr>
                    <w:snapToGrid w:val="0"/>
                    <w:spacing w:before="40" w:after="40" w:line="240" w:lineRule="auto"/>
                    <w:jc w:val="left"/>
                    <w:rPr>
                      <w:i/>
                      <w:sz w:val="16"/>
                    </w:rPr>
                  </w:pPr>
                  <w:r w:rsidRPr="007375F3">
                    <w:rPr>
                      <w:i/>
                      <w:sz w:val="16"/>
                    </w:rPr>
                    <w:t>Nominativo</w:t>
                  </w:r>
                </w:p>
              </w:tc>
              <w:tc>
                <w:tcPr>
                  <w:tcW w:w="5086" w:type="dxa"/>
                  <w:shd w:val="clear" w:color="auto" w:fill="auto"/>
                  <w:vAlign w:val="center"/>
                </w:tcPr>
                <w:p w14:paraId="169C56D7" w14:textId="77777777" w:rsidR="006B292D" w:rsidRPr="007375F3" w:rsidRDefault="006B292D" w:rsidP="007375F3">
                  <w:pPr>
                    <w:snapToGrid w:val="0"/>
                    <w:spacing w:before="40" w:after="40" w:line="240" w:lineRule="auto"/>
                    <w:jc w:val="left"/>
                    <w:rPr>
                      <w:i/>
                      <w:sz w:val="16"/>
                    </w:rPr>
                  </w:pPr>
                  <w:r w:rsidRPr="007375F3">
                    <w:rPr>
                      <w:i/>
                      <w:sz w:val="16"/>
                    </w:rPr>
                    <w:t>Funzione</w:t>
                  </w:r>
                </w:p>
              </w:tc>
            </w:tr>
            <w:tr w:rsidR="006B292D" w:rsidRPr="007375F3" w14:paraId="169C56DD" w14:textId="77777777" w:rsidTr="007375F3">
              <w:tc>
                <w:tcPr>
                  <w:tcW w:w="1413" w:type="dxa"/>
                  <w:tcBorders>
                    <w:top w:val="single" w:sz="4" w:space="0" w:color="808080"/>
                  </w:tcBorders>
                  <w:shd w:val="clear" w:color="auto" w:fill="auto"/>
                  <w:vAlign w:val="center"/>
                </w:tcPr>
                <w:p w14:paraId="169C56D9" w14:textId="77777777" w:rsidR="006B292D" w:rsidRPr="007375F3" w:rsidRDefault="006B292D" w:rsidP="007375F3">
                  <w:pPr>
                    <w:snapToGrid w:val="0"/>
                    <w:spacing w:before="40" w:after="40" w:line="240" w:lineRule="auto"/>
                    <w:jc w:val="left"/>
                    <w:rPr>
                      <w:i/>
                      <w:sz w:val="16"/>
                    </w:rPr>
                  </w:pPr>
                  <w:r w:rsidRPr="007375F3">
                    <w:rPr>
                      <w:i/>
                      <w:sz w:val="16"/>
                    </w:rPr>
                    <w:t>Redazione</w:t>
                  </w:r>
                </w:p>
              </w:tc>
              <w:tc>
                <w:tcPr>
                  <w:tcW w:w="1276" w:type="dxa"/>
                  <w:shd w:val="clear" w:color="auto" w:fill="auto"/>
                  <w:vAlign w:val="center"/>
                </w:tcPr>
                <w:p w14:paraId="169C56DA" w14:textId="701BD83C" w:rsidR="006B292D" w:rsidRPr="00BB5517" w:rsidRDefault="002576C4" w:rsidP="008F4183">
                  <w:pPr>
                    <w:snapToGrid w:val="0"/>
                    <w:spacing w:before="40" w:after="40" w:line="240" w:lineRule="auto"/>
                    <w:jc w:val="left"/>
                    <w:rPr>
                      <w:sz w:val="16"/>
                      <w:highlight w:val="yellow"/>
                    </w:rPr>
                  </w:pPr>
                  <w:r w:rsidRPr="00BB5517">
                    <w:rPr>
                      <w:sz w:val="16"/>
                      <w:highlight w:val="yellow"/>
                    </w:rPr>
                    <w:t>xx/xx/xxxx</w:t>
                  </w:r>
                </w:p>
              </w:tc>
              <w:tc>
                <w:tcPr>
                  <w:tcW w:w="1847" w:type="dxa"/>
                  <w:shd w:val="clear" w:color="auto" w:fill="auto"/>
                  <w:vAlign w:val="center"/>
                </w:tcPr>
                <w:p w14:paraId="169C56DB" w14:textId="1DB0281E" w:rsidR="006B292D" w:rsidRPr="00BB5517" w:rsidRDefault="002576C4" w:rsidP="007375F3">
                  <w:pPr>
                    <w:snapToGrid w:val="0"/>
                    <w:spacing w:before="40" w:after="40" w:line="240" w:lineRule="auto"/>
                    <w:jc w:val="left"/>
                    <w:rPr>
                      <w:sz w:val="16"/>
                      <w:highlight w:val="yellow"/>
                    </w:rPr>
                  </w:pPr>
                  <w:r w:rsidRPr="00BB5517">
                    <w:rPr>
                      <w:sz w:val="16"/>
                      <w:highlight w:val="yellow"/>
                    </w:rPr>
                    <w:t>Xxxx Xxxx</w:t>
                  </w:r>
                </w:p>
              </w:tc>
              <w:tc>
                <w:tcPr>
                  <w:tcW w:w="5086" w:type="dxa"/>
                  <w:shd w:val="clear" w:color="auto" w:fill="auto"/>
                  <w:vAlign w:val="center"/>
                </w:tcPr>
                <w:p w14:paraId="169C56DC" w14:textId="2497BA8A" w:rsidR="006B292D" w:rsidRPr="00BB5517" w:rsidRDefault="000003C2" w:rsidP="007375F3">
                  <w:pPr>
                    <w:snapToGrid w:val="0"/>
                    <w:spacing w:before="40" w:after="40" w:line="240" w:lineRule="auto"/>
                    <w:jc w:val="left"/>
                    <w:rPr>
                      <w:sz w:val="16"/>
                      <w:highlight w:val="yellow"/>
                    </w:rPr>
                  </w:pPr>
                  <w:r w:rsidRPr="00BB5517">
                    <w:rPr>
                      <w:sz w:val="16"/>
                      <w:highlight w:val="yellow"/>
                    </w:rPr>
                    <w:t>Xxxxxxxxx</w:t>
                  </w:r>
                </w:p>
              </w:tc>
            </w:tr>
            <w:tr w:rsidR="006B292D" w:rsidRPr="007375F3" w14:paraId="169C56E7" w14:textId="77777777" w:rsidTr="007375F3">
              <w:tc>
                <w:tcPr>
                  <w:tcW w:w="1413" w:type="dxa"/>
                  <w:shd w:val="clear" w:color="auto" w:fill="auto"/>
                  <w:vAlign w:val="center"/>
                </w:tcPr>
                <w:p w14:paraId="169C56E3" w14:textId="77777777" w:rsidR="006B292D" w:rsidRPr="002576C4" w:rsidRDefault="006B292D" w:rsidP="007375F3">
                  <w:pPr>
                    <w:snapToGrid w:val="0"/>
                    <w:spacing w:before="40" w:after="40" w:line="240" w:lineRule="auto"/>
                    <w:jc w:val="left"/>
                    <w:rPr>
                      <w:i/>
                      <w:sz w:val="16"/>
                    </w:rPr>
                  </w:pPr>
                  <w:r w:rsidRPr="002576C4">
                    <w:rPr>
                      <w:i/>
                      <w:sz w:val="16"/>
                    </w:rPr>
                    <w:t>Verifica</w:t>
                  </w:r>
                </w:p>
              </w:tc>
              <w:tc>
                <w:tcPr>
                  <w:tcW w:w="1276" w:type="dxa"/>
                  <w:shd w:val="clear" w:color="auto" w:fill="auto"/>
                  <w:vAlign w:val="center"/>
                </w:tcPr>
                <w:p w14:paraId="169C56E4" w14:textId="220A1142" w:rsidR="006B292D" w:rsidRPr="00BB5517" w:rsidRDefault="00AF426F" w:rsidP="008F4183">
                  <w:pPr>
                    <w:snapToGrid w:val="0"/>
                    <w:spacing w:before="40" w:after="40" w:line="240" w:lineRule="auto"/>
                    <w:jc w:val="left"/>
                    <w:rPr>
                      <w:sz w:val="16"/>
                      <w:highlight w:val="yellow"/>
                    </w:rPr>
                  </w:pPr>
                  <w:r w:rsidRPr="00BB5517">
                    <w:rPr>
                      <w:sz w:val="16"/>
                      <w:highlight w:val="yellow"/>
                    </w:rPr>
                    <w:t>xx/xx/xxxx</w:t>
                  </w:r>
                </w:p>
              </w:tc>
              <w:tc>
                <w:tcPr>
                  <w:tcW w:w="1847" w:type="dxa"/>
                  <w:shd w:val="clear" w:color="auto" w:fill="auto"/>
                  <w:vAlign w:val="center"/>
                </w:tcPr>
                <w:p w14:paraId="169C56E5" w14:textId="7C97F1F0" w:rsidR="006B292D" w:rsidRPr="00BB5517" w:rsidRDefault="002576C4" w:rsidP="007375F3">
                  <w:pPr>
                    <w:snapToGrid w:val="0"/>
                    <w:spacing w:before="40" w:after="40" w:line="240" w:lineRule="auto"/>
                    <w:jc w:val="left"/>
                    <w:rPr>
                      <w:sz w:val="16"/>
                      <w:highlight w:val="yellow"/>
                    </w:rPr>
                  </w:pPr>
                  <w:r w:rsidRPr="00BB5517">
                    <w:rPr>
                      <w:sz w:val="16"/>
                      <w:highlight w:val="yellow"/>
                    </w:rPr>
                    <w:t>Xxxx Xxxx</w:t>
                  </w:r>
                </w:p>
              </w:tc>
              <w:tc>
                <w:tcPr>
                  <w:tcW w:w="5086" w:type="dxa"/>
                  <w:shd w:val="clear" w:color="auto" w:fill="auto"/>
                  <w:vAlign w:val="center"/>
                </w:tcPr>
                <w:p w14:paraId="169C56E6" w14:textId="77777777" w:rsidR="006B292D" w:rsidRPr="007375F3" w:rsidRDefault="00BE6235" w:rsidP="007375F3">
                  <w:pPr>
                    <w:snapToGrid w:val="0"/>
                    <w:spacing w:before="40" w:after="40" w:line="240" w:lineRule="auto"/>
                    <w:jc w:val="left"/>
                    <w:rPr>
                      <w:sz w:val="16"/>
                    </w:rPr>
                  </w:pPr>
                  <w:r w:rsidRPr="007375F3">
                    <w:rPr>
                      <w:sz w:val="16"/>
                    </w:rPr>
                    <w:t>Responsabile funzione archivistica di conservazione</w:t>
                  </w:r>
                </w:p>
              </w:tc>
            </w:tr>
            <w:tr w:rsidR="006B292D" w:rsidRPr="007375F3" w14:paraId="169C56EC" w14:textId="77777777" w:rsidTr="007375F3">
              <w:tc>
                <w:tcPr>
                  <w:tcW w:w="1413" w:type="dxa"/>
                  <w:shd w:val="clear" w:color="auto" w:fill="auto"/>
                  <w:vAlign w:val="center"/>
                </w:tcPr>
                <w:p w14:paraId="169C56E8" w14:textId="77777777" w:rsidR="006B292D" w:rsidRPr="007375F3" w:rsidRDefault="006B292D" w:rsidP="007375F3">
                  <w:pPr>
                    <w:snapToGrid w:val="0"/>
                    <w:spacing w:before="40" w:after="40" w:line="240" w:lineRule="auto"/>
                    <w:jc w:val="left"/>
                    <w:rPr>
                      <w:i/>
                      <w:sz w:val="16"/>
                    </w:rPr>
                  </w:pPr>
                  <w:r w:rsidRPr="007375F3">
                    <w:rPr>
                      <w:i/>
                      <w:sz w:val="16"/>
                    </w:rPr>
                    <w:t>Approvazione</w:t>
                  </w:r>
                </w:p>
              </w:tc>
              <w:tc>
                <w:tcPr>
                  <w:tcW w:w="1276" w:type="dxa"/>
                  <w:shd w:val="clear" w:color="auto" w:fill="auto"/>
                  <w:vAlign w:val="center"/>
                </w:tcPr>
                <w:p w14:paraId="169C56E9" w14:textId="18514F6A" w:rsidR="006B292D" w:rsidRPr="00BB5517" w:rsidRDefault="00AF426F" w:rsidP="008F4183">
                  <w:pPr>
                    <w:snapToGrid w:val="0"/>
                    <w:spacing w:before="40" w:after="40" w:line="240" w:lineRule="auto"/>
                    <w:jc w:val="left"/>
                    <w:rPr>
                      <w:sz w:val="16"/>
                      <w:highlight w:val="yellow"/>
                    </w:rPr>
                  </w:pPr>
                  <w:r w:rsidRPr="00BB5517">
                    <w:rPr>
                      <w:sz w:val="16"/>
                      <w:highlight w:val="yellow"/>
                    </w:rPr>
                    <w:t>xx/xx/xxxx</w:t>
                  </w:r>
                </w:p>
              </w:tc>
              <w:tc>
                <w:tcPr>
                  <w:tcW w:w="1847" w:type="dxa"/>
                  <w:shd w:val="clear" w:color="auto" w:fill="auto"/>
                  <w:vAlign w:val="center"/>
                </w:tcPr>
                <w:p w14:paraId="169C56EA" w14:textId="61EE179F" w:rsidR="006B292D" w:rsidRPr="00BB5517" w:rsidRDefault="002576C4" w:rsidP="007375F3">
                  <w:pPr>
                    <w:snapToGrid w:val="0"/>
                    <w:spacing w:before="40" w:after="40" w:line="240" w:lineRule="auto"/>
                    <w:jc w:val="left"/>
                    <w:rPr>
                      <w:sz w:val="16"/>
                      <w:highlight w:val="yellow"/>
                    </w:rPr>
                  </w:pPr>
                  <w:r w:rsidRPr="00BB5517">
                    <w:rPr>
                      <w:sz w:val="16"/>
                      <w:highlight w:val="yellow"/>
                    </w:rPr>
                    <w:t>Xxxx Xxxx</w:t>
                  </w:r>
                </w:p>
              </w:tc>
              <w:tc>
                <w:tcPr>
                  <w:tcW w:w="5086" w:type="dxa"/>
                  <w:shd w:val="clear" w:color="auto" w:fill="auto"/>
                  <w:vAlign w:val="center"/>
                </w:tcPr>
                <w:p w14:paraId="169C56EB" w14:textId="77777777" w:rsidR="006B292D" w:rsidRPr="007375F3" w:rsidRDefault="004D33AA" w:rsidP="007375F3">
                  <w:pPr>
                    <w:snapToGrid w:val="0"/>
                    <w:spacing w:before="40" w:after="40" w:line="240" w:lineRule="auto"/>
                    <w:jc w:val="left"/>
                    <w:rPr>
                      <w:sz w:val="16"/>
                    </w:rPr>
                  </w:pPr>
                  <w:r>
                    <w:rPr>
                      <w:sz w:val="16"/>
                    </w:rPr>
                    <w:t>Responsabile del servizio</w:t>
                  </w:r>
                  <w:r w:rsidR="00BE6235" w:rsidRPr="007375F3">
                    <w:rPr>
                      <w:sz w:val="16"/>
                    </w:rPr>
                    <w:t xml:space="preserve"> </w:t>
                  </w:r>
                </w:p>
              </w:tc>
            </w:tr>
          </w:tbl>
          <w:p w14:paraId="169C56ED" w14:textId="77777777" w:rsidR="006B292D" w:rsidRPr="006B292D" w:rsidRDefault="006B292D" w:rsidP="006B292D">
            <w:pPr>
              <w:snapToGrid w:val="0"/>
              <w:spacing w:before="40" w:after="40" w:line="240" w:lineRule="auto"/>
              <w:jc w:val="left"/>
              <w:rPr>
                <w:i/>
                <w:sz w:val="16"/>
              </w:rPr>
            </w:pPr>
          </w:p>
        </w:tc>
      </w:tr>
      <w:tr w:rsidR="00617AF7" w14:paraId="169C56F0" w14:textId="77777777">
        <w:trPr>
          <w:trHeight w:val="11622"/>
        </w:trPr>
        <w:tc>
          <w:tcPr>
            <w:tcW w:w="9853" w:type="dxa"/>
            <w:gridSpan w:val="2"/>
            <w:shd w:val="clear" w:color="auto" w:fill="auto"/>
            <w:vAlign w:val="bottom"/>
          </w:tcPr>
          <w:p w14:paraId="169C56EF" w14:textId="77777777" w:rsidR="00617AF7" w:rsidRDefault="00617AF7">
            <w:pPr>
              <w:snapToGrid w:val="0"/>
              <w:spacing w:line="240" w:lineRule="auto"/>
              <w:jc w:val="center"/>
              <w:rPr>
                <w:shd w:val="clear" w:color="auto" w:fill="FFFF00"/>
              </w:rPr>
            </w:pPr>
          </w:p>
        </w:tc>
      </w:tr>
      <w:tr w:rsidR="00617AF7" w14:paraId="169C56F3" w14:textId="77777777">
        <w:trPr>
          <w:trHeight w:val="282"/>
        </w:trPr>
        <w:tc>
          <w:tcPr>
            <w:tcW w:w="9853" w:type="dxa"/>
            <w:gridSpan w:val="2"/>
            <w:shd w:val="clear" w:color="auto" w:fill="auto"/>
          </w:tcPr>
          <w:p w14:paraId="169C56F1" w14:textId="77777777" w:rsidR="00617AF7" w:rsidRDefault="00617AF7">
            <w:pPr>
              <w:pStyle w:val="BlankpageBasic"/>
              <w:snapToGrid w:val="0"/>
              <w:rPr>
                <w:rFonts w:ascii="Verdana" w:hAnsi="Verdana"/>
                <w:i w:val="0"/>
                <w:sz w:val="16"/>
              </w:rPr>
            </w:pPr>
            <w:r>
              <w:rPr>
                <w:rFonts w:ascii="Verdana" w:hAnsi="Verdana"/>
                <w:i w:val="0"/>
                <w:sz w:val="16"/>
              </w:rPr>
              <w:t xml:space="preserve">Il presente documento è rilasciato sotto la licenza </w:t>
            </w:r>
            <w:r>
              <w:rPr>
                <w:rFonts w:ascii="Verdana" w:hAnsi="Verdana"/>
                <w:i w:val="0"/>
                <w:sz w:val="16"/>
              </w:rPr>
              <w:br/>
            </w:r>
            <w:r>
              <w:rPr>
                <w:rFonts w:ascii="Verdana" w:hAnsi="Verdana"/>
                <w:b/>
                <w:i w:val="0"/>
                <w:sz w:val="16"/>
              </w:rPr>
              <w:t>Attribuzione-Non commerciale</w:t>
            </w:r>
            <w:r>
              <w:rPr>
                <w:rFonts w:ascii="Verdana" w:hAnsi="Verdana"/>
                <w:b/>
                <w:i w:val="0"/>
                <w:sz w:val="16"/>
              </w:rPr>
              <w:br/>
            </w:r>
            <w:r>
              <w:rPr>
                <w:rFonts w:ascii="Verdana" w:hAnsi="Verdana"/>
                <w:i w:val="0"/>
                <w:sz w:val="16"/>
              </w:rPr>
              <w:t xml:space="preserve">delle Creative Commons. </w:t>
            </w:r>
          </w:p>
          <w:p w14:paraId="169C56F2" w14:textId="77777777" w:rsidR="00617AF7" w:rsidRDefault="00E440F6">
            <w:pPr>
              <w:pStyle w:val="BlankpageBasic"/>
            </w:pPr>
            <w:r>
              <w:rPr>
                <w:noProof/>
                <w:lang w:eastAsia="it-IT"/>
              </w:rPr>
              <w:drawing>
                <wp:inline distT="0" distB="0" distL="0" distR="0" wp14:anchorId="169C5D2E" wp14:editId="169C5D2F">
                  <wp:extent cx="840105" cy="297815"/>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0105" cy="297815"/>
                          </a:xfrm>
                          <a:prstGeom prst="rect">
                            <a:avLst/>
                          </a:prstGeom>
                          <a:solidFill>
                            <a:srgbClr val="FFFFFF"/>
                          </a:solidFill>
                          <a:ln>
                            <a:noFill/>
                          </a:ln>
                        </pic:spPr>
                      </pic:pic>
                    </a:graphicData>
                  </a:graphic>
                </wp:inline>
              </w:drawing>
            </w:r>
          </w:p>
        </w:tc>
      </w:tr>
    </w:tbl>
    <w:p w14:paraId="169C56F4" w14:textId="77777777" w:rsidR="004C0DE3" w:rsidRDefault="004C0DE3" w:rsidP="00240E3B">
      <w:pPr>
        <w:sectPr w:rsidR="004C0DE3" w:rsidSect="00BC25AD">
          <w:type w:val="continuous"/>
          <w:pgSz w:w="11906" w:h="16838" w:code="9"/>
          <w:pgMar w:top="1922" w:right="1134" w:bottom="1412" w:left="1134" w:header="1644" w:footer="1134" w:gutter="0"/>
          <w:cols w:space="720"/>
          <w:docGrid w:linePitch="360"/>
        </w:sectPr>
      </w:pPr>
    </w:p>
    <w:p w14:paraId="169C571B" w14:textId="6CC787D7" w:rsidR="001E2230" w:rsidRPr="009F760F" w:rsidRDefault="001E2230" w:rsidP="001E2230">
      <w:pPr>
        <w:pStyle w:val="Titolo"/>
        <w:jc w:val="left"/>
        <w:rPr>
          <w:rFonts w:ascii="Verdana" w:hAnsi="Verdana"/>
          <w:sz w:val="20"/>
          <w:szCs w:val="20"/>
        </w:rPr>
      </w:pPr>
      <w:bookmarkStart w:id="0" w:name="Sommario"/>
      <w:r>
        <w:rPr>
          <w:rFonts w:ascii="Verdana" w:hAnsi="Verdana"/>
          <w:sz w:val="20"/>
          <w:szCs w:val="20"/>
        </w:rPr>
        <w:lastRenderedPageBreak/>
        <w:t>SOMMARIO</w:t>
      </w:r>
    </w:p>
    <w:bookmarkEnd w:id="0"/>
    <w:p w14:paraId="7EE022FF" w14:textId="2A7820B1" w:rsidR="00E42819" w:rsidRDefault="00F76C4F">
      <w:pPr>
        <w:pStyle w:val="Sommario1"/>
        <w:tabs>
          <w:tab w:val="right" w:leader="dot" w:pos="9628"/>
        </w:tabs>
        <w:rPr>
          <w:rFonts w:asciiTheme="minorHAnsi" w:eastAsiaTheme="minorEastAsia" w:hAnsiTheme="minorHAnsi" w:cstheme="minorBidi"/>
          <w:b w:val="0"/>
          <w:bCs w:val="0"/>
          <w:caps w:val="0"/>
          <w:noProof/>
          <w:kern w:val="0"/>
          <w:sz w:val="22"/>
          <w:szCs w:val="22"/>
          <w:lang w:eastAsia="it-IT" w:bidi="ar-SA"/>
        </w:rPr>
      </w:pPr>
      <w:r>
        <w:fldChar w:fldCharType="begin"/>
      </w:r>
      <w:r>
        <w:instrText xml:space="preserve"> TOC \o "1-3" \h \z \u </w:instrText>
      </w:r>
      <w:r>
        <w:fldChar w:fldCharType="separate"/>
      </w:r>
      <w:hyperlink w:anchor="_Toc524098776" w:history="1">
        <w:r w:rsidR="00E42819" w:rsidRPr="00EF617B">
          <w:rPr>
            <w:rStyle w:val="Collegamentoipertestuale"/>
            <w:noProof/>
          </w:rPr>
          <w:t>REGISTRO DELLE VERSIONI</w:t>
        </w:r>
        <w:r w:rsidR="00E42819">
          <w:rPr>
            <w:noProof/>
            <w:webHidden/>
          </w:rPr>
          <w:tab/>
        </w:r>
        <w:r w:rsidR="00E42819">
          <w:rPr>
            <w:noProof/>
            <w:webHidden/>
          </w:rPr>
          <w:fldChar w:fldCharType="begin"/>
        </w:r>
        <w:r w:rsidR="00E42819">
          <w:rPr>
            <w:noProof/>
            <w:webHidden/>
          </w:rPr>
          <w:instrText xml:space="preserve"> PAGEREF _Toc524098776 \h </w:instrText>
        </w:r>
        <w:r w:rsidR="00E42819">
          <w:rPr>
            <w:noProof/>
            <w:webHidden/>
          </w:rPr>
        </w:r>
        <w:r w:rsidR="00E42819">
          <w:rPr>
            <w:noProof/>
            <w:webHidden/>
          </w:rPr>
          <w:fldChar w:fldCharType="separate"/>
        </w:r>
        <w:r w:rsidR="00E42819">
          <w:rPr>
            <w:noProof/>
            <w:webHidden/>
          </w:rPr>
          <w:t>5</w:t>
        </w:r>
        <w:r w:rsidR="00E42819">
          <w:rPr>
            <w:noProof/>
            <w:webHidden/>
          </w:rPr>
          <w:fldChar w:fldCharType="end"/>
        </w:r>
      </w:hyperlink>
    </w:p>
    <w:p w14:paraId="77AB9BED" w14:textId="4B89C730" w:rsidR="00E42819" w:rsidRDefault="007E7FE2">
      <w:pPr>
        <w:pStyle w:val="Sommario1"/>
        <w:tabs>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4098777" w:history="1">
        <w:r w:rsidR="00E42819" w:rsidRPr="00EF617B">
          <w:rPr>
            <w:rStyle w:val="Collegamentoipertestuale"/>
            <w:noProof/>
          </w:rPr>
          <w:t>CLASSIFICAZIONE DEL DOCUMENTO</w:t>
        </w:r>
        <w:r w:rsidR="00E42819">
          <w:rPr>
            <w:noProof/>
            <w:webHidden/>
          </w:rPr>
          <w:tab/>
        </w:r>
        <w:r w:rsidR="00E42819">
          <w:rPr>
            <w:noProof/>
            <w:webHidden/>
          </w:rPr>
          <w:fldChar w:fldCharType="begin"/>
        </w:r>
        <w:r w:rsidR="00E42819">
          <w:rPr>
            <w:noProof/>
            <w:webHidden/>
          </w:rPr>
          <w:instrText xml:space="preserve"> PAGEREF _Toc524098777 \h </w:instrText>
        </w:r>
        <w:r w:rsidR="00E42819">
          <w:rPr>
            <w:noProof/>
            <w:webHidden/>
          </w:rPr>
        </w:r>
        <w:r w:rsidR="00E42819">
          <w:rPr>
            <w:noProof/>
            <w:webHidden/>
          </w:rPr>
          <w:fldChar w:fldCharType="separate"/>
        </w:r>
        <w:r w:rsidR="00E42819">
          <w:rPr>
            <w:noProof/>
            <w:webHidden/>
          </w:rPr>
          <w:t>5</w:t>
        </w:r>
        <w:r w:rsidR="00E42819">
          <w:rPr>
            <w:noProof/>
            <w:webHidden/>
          </w:rPr>
          <w:fldChar w:fldCharType="end"/>
        </w:r>
      </w:hyperlink>
    </w:p>
    <w:p w14:paraId="0D89C6B7" w14:textId="700C308C" w:rsidR="00E42819" w:rsidRDefault="007E7FE2">
      <w:pPr>
        <w:pStyle w:val="Sommario1"/>
        <w:tabs>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4098778" w:history="1">
        <w:r w:rsidR="00E42819" w:rsidRPr="00EF617B">
          <w:rPr>
            <w:rStyle w:val="Collegamentoipertestuale"/>
            <w:noProof/>
          </w:rPr>
          <w:t>LISTA DI DISTRIBUZIONE</w:t>
        </w:r>
        <w:r w:rsidR="00E42819">
          <w:rPr>
            <w:noProof/>
            <w:webHidden/>
          </w:rPr>
          <w:tab/>
        </w:r>
        <w:r w:rsidR="00E42819">
          <w:rPr>
            <w:noProof/>
            <w:webHidden/>
          </w:rPr>
          <w:fldChar w:fldCharType="begin"/>
        </w:r>
        <w:r w:rsidR="00E42819">
          <w:rPr>
            <w:noProof/>
            <w:webHidden/>
          </w:rPr>
          <w:instrText xml:space="preserve"> PAGEREF _Toc524098778 \h </w:instrText>
        </w:r>
        <w:r w:rsidR="00E42819">
          <w:rPr>
            <w:noProof/>
            <w:webHidden/>
          </w:rPr>
        </w:r>
        <w:r w:rsidR="00E42819">
          <w:rPr>
            <w:noProof/>
            <w:webHidden/>
          </w:rPr>
          <w:fldChar w:fldCharType="separate"/>
        </w:r>
        <w:r w:rsidR="00E42819">
          <w:rPr>
            <w:noProof/>
            <w:webHidden/>
          </w:rPr>
          <w:t>5</w:t>
        </w:r>
        <w:r w:rsidR="00E42819">
          <w:rPr>
            <w:noProof/>
            <w:webHidden/>
          </w:rPr>
          <w:fldChar w:fldCharType="end"/>
        </w:r>
      </w:hyperlink>
    </w:p>
    <w:p w14:paraId="79991871" w14:textId="24766E13" w:rsidR="00E42819" w:rsidRDefault="007E7FE2">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4098779" w:history="1">
        <w:r w:rsidR="00E42819" w:rsidRPr="00EF617B">
          <w:rPr>
            <w:rStyle w:val="Collegamentoipertestuale"/>
            <w:noProof/>
          </w:rPr>
          <w:t>1</w:t>
        </w:r>
        <w:r w:rsidR="00E42819">
          <w:rPr>
            <w:rFonts w:asciiTheme="minorHAnsi" w:eastAsiaTheme="minorEastAsia" w:hAnsiTheme="minorHAnsi" w:cstheme="minorBidi"/>
            <w:b w:val="0"/>
            <w:bCs w:val="0"/>
            <w:caps w:val="0"/>
            <w:noProof/>
            <w:kern w:val="0"/>
            <w:sz w:val="22"/>
            <w:szCs w:val="22"/>
            <w:lang w:eastAsia="it-IT" w:bidi="ar-SA"/>
          </w:rPr>
          <w:tab/>
        </w:r>
        <w:r w:rsidR="00E42819" w:rsidRPr="00EF617B">
          <w:rPr>
            <w:rStyle w:val="Collegamentoipertestuale"/>
            <w:noProof/>
          </w:rPr>
          <w:t>SCOPO E AMBITO DEL DOCUMENTO</w:t>
        </w:r>
        <w:r w:rsidR="00E42819">
          <w:rPr>
            <w:noProof/>
            <w:webHidden/>
          </w:rPr>
          <w:tab/>
        </w:r>
        <w:r w:rsidR="00E42819">
          <w:rPr>
            <w:noProof/>
            <w:webHidden/>
          </w:rPr>
          <w:fldChar w:fldCharType="begin"/>
        </w:r>
        <w:r w:rsidR="00E42819">
          <w:rPr>
            <w:noProof/>
            <w:webHidden/>
          </w:rPr>
          <w:instrText xml:space="preserve"> PAGEREF _Toc524098779 \h </w:instrText>
        </w:r>
        <w:r w:rsidR="00E42819">
          <w:rPr>
            <w:noProof/>
            <w:webHidden/>
          </w:rPr>
        </w:r>
        <w:r w:rsidR="00E42819">
          <w:rPr>
            <w:noProof/>
            <w:webHidden/>
          </w:rPr>
          <w:fldChar w:fldCharType="separate"/>
        </w:r>
        <w:r w:rsidR="00E42819">
          <w:rPr>
            <w:noProof/>
            <w:webHidden/>
          </w:rPr>
          <w:t>6</w:t>
        </w:r>
        <w:r w:rsidR="00E42819">
          <w:rPr>
            <w:noProof/>
            <w:webHidden/>
          </w:rPr>
          <w:fldChar w:fldCharType="end"/>
        </w:r>
      </w:hyperlink>
    </w:p>
    <w:p w14:paraId="014BAF93" w14:textId="1C53C059" w:rsidR="00E42819" w:rsidRDefault="007E7FE2">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4098780" w:history="1">
        <w:r w:rsidR="00E42819" w:rsidRPr="00EF617B">
          <w:rPr>
            <w:rStyle w:val="Collegamentoipertestuale"/>
            <w:noProof/>
          </w:rPr>
          <w:t>2</w:t>
        </w:r>
        <w:r w:rsidR="00E42819">
          <w:rPr>
            <w:rFonts w:asciiTheme="minorHAnsi" w:eastAsiaTheme="minorEastAsia" w:hAnsiTheme="minorHAnsi" w:cstheme="minorBidi"/>
            <w:b w:val="0"/>
            <w:bCs w:val="0"/>
            <w:caps w:val="0"/>
            <w:noProof/>
            <w:kern w:val="0"/>
            <w:sz w:val="22"/>
            <w:szCs w:val="22"/>
            <w:lang w:eastAsia="it-IT" w:bidi="ar-SA"/>
          </w:rPr>
          <w:tab/>
        </w:r>
        <w:r w:rsidR="00E42819" w:rsidRPr="00EF617B">
          <w:rPr>
            <w:rStyle w:val="Collegamentoipertestuale"/>
            <w:noProof/>
          </w:rPr>
          <w:t>TERMINOLOGIA (GLOSSARIO, ACRONIMI)</w:t>
        </w:r>
        <w:r w:rsidR="00E42819">
          <w:rPr>
            <w:noProof/>
            <w:webHidden/>
          </w:rPr>
          <w:tab/>
        </w:r>
        <w:r w:rsidR="00E42819">
          <w:rPr>
            <w:noProof/>
            <w:webHidden/>
          </w:rPr>
          <w:fldChar w:fldCharType="begin"/>
        </w:r>
        <w:r w:rsidR="00E42819">
          <w:rPr>
            <w:noProof/>
            <w:webHidden/>
          </w:rPr>
          <w:instrText xml:space="preserve"> PAGEREF _Toc524098780 \h </w:instrText>
        </w:r>
        <w:r w:rsidR="00E42819">
          <w:rPr>
            <w:noProof/>
            <w:webHidden/>
          </w:rPr>
        </w:r>
        <w:r w:rsidR="00E42819">
          <w:rPr>
            <w:noProof/>
            <w:webHidden/>
          </w:rPr>
          <w:fldChar w:fldCharType="separate"/>
        </w:r>
        <w:r w:rsidR="00E42819">
          <w:rPr>
            <w:noProof/>
            <w:webHidden/>
          </w:rPr>
          <w:t>7</w:t>
        </w:r>
        <w:r w:rsidR="00E42819">
          <w:rPr>
            <w:noProof/>
            <w:webHidden/>
          </w:rPr>
          <w:fldChar w:fldCharType="end"/>
        </w:r>
      </w:hyperlink>
    </w:p>
    <w:p w14:paraId="4F9B4C14" w14:textId="0F863A08" w:rsidR="00E42819" w:rsidRDefault="007E7FE2">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4098781" w:history="1">
        <w:r w:rsidR="00E42819" w:rsidRPr="00EF617B">
          <w:rPr>
            <w:rStyle w:val="Collegamentoipertestuale"/>
            <w:noProof/>
          </w:rPr>
          <w:t>3</w:t>
        </w:r>
        <w:r w:rsidR="00E42819">
          <w:rPr>
            <w:rFonts w:asciiTheme="minorHAnsi" w:eastAsiaTheme="minorEastAsia" w:hAnsiTheme="minorHAnsi" w:cstheme="minorBidi"/>
            <w:b w:val="0"/>
            <w:bCs w:val="0"/>
            <w:caps w:val="0"/>
            <w:noProof/>
            <w:kern w:val="0"/>
            <w:sz w:val="22"/>
            <w:szCs w:val="22"/>
            <w:lang w:eastAsia="it-IT" w:bidi="ar-SA"/>
          </w:rPr>
          <w:tab/>
        </w:r>
        <w:r w:rsidR="00E42819" w:rsidRPr="00EF617B">
          <w:rPr>
            <w:rStyle w:val="Collegamentoipertestuale"/>
            <w:noProof/>
          </w:rPr>
          <w:t>NORMATIVA E STANDARD DI RIFERIMENTO</w:t>
        </w:r>
        <w:r w:rsidR="00E42819">
          <w:rPr>
            <w:noProof/>
            <w:webHidden/>
          </w:rPr>
          <w:tab/>
        </w:r>
        <w:r w:rsidR="00E42819">
          <w:rPr>
            <w:noProof/>
            <w:webHidden/>
          </w:rPr>
          <w:fldChar w:fldCharType="begin"/>
        </w:r>
        <w:r w:rsidR="00E42819">
          <w:rPr>
            <w:noProof/>
            <w:webHidden/>
          </w:rPr>
          <w:instrText xml:space="preserve"> PAGEREF _Toc524098781 \h </w:instrText>
        </w:r>
        <w:r w:rsidR="00E42819">
          <w:rPr>
            <w:noProof/>
            <w:webHidden/>
          </w:rPr>
        </w:r>
        <w:r w:rsidR="00E42819">
          <w:rPr>
            <w:noProof/>
            <w:webHidden/>
          </w:rPr>
          <w:fldChar w:fldCharType="separate"/>
        </w:r>
        <w:r w:rsidR="00E42819">
          <w:rPr>
            <w:noProof/>
            <w:webHidden/>
          </w:rPr>
          <w:t>16</w:t>
        </w:r>
        <w:r w:rsidR="00E42819">
          <w:rPr>
            <w:noProof/>
            <w:webHidden/>
          </w:rPr>
          <w:fldChar w:fldCharType="end"/>
        </w:r>
      </w:hyperlink>
    </w:p>
    <w:p w14:paraId="13C28585" w14:textId="78FF811C"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782" w:history="1">
        <w:r w:rsidR="00E42819" w:rsidRPr="00EF617B">
          <w:rPr>
            <w:rStyle w:val="Collegamentoipertestuale"/>
            <w:noProof/>
          </w:rPr>
          <w:t>3.1</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Normativa di riferimento</w:t>
        </w:r>
        <w:r w:rsidR="00E42819">
          <w:rPr>
            <w:noProof/>
            <w:webHidden/>
          </w:rPr>
          <w:tab/>
        </w:r>
        <w:r w:rsidR="00E42819">
          <w:rPr>
            <w:noProof/>
            <w:webHidden/>
          </w:rPr>
          <w:fldChar w:fldCharType="begin"/>
        </w:r>
        <w:r w:rsidR="00E42819">
          <w:rPr>
            <w:noProof/>
            <w:webHidden/>
          </w:rPr>
          <w:instrText xml:space="preserve"> PAGEREF _Toc524098782 \h </w:instrText>
        </w:r>
        <w:r w:rsidR="00E42819">
          <w:rPr>
            <w:noProof/>
            <w:webHidden/>
          </w:rPr>
        </w:r>
        <w:r w:rsidR="00E42819">
          <w:rPr>
            <w:noProof/>
            <w:webHidden/>
          </w:rPr>
          <w:fldChar w:fldCharType="separate"/>
        </w:r>
        <w:r w:rsidR="00E42819">
          <w:rPr>
            <w:noProof/>
            <w:webHidden/>
          </w:rPr>
          <w:t>16</w:t>
        </w:r>
        <w:r w:rsidR="00E42819">
          <w:rPr>
            <w:noProof/>
            <w:webHidden/>
          </w:rPr>
          <w:fldChar w:fldCharType="end"/>
        </w:r>
      </w:hyperlink>
    </w:p>
    <w:p w14:paraId="2888EDA0" w14:textId="5F96DBC5"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783" w:history="1">
        <w:r w:rsidR="00E42819" w:rsidRPr="00EF617B">
          <w:rPr>
            <w:rStyle w:val="Collegamentoipertestuale"/>
            <w:noProof/>
            <w:lang w:val="en-US"/>
          </w:rPr>
          <w:t>3.2</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Standard di riferimento</w:t>
        </w:r>
        <w:r w:rsidR="00E42819">
          <w:rPr>
            <w:noProof/>
            <w:webHidden/>
          </w:rPr>
          <w:tab/>
        </w:r>
        <w:r w:rsidR="00E42819">
          <w:rPr>
            <w:noProof/>
            <w:webHidden/>
          </w:rPr>
          <w:fldChar w:fldCharType="begin"/>
        </w:r>
        <w:r w:rsidR="00E42819">
          <w:rPr>
            <w:noProof/>
            <w:webHidden/>
          </w:rPr>
          <w:instrText xml:space="preserve"> PAGEREF _Toc524098783 \h </w:instrText>
        </w:r>
        <w:r w:rsidR="00E42819">
          <w:rPr>
            <w:noProof/>
            <w:webHidden/>
          </w:rPr>
        </w:r>
        <w:r w:rsidR="00E42819">
          <w:rPr>
            <w:noProof/>
            <w:webHidden/>
          </w:rPr>
          <w:fldChar w:fldCharType="separate"/>
        </w:r>
        <w:r w:rsidR="00E42819">
          <w:rPr>
            <w:noProof/>
            <w:webHidden/>
          </w:rPr>
          <w:t>16</w:t>
        </w:r>
        <w:r w:rsidR="00E42819">
          <w:rPr>
            <w:noProof/>
            <w:webHidden/>
          </w:rPr>
          <w:fldChar w:fldCharType="end"/>
        </w:r>
      </w:hyperlink>
    </w:p>
    <w:p w14:paraId="2810D058" w14:textId="495A0EE6" w:rsidR="00E42819" w:rsidRDefault="007E7FE2">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4098784" w:history="1">
        <w:r w:rsidR="00E42819" w:rsidRPr="00EF617B">
          <w:rPr>
            <w:rStyle w:val="Collegamentoipertestuale"/>
            <w:noProof/>
          </w:rPr>
          <w:t>4</w:t>
        </w:r>
        <w:r w:rsidR="00E42819">
          <w:rPr>
            <w:rFonts w:asciiTheme="minorHAnsi" w:eastAsiaTheme="minorEastAsia" w:hAnsiTheme="minorHAnsi" w:cstheme="minorBidi"/>
            <w:b w:val="0"/>
            <w:bCs w:val="0"/>
            <w:caps w:val="0"/>
            <w:noProof/>
            <w:kern w:val="0"/>
            <w:sz w:val="22"/>
            <w:szCs w:val="22"/>
            <w:lang w:eastAsia="it-IT" w:bidi="ar-SA"/>
          </w:rPr>
          <w:tab/>
        </w:r>
        <w:r w:rsidR="00E42819" w:rsidRPr="00EF617B">
          <w:rPr>
            <w:rStyle w:val="Collegamentoipertestuale"/>
            <w:noProof/>
          </w:rPr>
          <w:t>RUOLI E RESPONSABILITÀ</w:t>
        </w:r>
        <w:r w:rsidR="00E42819">
          <w:rPr>
            <w:noProof/>
            <w:webHidden/>
          </w:rPr>
          <w:tab/>
        </w:r>
        <w:r w:rsidR="00E42819">
          <w:rPr>
            <w:noProof/>
            <w:webHidden/>
          </w:rPr>
          <w:fldChar w:fldCharType="begin"/>
        </w:r>
        <w:r w:rsidR="00E42819">
          <w:rPr>
            <w:noProof/>
            <w:webHidden/>
          </w:rPr>
          <w:instrText xml:space="preserve"> PAGEREF _Toc524098784 \h </w:instrText>
        </w:r>
        <w:r w:rsidR="00E42819">
          <w:rPr>
            <w:noProof/>
            <w:webHidden/>
          </w:rPr>
        </w:r>
        <w:r w:rsidR="00E42819">
          <w:rPr>
            <w:noProof/>
            <w:webHidden/>
          </w:rPr>
          <w:fldChar w:fldCharType="separate"/>
        </w:r>
        <w:r w:rsidR="00E42819">
          <w:rPr>
            <w:noProof/>
            <w:webHidden/>
          </w:rPr>
          <w:t>17</w:t>
        </w:r>
        <w:r w:rsidR="00E42819">
          <w:rPr>
            <w:noProof/>
            <w:webHidden/>
          </w:rPr>
          <w:fldChar w:fldCharType="end"/>
        </w:r>
      </w:hyperlink>
    </w:p>
    <w:p w14:paraId="281582CE" w14:textId="0CE66B9C"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785" w:history="1">
        <w:r w:rsidR="00E42819" w:rsidRPr="00EF617B">
          <w:rPr>
            <w:rStyle w:val="Collegamentoipertestuale"/>
            <w:noProof/>
          </w:rPr>
          <w:t>4.1</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Modello organizzativo</w:t>
        </w:r>
        <w:r w:rsidR="00E42819">
          <w:rPr>
            <w:noProof/>
            <w:webHidden/>
          </w:rPr>
          <w:tab/>
        </w:r>
        <w:r w:rsidR="00E42819">
          <w:rPr>
            <w:noProof/>
            <w:webHidden/>
          </w:rPr>
          <w:fldChar w:fldCharType="begin"/>
        </w:r>
        <w:r w:rsidR="00E42819">
          <w:rPr>
            <w:noProof/>
            <w:webHidden/>
          </w:rPr>
          <w:instrText xml:space="preserve"> PAGEREF _Toc524098785 \h </w:instrText>
        </w:r>
        <w:r w:rsidR="00E42819">
          <w:rPr>
            <w:noProof/>
            <w:webHidden/>
          </w:rPr>
        </w:r>
        <w:r w:rsidR="00E42819">
          <w:rPr>
            <w:noProof/>
            <w:webHidden/>
          </w:rPr>
          <w:fldChar w:fldCharType="separate"/>
        </w:r>
        <w:r w:rsidR="00E42819">
          <w:rPr>
            <w:noProof/>
            <w:webHidden/>
          </w:rPr>
          <w:t>17</w:t>
        </w:r>
        <w:r w:rsidR="00E42819">
          <w:rPr>
            <w:noProof/>
            <w:webHidden/>
          </w:rPr>
          <w:fldChar w:fldCharType="end"/>
        </w:r>
      </w:hyperlink>
    </w:p>
    <w:p w14:paraId="5C47F393" w14:textId="651222A7"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786" w:history="1">
        <w:r w:rsidR="00E42819" w:rsidRPr="00EF617B">
          <w:rPr>
            <w:rStyle w:val="Collegamentoipertestuale"/>
            <w:noProof/>
          </w:rPr>
          <w:t>4.2</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Produttore</w:t>
        </w:r>
        <w:r w:rsidR="00E42819">
          <w:rPr>
            <w:noProof/>
            <w:webHidden/>
          </w:rPr>
          <w:tab/>
        </w:r>
        <w:r w:rsidR="00E42819">
          <w:rPr>
            <w:noProof/>
            <w:webHidden/>
          </w:rPr>
          <w:fldChar w:fldCharType="begin"/>
        </w:r>
        <w:r w:rsidR="00E42819">
          <w:rPr>
            <w:noProof/>
            <w:webHidden/>
          </w:rPr>
          <w:instrText xml:space="preserve"> PAGEREF _Toc524098786 \h </w:instrText>
        </w:r>
        <w:r w:rsidR="00E42819">
          <w:rPr>
            <w:noProof/>
            <w:webHidden/>
          </w:rPr>
        </w:r>
        <w:r w:rsidR="00E42819">
          <w:rPr>
            <w:noProof/>
            <w:webHidden/>
          </w:rPr>
          <w:fldChar w:fldCharType="separate"/>
        </w:r>
        <w:r w:rsidR="00E42819">
          <w:rPr>
            <w:noProof/>
            <w:webHidden/>
          </w:rPr>
          <w:t>18</w:t>
        </w:r>
        <w:r w:rsidR="00E42819">
          <w:rPr>
            <w:noProof/>
            <w:webHidden/>
          </w:rPr>
          <w:fldChar w:fldCharType="end"/>
        </w:r>
      </w:hyperlink>
    </w:p>
    <w:p w14:paraId="4F5826F8" w14:textId="13A9A263" w:rsidR="00E42819" w:rsidRDefault="007E7FE2">
      <w:pPr>
        <w:pStyle w:val="Sommario3"/>
        <w:rPr>
          <w:rFonts w:asciiTheme="minorHAnsi" w:eastAsiaTheme="minorEastAsia" w:hAnsiTheme="minorHAnsi" w:cstheme="minorBidi"/>
          <w:noProof/>
          <w:kern w:val="0"/>
          <w:sz w:val="22"/>
          <w:szCs w:val="22"/>
          <w:lang w:eastAsia="it-IT" w:bidi="ar-SA"/>
        </w:rPr>
      </w:pPr>
      <w:hyperlink w:anchor="_Toc524098787" w:history="1">
        <w:r w:rsidR="00E42819" w:rsidRPr="00EF617B">
          <w:rPr>
            <w:rStyle w:val="Collegamentoipertestuale"/>
            <w:noProof/>
          </w:rPr>
          <w:t>4.2.1</w:t>
        </w:r>
        <w:r w:rsidR="00E42819">
          <w:rPr>
            <w:rFonts w:asciiTheme="minorHAnsi" w:eastAsiaTheme="minorEastAsia" w:hAnsiTheme="minorHAnsi" w:cstheme="minorBidi"/>
            <w:noProof/>
            <w:kern w:val="0"/>
            <w:sz w:val="22"/>
            <w:szCs w:val="22"/>
            <w:lang w:eastAsia="it-IT" w:bidi="ar-SA"/>
          </w:rPr>
          <w:tab/>
        </w:r>
        <w:r w:rsidR="00E42819" w:rsidRPr="00EF617B">
          <w:rPr>
            <w:rStyle w:val="Collegamentoipertestuale"/>
            <w:noProof/>
          </w:rPr>
          <w:t>Versatore</w:t>
        </w:r>
        <w:r w:rsidR="00E42819">
          <w:rPr>
            <w:noProof/>
            <w:webHidden/>
          </w:rPr>
          <w:tab/>
        </w:r>
        <w:r w:rsidR="00E42819">
          <w:rPr>
            <w:noProof/>
            <w:webHidden/>
          </w:rPr>
          <w:fldChar w:fldCharType="begin"/>
        </w:r>
        <w:r w:rsidR="00E42819">
          <w:rPr>
            <w:noProof/>
            <w:webHidden/>
          </w:rPr>
          <w:instrText xml:space="preserve"> PAGEREF _Toc524098787 \h </w:instrText>
        </w:r>
        <w:r w:rsidR="00E42819">
          <w:rPr>
            <w:noProof/>
            <w:webHidden/>
          </w:rPr>
        </w:r>
        <w:r w:rsidR="00E42819">
          <w:rPr>
            <w:noProof/>
            <w:webHidden/>
          </w:rPr>
          <w:fldChar w:fldCharType="separate"/>
        </w:r>
        <w:r w:rsidR="00E42819">
          <w:rPr>
            <w:noProof/>
            <w:webHidden/>
          </w:rPr>
          <w:t>19</w:t>
        </w:r>
        <w:r w:rsidR="00E42819">
          <w:rPr>
            <w:noProof/>
            <w:webHidden/>
          </w:rPr>
          <w:fldChar w:fldCharType="end"/>
        </w:r>
      </w:hyperlink>
    </w:p>
    <w:p w14:paraId="03DBC666" w14:textId="4DE35710" w:rsidR="00E42819" w:rsidRDefault="007E7FE2">
      <w:pPr>
        <w:pStyle w:val="Sommario3"/>
        <w:rPr>
          <w:rFonts w:asciiTheme="minorHAnsi" w:eastAsiaTheme="minorEastAsia" w:hAnsiTheme="minorHAnsi" w:cstheme="minorBidi"/>
          <w:noProof/>
          <w:kern w:val="0"/>
          <w:sz w:val="22"/>
          <w:szCs w:val="22"/>
          <w:lang w:eastAsia="it-IT" w:bidi="ar-SA"/>
        </w:rPr>
      </w:pPr>
      <w:hyperlink w:anchor="_Toc524098788" w:history="1">
        <w:r w:rsidR="00E42819" w:rsidRPr="00EF617B">
          <w:rPr>
            <w:rStyle w:val="Collegamentoipertestuale"/>
            <w:noProof/>
          </w:rPr>
          <w:t>4.2.2</w:t>
        </w:r>
        <w:r w:rsidR="00E42819">
          <w:rPr>
            <w:rFonts w:asciiTheme="minorHAnsi" w:eastAsiaTheme="minorEastAsia" w:hAnsiTheme="minorHAnsi" w:cstheme="minorBidi"/>
            <w:noProof/>
            <w:kern w:val="0"/>
            <w:sz w:val="22"/>
            <w:szCs w:val="22"/>
            <w:lang w:eastAsia="it-IT" w:bidi="ar-SA"/>
          </w:rPr>
          <w:tab/>
        </w:r>
        <w:r w:rsidR="00E42819" w:rsidRPr="00EF617B">
          <w:rPr>
            <w:rStyle w:val="Collegamentoipertestuale"/>
            <w:noProof/>
          </w:rPr>
          <w:t>Fornitore esterno</w:t>
        </w:r>
        <w:r w:rsidR="00E42819">
          <w:rPr>
            <w:noProof/>
            <w:webHidden/>
          </w:rPr>
          <w:tab/>
        </w:r>
        <w:r w:rsidR="00E42819">
          <w:rPr>
            <w:noProof/>
            <w:webHidden/>
          </w:rPr>
          <w:fldChar w:fldCharType="begin"/>
        </w:r>
        <w:r w:rsidR="00E42819">
          <w:rPr>
            <w:noProof/>
            <w:webHidden/>
          </w:rPr>
          <w:instrText xml:space="preserve"> PAGEREF _Toc524098788 \h </w:instrText>
        </w:r>
        <w:r w:rsidR="00E42819">
          <w:rPr>
            <w:noProof/>
            <w:webHidden/>
          </w:rPr>
        </w:r>
        <w:r w:rsidR="00E42819">
          <w:rPr>
            <w:noProof/>
            <w:webHidden/>
          </w:rPr>
          <w:fldChar w:fldCharType="separate"/>
        </w:r>
        <w:r w:rsidR="00E42819">
          <w:rPr>
            <w:noProof/>
            <w:webHidden/>
          </w:rPr>
          <w:t>20</w:t>
        </w:r>
        <w:r w:rsidR="00E42819">
          <w:rPr>
            <w:noProof/>
            <w:webHidden/>
          </w:rPr>
          <w:fldChar w:fldCharType="end"/>
        </w:r>
      </w:hyperlink>
    </w:p>
    <w:p w14:paraId="2156E36A" w14:textId="3149B216"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789" w:history="1">
        <w:r w:rsidR="00E42819" w:rsidRPr="00EF617B">
          <w:rPr>
            <w:rStyle w:val="Collegamentoipertestuale"/>
            <w:noProof/>
          </w:rPr>
          <w:t>4.3</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Utente</w:t>
        </w:r>
        <w:r w:rsidR="00E42819">
          <w:rPr>
            <w:noProof/>
            <w:webHidden/>
          </w:rPr>
          <w:tab/>
        </w:r>
        <w:r w:rsidR="00E42819">
          <w:rPr>
            <w:noProof/>
            <w:webHidden/>
          </w:rPr>
          <w:fldChar w:fldCharType="begin"/>
        </w:r>
        <w:r w:rsidR="00E42819">
          <w:rPr>
            <w:noProof/>
            <w:webHidden/>
          </w:rPr>
          <w:instrText xml:space="preserve"> PAGEREF _Toc524098789 \h </w:instrText>
        </w:r>
        <w:r w:rsidR="00E42819">
          <w:rPr>
            <w:noProof/>
            <w:webHidden/>
          </w:rPr>
        </w:r>
        <w:r w:rsidR="00E42819">
          <w:rPr>
            <w:noProof/>
            <w:webHidden/>
          </w:rPr>
          <w:fldChar w:fldCharType="separate"/>
        </w:r>
        <w:r w:rsidR="00E42819">
          <w:rPr>
            <w:noProof/>
            <w:webHidden/>
          </w:rPr>
          <w:t>20</w:t>
        </w:r>
        <w:r w:rsidR="00E42819">
          <w:rPr>
            <w:noProof/>
            <w:webHidden/>
          </w:rPr>
          <w:fldChar w:fldCharType="end"/>
        </w:r>
      </w:hyperlink>
    </w:p>
    <w:p w14:paraId="1D5F215E" w14:textId="1E751FB9"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790" w:history="1">
        <w:r w:rsidR="00E42819" w:rsidRPr="00EF617B">
          <w:rPr>
            <w:rStyle w:val="Collegamentoipertestuale"/>
            <w:noProof/>
          </w:rPr>
          <w:t>4.4</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Ente conservatore</w:t>
        </w:r>
        <w:r w:rsidR="00E42819">
          <w:rPr>
            <w:noProof/>
            <w:webHidden/>
          </w:rPr>
          <w:tab/>
        </w:r>
        <w:r w:rsidR="00E42819">
          <w:rPr>
            <w:noProof/>
            <w:webHidden/>
          </w:rPr>
          <w:fldChar w:fldCharType="begin"/>
        </w:r>
        <w:r w:rsidR="00E42819">
          <w:rPr>
            <w:noProof/>
            <w:webHidden/>
          </w:rPr>
          <w:instrText xml:space="preserve"> PAGEREF _Toc524098790 \h </w:instrText>
        </w:r>
        <w:r w:rsidR="00E42819">
          <w:rPr>
            <w:noProof/>
            <w:webHidden/>
          </w:rPr>
        </w:r>
        <w:r w:rsidR="00E42819">
          <w:rPr>
            <w:noProof/>
            <w:webHidden/>
          </w:rPr>
          <w:fldChar w:fldCharType="separate"/>
        </w:r>
        <w:r w:rsidR="00E42819">
          <w:rPr>
            <w:noProof/>
            <w:webHidden/>
          </w:rPr>
          <w:t>21</w:t>
        </w:r>
        <w:r w:rsidR="00E42819">
          <w:rPr>
            <w:noProof/>
            <w:webHidden/>
          </w:rPr>
          <w:fldChar w:fldCharType="end"/>
        </w:r>
      </w:hyperlink>
    </w:p>
    <w:p w14:paraId="658FCE0A" w14:textId="42BD646D"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791" w:history="1">
        <w:r w:rsidR="00E42819" w:rsidRPr="00EF617B">
          <w:rPr>
            <w:rStyle w:val="Collegamentoipertestuale"/>
            <w:noProof/>
          </w:rPr>
          <w:t>4.5</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Organismi di tutela e vigilanza</w:t>
        </w:r>
        <w:r w:rsidR="00E42819">
          <w:rPr>
            <w:noProof/>
            <w:webHidden/>
          </w:rPr>
          <w:tab/>
        </w:r>
        <w:r w:rsidR="00E42819">
          <w:rPr>
            <w:noProof/>
            <w:webHidden/>
          </w:rPr>
          <w:fldChar w:fldCharType="begin"/>
        </w:r>
        <w:r w:rsidR="00E42819">
          <w:rPr>
            <w:noProof/>
            <w:webHidden/>
          </w:rPr>
          <w:instrText xml:space="preserve"> PAGEREF _Toc524098791 \h </w:instrText>
        </w:r>
        <w:r w:rsidR="00E42819">
          <w:rPr>
            <w:noProof/>
            <w:webHidden/>
          </w:rPr>
        </w:r>
        <w:r w:rsidR="00E42819">
          <w:rPr>
            <w:noProof/>
            <w:webHidden/>
          </w:rPr>
          <w:fldChar w:fldCharType="separate"/>
        </w:r>
        <w:r w:rsidR="00E42819">
          <w:rPr>
            <w:noProof/>
            <w:webHidden/>
          </w:rPr>
          <w:t>23</w:t>
        </w:r>
        <w:r w:rsidR="00E42819">
          <w:rPr>
            <w:noProof/>
            <w:webHidden/>
          </w:rPr>
          <w:fldChar w:fldCharType="end"/>
        </w:r>
      </w:hyperlink>
    </w:p>
    <w:p w14:paraId="58E04CFE" w14:textId="2A598CBB"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792" w:history="1">
        <w:r w:rsidR="00E42819" w:rsidRPr="00EF617B">
          <w:rPr>
            <w:rStyle w:val="Collegamentoipertestuale"/>
            <w:noProof/>
          </w:rPr>
          <w:t>4.6</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Ente gestore</w:t>
        </w:r>
        <w:r w:rsidR="00E42819">
          <w:rPr>
            <w:noProof/>
            <w:webHidden/>
          </w:rPr>
          <w:tab/>
        </w:r>
        <w:r w:rsidR="00E42819">
          <w:rPr>
            <w:noProof/>
            <w:webHidden/>
          </w:rPr>
          <w:fldChar w:fldCharType="begin"/>
        </w:r>
        <w:r w:rsidR="00E42819">
          <w:rPr>
            <w:noProof/>
            <w:webHidden/>
          </w:rPr>
          <w:instrText xml:space="preserve"> PAGEREF _Toc524098792 \h </w:instrText>
        </w:r>
        <w:r w:rsidR="00E42819">
          <w:rPr>
            <w:noProof/>
            <w:webHidden/>
          </w:rPr>
        </w:r>
        <w:r w:rsidR="00E42819">
          <w:rPr>
            <w:noProof/>
            <w:webHidden/>
          </w:rPr>
          <w:fldChar w:fldCharType="separate"/>
        </w:r>
        <w:r w:rsidR="00E42819">
          <w:rPr>
            <w:noProof/>
            <w:webHidden/>
          </w:rPr>
          <w:t>24</w:t>
        </w:r>
        <w:r w:rsidR="00E42819">
          <w:rPr>
            <w:noProof/>
            <w:webHidden/>
          </w:rPr>
          <w:fldChar w:fldCharType="end"/>
        </w:r>
      </w:hyperlink>
    </w:p>
    <w:p w14:paraId="2FF693AD" w14:textId="7745C6B9"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793" w:history="1">
        <w:r w:rsidR="00E42819" w:rsidRPr="00EF617B">
          <w:rPr>
            <w:rStyle w:val="Collegamentoipertestuale"/>
            <w:noProof/>
          </w:rPr>
          <w:t>4.7</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Outsourcer</w:t>
        </w:r>
        <w:r w:rsidR="00E42819">
          <w:rPr>
            <w:noProof/>
            <w:webHidden/>
          </w:rPr>
          <w:tab/>
        </w:r>
        <w:r w:rsidR="00E42819">
          <w:rPr>
            <w:noProof/>
            <w:webHidden/>
          </w:rPr>
          <w:fldChar w:fldCharType="begin"/>
        </w:r>
        <w:r w:rsidR="00E42819">
          <w:rPr>
            <w:noProof/>
            <w:webHidden/>
          </w:rPr>
          <w:instrText xml:space="preserve"> PAGEREF _Toc524098793 \h </w:instrText>
        </w:r>
        <w:r w:rsidR="00E42819">
          <w:rPr>
            <w:noProof/>
            <w:webHidden/>
          </w:rPr>
        </w:r>
        <w:r w:rsidR="00E42819">
          <w:rPr>
            <w:noProof/>
            <w:webHidden/>
          </w:rPr>
          <w:fldChar w:fldCharType="separate"/>
        </w:r>
        <w:r w:rsidR="00E42819">
          <w:rPr>
            <w:noProof/>
            <w:webHidden/>
          </w:rPr>
          <w:t>25</w:t>
        </w:r>
        <w:r w:rsidR="00E42819">
          <w:rPr>
            <w:noProof/>
            <w:webHidden/>
          </w:rPr>
          <w:fldChar w:fldCharType="end"/>
        </w:r>
      </w:hyperlink>
    </w:p>
    <w:p w14:paraId="218C20CD" w14:textId="5B7B812A"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794" w:history="1">
        <w:r w:rsidR="00E42819" w:rsidRPr="00EF617B">
          <w:rPr>
            <w:rStyle w:val="Collegamentoipertestuale"/>
            <w:noProof/>
          </w:rPr>
          <w:t>4.8</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Sommario di Ruoli e Responsabilità</w:t>
        </w:r>
        <w:r w:rsidR="00E42819">
          <w:rPr>
            <w:noProof/>
            <w:webHidden/>
          </w:rPr>
          <w:tab/>
        </w:r>
        <w:r w:rsidR="00E42819">
          <w:rPr>
            <w:noProof/>
            <w:webHidden/>
          </w:rPr>
          <w:fldChar w:fldCharType="begin"/>
        </w:r>
        <w:r w:rsidR="00E42819">
          <w:rPr>
            <w:noProof/>
            <w:webHidden/>
          </w:rPr>
          <w:instrText xml:space="preserve"> PAGEREF _Toc524098794 \h </w:instrText>
        </w:r>
        <w:r w:rsidR="00E42819">
          <w:rPr>
            <w:noProof/>
            <w:webHidden/>
          </w:rPr>
        </w:r>
        <w:r w:rsidR="00E42819">
          <w:rPr>
            <w:noProof/>
            <w:webHidden/>
          </w:rPr>
          <w:fldChar w:fldCharType="separate"/>
        </w:r>
        <w:r w:rsidR="00E42819">
          <w:rPr>
            <w:noProof/>
            <w:webHidden/>
          </w:rPr>
          <w:t>26</w:t>
        </w:r>
        <w:r w:rsidR="00E42819">
          <w:rPr>
            <w:noProof/>
            <w:webHidden/>
          </w:rPr>
          <w:fldChar w:fldCharType="end"/>
        </w:r>
      </w:hyperlink>
    </w:p>
    <w:p w14:paraId="17D320DB" w14:textId="355BBF1B" w:rsidR="00E42819" w:rsidRDefault="007E7FE2">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4098795" w:history="1">
        <w:r w:rsidR="00E42819" w:rsidRPr="00EF617B">
          <w:rPr>
            <w:rStyle w:val="Collegamentoipertestuale"/>
            <w:noProof/>
          </w:rPr>
          <w:t>5</w:t>
        </w:r>
        <w:r w:rsidR="00E42819">
          <w:rPr>
            <w:rFonts w:asciiTheme="minorHAnsi" w:eastAsiaTheme="minorEastAsia" w:hAnsiTheme="minorHAnsi" w:cstheme="minorBidi"/>
            <w:b w:val="0"/>
            <w:bCs w:val="0"/>
            <w:caps w:val="0"/>
            <w:noProof/>
            <w:kern w:val="0"/>
            <w:sz w:val="22"/>
            <w:szCs w:val="22"/>
            <w:lang w:eastAsia="it-IT" w:bidi="ar-SA"/>
          </w:rPr>
          <w:tab/>
        </w:r>
        <w:r w:rsidR="00E42819" w:rsidRPr="00EF617B">
          <w:rPr>
            <w:rStyle w:val="Collegamentoipertestuale"/>
            <w:noProof/>
          </w:rPr>
          <w:t>STRUTTURA ORGANIZZATIVA PER IL SERVIZIO DI CONSERVAZIONE</w:t>
        </w:r>
        <w:r w:rsidR="00E42819">
          <w:rPr>
            <w:noProof/>
            <w:webHidden/>
          </w:rPr>
          <w:tab/>
        </w:r>
        <w:r w:rsidR="00E42819">
          <w:rPr>
            <w:noProof/>
            <w:webHidden/>
          </w:rPr>
          <w:fldChar w:fldCharType="begin"/>
        </w:r>
        <w:r w:rsidR="00E42819">
          <w:rPr>
            <w:noProof/>
            <w:webHidden/>
          </w:rPr>
          <w:instrText xml:space="preserve"> PAGEREF _Toc524098795 \h </w:instrText>
        </w:r>
        <w:r w:rsidR="00E42819">
          <w:rPr>
            <w:noProof/>
            <w:webHidden/>
          </w:rPr>
        </w:r>
        <w:r w:rsidR="00E42819">
          <w:rPr>
            <w:noProof/>
            <w:webHidden/>
          </w:rPr>
          <w:fldChar w:fldCharType="separate"/>
        </w:r>
        <w:r w:rsidR="00E42819">
          <w:rPr>
            <w:noProof/>
            <w:webHidden/>
          </w:rPr>
          <w:t>28</w:t>
        </w:r>
        <w:r w:rsidR="00E42819">
          <w:rPr>
            <w:noProof/>
            <w:webHidden/>
          </w:rPr>
          <w:fldChar w:fldCharType="end"/>
        </w:r>
      </w:hyperlink>
    </w:p>
    <w:p w14:paraId="19A036DF" w14:textId="5D8B4AD1"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796" w:history="1">
        <w:r w:rsidR="00E42819" w:rsidRPr="00EF617B">
          <w:rPr>
            <w:rStyle w:val="Collegamentoipertestuale"/>
            <w:noProof/>
          </w:rPr>
          <w:t>5.1</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Organigramma</w:t>
        </w:r>
        <w:r w:rsidR="00E42819">
          <w:rPr>
            <w:noProof/>
            <w:webHidden/>
          </w:rPr>
          <w:tab/>
        </w:r>
        <w:r w:rsidR="00E42819">
          <w:rPr>
            <w:noProof/>
            <w:webHidden/>
          </w:rPr>
          <w:fldChar w:fldCharType="begin"/>
        </w:r>
        <w:r w:rsidR="00E42819">
          <w:rPr>
            <w:noProof/>
            <w:webHidden/>
          </w:rPr>
          <w:instrText xml:space="preserve"> PAGEREF _Toc524098796 \h </w:instrText>
        </w:r>
        <w:r w:rsidR="00E42819">
          <w:rPr>
            <w:noProof/>
            <w:webHidden/>
          </w:rPr>
        </w:r>
        <w:r w:rsidR="00E42819">
          <w:rPr>
            <w:noProof/>
            <w:webHidden/>
          </w:rPr>
          <w:fldChar w:fldCharType="separate"/>
        </w:r>
        <w:r w:rsidR="00E42819">
          <w:rPr>
            <w:noProof/>
            <w:webHidden/>
          </w:rPr>
          <w:t>28</w:t>
        </w:r>
        <w:r w:rsidR="00E42819">
          <w:rPr>
            <w:noProof/>
            <w:webHidden/>
          </w:rPr>
          <w:fldChar w:fldCharType="end"/>
        </w:r>
      </w:hyperlink>
    </w:p>
    <w:p w14:paraId="3265BD2A" w14:textId="0DEEAD42"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797" w:history="1">
        <w:r w:rsidR="00E42819" w:rsidRPr="00EF617B">
          <w:rPr>
            <w:rStyle w:val="Collegamentoipertestuale"/>
            <w:noProof/>
          </w:rPr>
          <w:t>5.2</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Struttura organizzativa</w:t>
        </w:r>
        <w:r w:rsidR="00E42819">
          <w:rPr>
            <w:noProof/>
            <w:webHidden/>
          </w:rPr>
          <w:tab/>
        </w:r>
        <w:r w:rsidR="00E42819">
          <w:rPr>
            <w:noProof/>
            <w:webHidden/>
          </w:rPr>
          <w:fldChar w:fldCharType="begin"/>
        </w:r>
        <w:r w:rsidR="00E42819">
          <w:rPr>
            <w:noProof/>
            <w:webHidden/>
          </w:rPr>
          <w:instrText xml:space="preserve"> PAGEREF _Toc524098797 \h </w:instrText>
        </w:r>
        <w:r w:rsidR="00E42819">
          <w:rPr>
            <w:noProof/>
            <w:webHidden/>
          </w:rPr>
        </w:r>
        <w:r w:rsidR="00E42819">
          <w:rPr>
            <w:noProof/>
            <w:webHidden/>
          </w:rPr>
          <w:fldChar w:fldCharType="separate"/>
        </w:r>
        <w:r w:rsidR="00E42819">
          <w:rPr>
            <w:noProof/>
            <w:webHidden/>
          </w:rPr>
          <w:t>31</w:t>
        </w:r>
        <w:r w:rsidR="00E42819">
          <w:rPr>
            <w:noProof/>
            <w:webHidden/>
          </w:rPr>
          <w:fldChar w:fldCharType="end"/>
        </w:r>
      </w:hyperlink>
    </w:p>
    <w:p w14:paraId="0416B7EC" w14:textId="11C7AD7B" w:rsidR="00E42819" w:rsidRDefault="007E7FE2">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4098798" w:history="1">
        <w:r w:rsidR="00E42819" w:rsidRPr="00EF617B">
          <w:rPr>
            <w:rStyle w:val="Collegamentoipertestuale"/>
            <w:noProof/>
          </w:rPr>
          <w:t>6</w:t>
        </w:r>
        <w:r w:rsidR="00E42819">
          <w:rPr>
            <w:rFonts w:asciiTheme="minorHAnsi" w:eastAsiaTheme="minorEastAsia" w:hAnsiTheme="minorHAnsi" w:cstheme="minorBidi"/>
            <w:b w:val="0"/>
            <w:bCs w:val="0"/>
            <w:caps w:val="0"/>
            <w:noProof/>
            <w:kern w:val="0"/>
            <w:sz w:val="22"/>
            <w:szCs w:val="22"/>
            <w:lang w:eastAsia="it-IT" w:bidi="ar-SA"/>
          </w:rPr>
          <w:tab/>
        </w:r>
        <w:r w:rsidR="00E42819" w:rsidRPr="00EF617B">
          <w:rPr>
            <w:rStyle w:val="Collegamentoipertestuale"/>
            <w:noProof/>
          </w:rPr>
          <w:t>OGGETTI SOTTOPOSTI A CONSERVAZIONE</w:t>
        </w:r>
        <w:r w:rsidR="00E42819">
          <w:rPr>
            <w:noProof/>
            <w:webHidden/>
          </w:rPr>
          <w:tab/>
        </w:r>
        <w:r w:rsidR="00E42819">
          <w:rPr>
            <w:noProof/>
            <w:webHidden/>
          </w:rPr>
          <w:fldChar w:fldCharType="begin"/>
        </w:r>
        <w:r w:rsidR="00E42819">
          <w:rPr>
            <w:noProof/>
            <w:webHidden/>
          </w:rPr>
          <w:instrText xml:space="preserve"> PAGEREF _Toc524098798 \h </w:instrText>
        </w:r>
        <w:r w:rsidR="00E42819">
          <w:rPr>
            <w:noProof/>
            <w:webHidden/>
          </w:rPr>
        </w:r>
        <w:r w:rsidR="00E42819">
          <w:rPr>
            <w:noProof/>
            <w:webHidden/>
          </w:rPr>
          <w:fldChar w:fldCharType="separate"/>
        </w:r>
        <w:r w:rsidR="00E42819">
          <w:rPr>
            <w:noProof/>
            <w:webHidden/>
          </w:rPr>
          <w:t>36</w:t>
        </w:r>
        <w:r w:rsidR="00E42819">
          <w:rPr>
            <w:noProof/>
            <w:webHidden/>
          </w:rPr>
          <w:fldChar w:fldCharType="end"/>
        </w:r>
      </w:hyperlink>
    </w:p>
    <w:p w14:paraId="769A8D08" w14:textId="5D5C588B"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799" w:history="1">
        <w:r w:rsidR="00E42819" w:rsidRPr="00EF617B">
          <w:rPr>
            <w:rStyle w:val="Collegamentoipertestuale"/>
            <w:noProof/>
          </w:rPr>
          <w:t>6.1</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Oggetti conservati</w:t>
        </w:r>
        <w:r w:rsidR="00E42819">
          <w:rPr>
            <w:noProof/>
            <w:webHidden/>
          </w:rPr>
          <w:tab/>
        </w:r>
        <w:r w:rsidR="00E42819">
          <w:rPr>
            <w:noProof/>
            <w:webHidden/>
          </w:rPr>
          <w:fldChar w:fldCharType="begin"/>
        </w:r>
        <w:r w:rsidR="00E42819">
          <w:rPr>
            <w:noProof/>
            <w:webHidden/>
          </w:rPr>
          <w:instrText xml:space="preserve"> PAGEREF _Toc524098799 \h </w:instrText>
        </w:r>
        <w:r w:rsidR="00E42819">
          <w:rPr>
            <w:noProof/>
            <w:webHidden/>
          </w:rPr>
        </w:r>
        <w:r w:rsidR="00E42819">
          <w:rPr>
            <w:noProof/>
            <w:webHidden/>
          </w:rPr>
          <w:fldChar w:fldCharType="separate"/>
        </w:r>
        <w:r w:rsidR="00E42819">
          <w:rPr>
            <w:noProof/>
            <w:webHidden/>
          </w:rPr>
          <w:t>36</w:t>
        </w:r>
        <w:r w:rsidR="00E42819">
          <w:rPr>
            <w:noProof/>
            <w:webHidden/>
          </w:rPr>
          <w:fldChar w:fldCharType="end"/>
        </w:r>
      </w:hyperlink>
    </w:p>
    <w:p w14:paraId="222163DE" w14:textId="3D856123" w:rsidR="00E42819" w:rsidRDefault="007E7FE2">
      <w:pPr>
        <w:pStyle w:val="Sommario3"/>
        <w:rPr>
          <w:rFonts w:asciiTheme="minorHAnsi" w:eastAsiaTheme="minorEastAsia" w:hAnsiTheme="minorHAnsi" w:cstheme="minorBidi"/>
          <w:noProof/>
          <w:kern w:val="0"/>
          <w:sz w:val="22"/>
          <w:szCs w:val="22"/>
          <w:lang w:eastAsia="it-IT" w:bidi="ar-SA"/>
        </w:rPr>
      </w:pPr>
      <w:hyperlink w:anchor="_Toc524098800" w:history="1">
        <w:r w:rsidR="00E42819" w:rsidRPr="00EF617B">
          <w:rPr>
            <w:rStyle w:val="Collegamentoipertestuale"/>
            <w:noProof/>
          </w:rPr>
          <w:t>6.1.1</w:t>
        </w:r>
        <w:r w:rsidR="00E42819">
          <w:rPr>
            <w:rFonts w:asciiTheme="minorHAnsi" w:eastAsiaTheme="minorEastAsia" w:hAnsiTheme="minorHAnsi" w:cstheme="minorBidi"/>
            <w:noProof/>
            <w:kern w:val="0"/>
            <w:sz w:val="22"/>
            <w:szCs w:val="22"/>
            <w:lang w:eastAsia="it-IT" w:bidi="ar-SA"/>
          </w:rPr>
          <w:tab/>
        </w:r>
        <w:r w:rsidR="00E42819" w:rsidRPr="00EF617B">
          <w:rPr>
            <w:rStyle w:val="Collegamentoipertestuale"/>
            <w:noProof/>
          </w:rPr>
          <w:t>Unità archivistiche e Unità documentarie</w:t>
        </w:r>
        <w:r w:rsidR="00E42819">
          <w:rPr>
            <w:noProof/>
            <w:webHidden/>
          </w:rPr>
          <w:tab/>
        </w:r>
        <w:r w:rsidR="00E42819">
          <w:rPr>
            <w:noProof/>
            <w:webHidden/>
          </w:rPr>
          <w:fldChar w:fldCharType="begin"/>
        </w:r>
        <w:r w:rsidR="00E42819">
          <w:rPr>
            <w:noProof/>
            <w:webHidden/>
          </w:rPr>
          <w:instrText xml:space="preserve"> PAGEREF _Toc524098800 \h </w:instrText>
        </w:r>
        <w:r w:rsidR="00E42819">
          <w:rPr>
            <w:noProof/>
            <w:webHidden/>
          </w:rPr>
        </w:r>
        <w:r w:rsidR="00E42819">
          <w:rPr>
            <w:noProof/>
            <w:webHidden/>
          </w:rPr>
          <w:fldChar w:fldCharType="separate"/>
        </w:r>
        <w:r w:rsidR="00E42819">
          <w:rPr>
            <w:noProof/>
            <w:webHidden/>
          </w:rPr>
          <w:t>40</w:t>
        </w:r>
        <w:r w:rsidR="00E42819">
          <w:rPr>
            <w:noProof/>
            <w:webHidden/>
          </w:rPr>
          <w:fldChar w:fldCharType="end"/>
        </w:r>
      </w:hyperlink>
    </w:p>
    <w:p w14:paraId="76010E24" w14:textId="67414E5B" w:rsidR="00E42819" w:rsidRDefault="007E7FE2">
      <w:pPr>
        <w:pStyle w:val="Sommario3"/>
        <w:rPr>
          <w:rFonts w:asciiTheme="minorHAnsi" w:eastAsiaTheme="minorEastAsia" w:hAnsiTheme="minorHAnsi" w:cstheme="minorBidi"/>
          <w:noProof/>
          <w:kern w:val="0"/>
          <w:sz w:val="22"/>
          <w:szCs w:val="22"/>
          <w:lang w:eastAsia="it-IT" w:bidi="ar-SA"/>
        </w:rPr>
      </w:pPr>
      <w:hyperlink w:anchor="_Toc524098801" w:history="1">
        <w:r w:rsidR="00E42819" w:rsidRPr="00EF617B">
          <w:rPr>
            <w:rStyle w:val="Collegamentoipertestuale"/>
            <w:noProof/>
          </w:rPr>
          <w:t>6.1.2</w:t>
        </w:r>
        <w:r w:rsidR="00E42819">
          <w:rPr>
            <w:rFonts w:asciiTheme="minorHAnsi" w:eastAsiaTheme="minorEastAsia" w:hAnsiTheme="minorHAnsi" w:cstheme="minorBidi"/>
            <w:noProof/>
            <w:kern w:val="0"/>
            <w:sz w:val="22"/>
            <w:szCs w:val="22"/>
            <w:lang w:eastAsia="it-IT" w:bidi="ar-SA"/>
          </w:rPr>
          <w:tab/>
        </w:r>
        <w:r w:rsidR="00E42819" w:rsidRPr="00EF617B">
          <w:rPr>
            <w:rStyle w:val="Collegamentoipertestuale"/>
            <w:noProof/>
          </w:rPr>
          <w:t>Formati</w:t>
        </w:r>
        <w:r w:rsidR="00E42819">
          <w:rPr>
            <w:noProof/>
            <w:webHidden/>
          </w:rPr>
          <w:tab/>
        </w:r>
        <w:r w:rsidR="00E42819">
          <w:rPr>
            <w:noProof/>
            <w:webHidden/>
          </w:rPr>
          <w:fldChar w:fldCharType="begin"/>
        </w:r>
        <w:r w:rsidR="00E42819">
          <w:rPr>
            <w:noProof/>
            <w:webHidden/>
          </w:rPr>
          <w:instrText xml:space="preserve"> PAGEREF _Toc524098801 \h </w:instrText>
        </w:r>
        <w:r w:rsidR="00E42819">
          <w:rPr>
            <w:noProof/>
            <w:webHidden/>
          </w:rPr>
        </w:r>
        <w:r w:rsidR="00E42819">
          <w:rPr>
            <w:noProof/>
            <w:webHidden/>
          </w:rPr>
          <w:fldChar w:fldCharType="separate"/>
        </w:r>
        <w:r w:rsidR="00E42819">
          <w:rPr>
            <w:noProof/>
            <w:webHidden/>
          </w:rPr>
          <w:t>41</w:t>
        </w:r>
        <w:r w:rsidR="00E42819">
          <w:rPr>
            <w:noProof/>
            <w:webHidden/>
          </w:rPr>
          <w:fldChar w:fldCharType="end"/>
        </w:r>
      </w:hyperlink>
    </w:p>
    <w:p w14:paraId="21887AC2" w14:textId="79E033E7" w:rsidR="00E42819" w:rsidRDefault="007E7FE2">
      <w:pPr>
        <w:pStyle w:val="Sommario3"/>
        <w:rPr>
          <w:rFonts w:asciiTheme="minorHAnsi" w:eastAsiaTheme="minorEastAsia" w:hAnsiTheme="minorHAnsi" w:cstheme="minorBidi"/>
          <w:noProof/>
          <w:kern w:val="0"/>
          <w:sz w:val="22"/>
          <w:szCs w:val="22"/>
          <w:lang w:eastAsia="it-IT" w:bidi="ar-SA"/>
        </w:rPr>
      </w:pPr>
      <w:hyperlink w:anchor="_Toc524098802" w:history="1">
        <w:r w:rsidR="00E42819" w:rsidRPr="00EF617B">
          <w:rPr>
            <w:rStyle w:val="Collegamentoipertestuale"/>
            <w:noProof/>
          </w:rPr>
          <w:t>6.1.3</w:t>
        </w:r>
        <w:r w:rsidR="00E42819">
          <w:rPr>
            <w:rFonts w:asciiTheme="minorHAnsi" w:eastAsiaTheme="minorEastAsia" w:hAnsiTheme="minorHAnsi" w:cstheme="minorBidi"/>
            <w:noProof/>
            <w:kern w:val="0"/>
            <w:sz w:val="22"/>
            <w:szCs w:val="22"/>
            <w:lang w:eastAsia="it-IT" w:bidi="ar-SA"/>
          </w:rPr>
          <w:tab/>
        </w:r>
        <w:r w:rsidR="00E42819" w:rsidRPr="00EF617B">
          <w:rPr>
            <w:rStyle w:val="Collegamentoipertestuale"/>
            <w:noProof/>
          </w:rPr>
          <w:t>Metadati</w:t>
        </w:r>
        <w:r w:rsidR="00E42819">
          <w:rPr>
            <w:noProof/>
            <w:webHidden/>
          </w:rPr>
          <w:tab/>
        </w:r>
        <w:r w:rsidR="00E42819">
          <w:rPr>
            <w:noProof/>
            <w:webHidden/>
          </w:rPr>
          <w:fldChar w:fldCharType="begin"/>
        </w:r>
        <w:r w:rsidR="00E42819">
          <w:rPr>
            <w:noProof/>
            <w:webHidden/>
          </w:rPr>
          <w:instrText xml:space="preserve"> PAGEREF _Toc524098802 \h </w:instrText>
        </w:r>
        <w:r w:rsidR="00E42819">
          <w:rPr>
            <w:noProof/>
            <w:webHidden/>
          </w:rPr>
        </w:r>
        <w:r w:rsidR="00E42819">
          <w:rPr>
            <w:noProof/>
            <w:webHidden/>
          </w:rPr>
          <w:fldChar w:fldCharType="separate"/>
        </w:r>
        <w:r w:rsidR="00E42819">
          <w:rPr>
            <w:noProof/>
            <w:webHidden/>
          </w:rPr>
          <w:t>42</w:t>
        </w:r>
        <w:r w:rsidR="00E42819">
          <w:rPr>
            <w:noProof/>
            <w:webHidden/>
          </w:rPr>
          <w:fldChar w:fldCharType="end"/>
        </w:r>
      </w:hyperlink>
    </w:p>
    <w:p w14:paraId="0BDA2BBD" w14:textId="7FEB1E3A"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803" w:history="1">
        <w:r w:rsidR="00E42819" w:rsidRPr="00EF617B">
          <w:rPr>
            <w:rStyle w:val="Collegamentoipertestuale"/>
            <w:noProof/>
          </w:rPr>
          <w:t>6.2</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Pacchetto di versamento (SIP)</w:t>
        </w:r>
        <w:r w:rsidR="00E42819">
          <w:rPr>
            <w:noProof/>
            <w:webHidden/>
          </w:rPr>
          <w:tab/>
        </w:r>
        <w:r w:rsidR="00E42819">
          <w:rPr>
            <w:noProof/>
            <w:webHidden/>
          </w:rPr>
          <w:fldChar w:fldCharType="begin"/>
        </w:r>
        <w:r w:rsidR="00E42819">
          <w:rPr>
            <w:noProof/>
            <w:webHidden/>
          </w:rPr>
          <w:instrText xml:space="preserve"> PAGEREF _Toc524098803 \h </w:instrText>
        </w:r>
        <w:r w:rsidR="00E42819">
          <w:rPr>
            <w:noProof/>
            <w:webHidden/>
          </w:rPr>
        </w:r>
        <w:r w:rsidR="00E42819">
          <w:rPr>
            <w:noProof/>
            <w:webHidden/>
          </w:rPr>
          <w:fldChar w:fldCharType="separate"/>
        </w:r>
        <w:r w:rsidR="00E42819">
          <w:rPr>
            <w:noProof/>
            <w:webHidden/>
          </w:rPr>
          <w:t>43</w:t>
        </w:r>
        <w:r w:rsidR="00E42819">
          <w:rPr>
            <w:noProof/>
            <w:webHidden/>
          </w:rPr>
          <w:fldChar w:fldCharType="end"/>
        </w:r>
      </w:hyperlink>
    </w:p>
    <w:p w14:paraId="4BCC9B2C" w14:textId="0B3D8ECB"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804" w:history="1">
        <w:r w:rsidR="00E42819" w:rsidRPr="00EF617B">
          <w:rPr>
            <w:rStyle w:val="Collegamentoipertestuale"/>
            <w:noProof/>
          </w:rPr>
          <w:t>6.3</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Pacchetto di archiviazione (AIP)</w:t>
        </w:r>
        <w:r w:rsidR="00E42819">
          <w:rPr>
            <w:noProof/>
            <w:webHidden/>
          </w:rPr>
          <w:tab/>
        </w:r>
        <w:r w:rsidR="00E42819">
          <w:rPr>
            <w:noProof/>
            <w:webHidden/>
          </w:rPr>
          <w:fldChar w:fldCharType="begin"/>
        </w:r>
        <w:r w:rsidR="00E42819">
          <w:rPr>
            <w:noProof/>
            <w:webHidden/>
          </w:rPr>
          <w:instrText xml:space="preserve"> PAGEREF _Toc524098804 \h </w:instrText>
        </w:r>
        <w:r w:rsidR="00E42819">
          <w:rPr>
            <w:noProof/>
            <w:webHidden/>
          </w:rPr>
        </w:r>
        <w:r w:rsidR="00E42819">
          <w:rPr>
            <w:noProof/>
            <w:webHidden/>
          </w:rPr>
          <w:fldChar w:fldCharType="separate"/>
        </w:r>
        <w:r w:rsidR="00E42819">
          <w:rPr>
            <w:noProof/>
            <w:webHidden/>
          </w:rPr>
          <w:t>44</w:t>
        </w:r>
        <w:r w:rsidR="00E42819">
          <w:rPr>
            <w:noProof/>
            <w:webHidden/>
          </w:rPr>
          <w:fldChar w:fldCharType="end"/>
        </w:r>
      </w:hyperlink>
    </w:p>
    <w:p w14:paraId="0369B297" w14:textId="6A8997EB"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805" w:history="1">
        <w:r w:rsidR="00E42819" w:rsidRPr="00EF617B">
          <w:rPr>
            <w:rStyle w:val="Collegamentoipertestuale"/>
            <w:noProof/>
          </w:rPr>
          <w:t>6.4</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Pacchetto di distribuzione (DIP)</w:t>
        </w:r>
        <w:r w:rsidR="00E42819">
          <w:rPr>
            <w:noProof/>
            <w:webHidden/>
          </w:rPr>
          <w:tab/>
        </w:r>
        <w:r w:rsidR="00E42819">
          <w:rPr>
            <w:noProof/>
            <w:webHidden/>
          </w:rPr>
          <w:fldChar w:fldCharType="begin"/>
        </w:r>
        <w:r w:rsidR="00E42819">
          <w:rPr>
            <w:noProof/>
            <w:webHidden/>
          </w:rPr>
          <w:instrText xml:space="preserve"> PAGEREF _Toc524098805 \h </w:instrText>
        </w:r>
        <w:r w:rsidR="00E42819">
          <w:rPr>
            <w:noProof/>
            <w:webHidden/>
          </w:rPr>
        </w:r>
        <w:r w:rsidR="00E42819">
          <w:rPr>
            <w:noProof/>
            <w:webHidden/>
          </w:rPr>
          <w:fldChar w:fldCharType="separate"/>
        </w:r>
        <w:r w:rsidR="00E42819">
          <w:rPr>
            <w:noProof/>
            <w:webHidden/>
          </w:rPr>
          <w:t>45</w:t>
        </w:r>
        <w:r w:rsidR="00E42819">
          <w:rPr>
            <w:noProof/>
            <w:webHidden/>
          </w:rPr>
          <w:fldChar w:fldCharType="end"/>
        </w:r>
      </w:hyperlink>
    </w:p>
    <w:p w14:paraId="08F508E6" w14:textId="36361B19" w:rsidR="00E42819" w:rsidRDefault="007E7FE2">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4098806" w:history="1">
        <w:r w:rsidR="00E42819" w:rsidRPr="00EF617B">
          <w:rPr>
            <w:rStyle w:val="Collegamentoipertestuale"/>
            <w:noProof/>
          </w:rPr>
          <w:t>7</w:t>
        </w:r>
        <w:r w:rsidR="00E42819">
          <w:rPr>
            <w:rFonts w:asciiTheme="minorHAnsi" w:eastAsiaTheme="minorEastAsia" w:hAnsiTheme="minorHAnsi" w:cstheme="minorBidi"/>
            <w:b w:val="0"/>
            <w:bCs w:val="0"/>
            <w:caps w:val="0"/>
            <w:noProof/>
            <w:kern w:val="0"/>
            <w:sz w:val="22"/>
            <w:szCs w:val="22"/>
            <w:lang w:eastAsia="it-IT" w:bidi="ar-SA"/>
          </w:rPr>
          <w:tab/>
        </w:r>
        <w:r w:rsidR="00E42819" w:rsidRPr="00EF617B">
          <w:rPr>
            <w:rStyle w:val="Collegamentoipertestuale"/>
            <w:noProof/>
          </w:rPr>
          <w:t>PROCESSO DI CONSERVAZIONE</w:t>
        </w:r>
        <w:r w:rsidR="00E42819">
          <w:rPr>
            <w:noProof/>
            <w:webHidden/>
          </w:rPr>
          <w:tab/>
        </w:r>
        <w:r w:rsidR="00E42819">
          <w:rPr>
            <w:noProof/>
            <w:webHidden/>
          </w:rPr>
          <w:fldChar w:fldCharType="begin"/>
        </w:r>
        <w:r w:rsidR="00E42819">
          <w:rPr>
            <w:noProof/>
            <w:webHidden/>
          </w:rPr>
          <w:instrText xml:space="preserve"> PAGEREF _Toc524098806 \h </w:instrText>
        </w:r>
        <w:r w:rsidR="00E42819">
          <w:rPr>
            <w:noProof/>
            <w:webHidden/>
          </w:rPr>
        </w:r>
        <w:r w:rsidR="00E42819">
          <w:rPr>
            <w:noProof/>
            <w:webHidden/>
          </w:rPr>
          <w:fldChar w:fldCharType="separate"/>
        </w:r>
        <w:r w:rsidR="00E42819">
          <w:rPr>
            <w:noProof/>
            <w:webHidden/>
          </w:rPr>
          <w:t>47</w:t>
        </w:r>
        <w:r w:rsidR="00E42819">
          <w:rPr>
            <w:noProof/>
            <w:webHidden/>
          </w:rPr>
          <w:fldChar w:fldCharType="end"/>
        </w:r>
      </w:hyperlink>
    </w:p>
    <w:p w14:paraId="3B632251" w14:textId="1BEB782B"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807" w:history="1">
        <w:r w:rsidR="00E42819" w:rsidRPr="00EF617B">
          <w:rPr>
            <w:rStyle w:val="Collegamentoipertestuale"/>
            <w:noProof/>
          </w:rPr>
          <w:t>7.1</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Modalità di acquisizione dei pacchetti di versamento per la loro presa in carico</w:t>
        </w:r>
        <w:r w:rsidR="00E42819">
          <w:rPr>
            <w:noProof/>
            <w:webHidden/>
          </w:rPr>
          <w:tab/>
        </w:r>
        <w:r w:rsidR="00E42819">
          <w:rPr>
            <w:noProof/>
            <w:webHidden/>
          </w:rPr>
          <w:fldChar w:fldCharType="begin"/>
        </w:r>
        <w:r w:rsidR="00E42819">
          <w:rPr>
            <w:noProof/>
            <w:webHidden/>
          </w:rPr>
          <w:instrText xml:space="preserve"> PAGEREF _Toc524098807 \h </w:instrText>
        </w:r>
        <w:r w:rsidR="00E42819">
          <w:rPr>
            <w:noProof/>
            <w:webHidden/>
          </w:rPr>
        </w:r>
        <w:r w:rsidR="00E42819">
          <w:rPr>
            <w:noProof/>
            <w:webHidden/>
          </w:rPr>
          <w:fldChar w:fldCharType="separate"/>
        </w:r>
        <w:r w:rsidR="00E42819">
          <w:rPr>
            <w:noProof/>
            <w:webHidden/>
          </w:rPr>
          <w:t>47</w:t>
        </w:r>
        <w:r w:rsidR="00E42819">
          <w:rPr>
            <w:noProof/>
            <w:webHidden/>
          </w:rPr>
          <w:fldChar w:fldCharType="end"/>
        </w:r>
      </w:hyperlink>
    </w:p>
    <w:p w14:paraId="65285132" w14:textId="59E7F9AB" w:rsidR="00E42819" w:rsidRDefault="007E7FE2">
      <w:pPr>
        <w:pStyle w:val="Sommario3"/>
        <w:rPr>
          <w:rFonts w:asciiTheme="minorHAnsi" w:eastAsiaTheme="minorEastAsia" w:hAnsiTheme="minorHAnsi" w:cstheme="minorBidi"/>
          <w:noProof/>
          <w:kern w:val="0"/>
          <w:sz w:val="22"/>
          <w:szCs w:val="22"/>
          <w:lang w:eastAsia="it-IT" w:bidi="ar-SA"/>
        </w:rPr>
      </w:pPr>
      <w:hyperlink w:anchor="_Toc524098808" w:history="1">
        <w:r w:rsidR="00E42819" w:rsidRPr="00EF617B">
          <w:rPr>
            <w:rStyle w:val="Collegamentoipertestuale"/>
            <w:noProof/>
          </w:rPr>
          <w:t>7.1.1</w:t>
        </w:r>
        <w:r w:rsidR="00E42819">
          <w:rPr>
            <w:rFonts w:asciiTheme="minorHAnsi" w:eastAsiaTheme="minorEastAsia" w:hAnsiTheme="minorHAnsi" w:cstheme="minorBidi"/>
            <w:noProof/>
            <w:kern w:val="0"/>
            <w:sz w:val="22"/>
            <w:szCs w:val="22"/>
            <w:lang w:eastAsia="it-IT" w:bidi="ar-SA"/>
          </w:rPr>
          <w:tab/>
        </w:r>
        <w:r w:rsidR="00E42819" w:rsidRPr="00EF617B">
          <w:rPr>
            <w:rStyle w:val="Collegamentoipertestuale"/>
            <w:noProof/>
          </w:rPr>
          <w:t>Preacquisizione</w:t>
        </w:r>
        <w:r w:rsidR="00E42819">
          <w:rPr>
            <w:noProof/>
            <w:webHidden/>
          </w:rPr>
          <w:tab/>
        </w:r>
        <w:r w:rsidR="00E42819">
          <w:rPr>
            <w:noProof/>
            <w:webHidden/>
          </w:rPr>
          <w:fldChar w:fldCharType="begin"/>
        </w:r>
        <w:r w:rsidR="00E42819">
          <w:rPr>
            <w:noProof/>
            <w:webHidden/>
          </w:rPr>
          <w:instrText xml:space="preserve"> PAGEREF _Toc524098808 \h </w:instrText>
        </w:r>
        <w:r w:rsidR="00E42819">
          <w:rPr>
            <w:noProof/>
            <w:webHidden/>
          </w:rPr>
        </w:r>
        <w:r w:rsidR="00E42819">
          <w:rPr>
            <w:noProof/>
            <w:webHidden/>
          </w:rPr>
          <w:fldChar w:fldCharType="separate"/>
        </w:r>
        <w:r w:rsidR="00E42819">
          <w:rPr>
            <w:noProof/>
            <w:webHidden/>
          </w:rPr>
          <w:t>50</w:t>
        </w:r>
        <w:r w:rsidR="00E42819">
          <w:rPr>
            <w:noProof/>
            <w:webHidden/>
          </w:rPr>
          <w:fldChar w:fldCharType="end"/>
        </w:r>
      </w:hyperlink>
    </w:p>
    <w:p w14:paraId="56BFC7D9" w14:textId="466B90E2" w:rsidR="00E42819" w:rsidRDefault="007E7FE2">
      <w:pPr>
        <w:pStyle w:val="Sommario3"/>
        <w:rPr>
          <w:rFonts w:asciiTheme="minorHAnsi" w:eastAsiaTheme="minorEastAsia" w:hAnsiTheme="minorHAnsi" w:cstheme="minorBidi"/>
          <w:noProof/>
          <w:kern w:val="0"/>
          <w:sz w:val="22"/>
          <w:szCs w:val="22"/>
          <w:lang w:eastAsia="it-IT" w:bidi="ar-SA"/>
        </w:rPr>
      </w:pPr>
      <w:hyperlink w:anchor="_Toc524098809" w:history="1">
        <w:r w:rsidR="00E42819" w:rsidRPr="00EF617B">
          <w:rPr>
            <w:rStyle w:val="Collegamentoipertestuale"/>
            <w:noProof/>
          </w:rPr>
          <w:t>7.1.2</w:t>
        </w:r>
        <w:r w:rsidR="00E42819">
          <w:rPr>
            <w:rFonts w:asciiTheme="minorHAnsi" w:eastAsiaTheme="minorEastAsia" w:hAnsiTheme="minorHAnsi" w:cstheme="minorBidi"/>
            <w:noProof/>
            <w:kern w:val="0"/>
            <w:sz w:val="22"/>
            <w:szCs w:val="22"/>
            <w:lang w:eastAsia="it-IT" w:bidi="ar-SA"/>
          </w:rPr>
          <w:tab/>
        </w:r>
        <w:r w:rsidR="00E42819" w:rsidRPr="00EF617B">
          <w:rPr>
            <w:rStyle w:val="Collegamentoipertestuale"/>
            <w:noProof/>
          </w:rPr>
          <w:t>Acquisizione</w:t>
        </w:r>
        <w:r w:rsidR="00E42819">
          <w:rPr>
            <w:noProof/>
            <w:webHidden/>
          </w:rPr>
          <w:tab/>
        </w:r>
        <w:r w:rsidR="00E42819">
          <w:rPr>
            <w:noProof/>
            <w:webHidden/>
          </w:rPr>
          <w:fldChar w:fldCharType="begin"/>
        </w:r>
        <w:r w:rsidR="00E42819">
          <w:rPr>
            <w:noProof/>
            <w:webHidden/>
          </w:rPr>
          <w:instrText xml:space="preserve"> PAGEREF _Toc524098809 \h </w:instrText>
        </w:r>
        <w:r w:rsidR="00E42819">
          <w:rPr>
            <w:noProof/>
            <w:webHidden/>
          </w:rPr>
        </w:r>
        <w:r w:rsidR="00E42819">
          <w:rPr>
            <w:noProof/>
            <w:webHidden/>
          </w:rPr>
          <w:fldChar w:fldCharType="separate"/>
        </w:r>
        <w:r w:rsidR="00E42819">
          <w:rPr>
            <w:noProof/>
            <w:webHidden/>
          </w:rPr>
          <w:t>51</w:t>
        </w:r>
        <w:r w:rsidR="00E42819">
          <w:rPr>
            <w:noProof/>
            <w:webHidden/>
          </w:rPr>
          <w:fldChar w:fldCharType="end"/>
        </w:r>
      </w:hyperlink>
    </w:p>
    <w:p w14:paraId="1662C420" w14:textId="30ADE21B"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810" w:history="1">
        <w:r w:rsidR="00E42819" w:rsidRPr="00EF617B">
          <w:rPr>
            <w:rStyle w:val="Collegamentoipertestuale"/>
            <w:noProof/>
          </w:rPr>
          <w:t>7.2</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Verifiche effettuate sui pacchetti di versamento e sugli oggetti in essi contenuti</w:t>
        </w:r>
        <w:r w:rsidR="00E42819">
          <w:rPr>
            <w:noProof/>
            <w:webHidden/>
          </w:rPr>
          <w:tab/>
        </w:r>
        <w:r w:rsidR="00E42819">
          <w:rPr>
            <w:noProof/>
            <w:webHidden/>
          </w:rPr>
          <w:fldChar w:fldCharType="begin"/>
        </w:r>
        <w:r w:rsidR="00E42819">
          <w:rPr>
            <w:noProof/>
            <w:webHidden/>
          </w:rPr>
          <w:instrText xml:space="preserve"> PAGEREF _Toc524098810 \h </w:instrText>
        </w:r>
        <w:r w:rsidR="00E42819">
          <w:rPr>
            <w:noProof/>
            <w:webHidden/>
          </w:rPr>
        </w:r>
        <w:r w:rsidR="00E42819">
          <w:rPr>
            <w:noProof/>
            <w:webHidden/>
          </w:rPr>
          <w:fldChar w:fldCharType="separate"/>
        </w:r>
        <w:r w:rsidR="00E42819">
          <w:rPr>
            <w:noProof/>
            <w:webHidden/>
          </w:rPr>
          <w:t>51</w:t>
        </w:r>
        <w:r w:rsidR="00E42819">
          <w:rPr>
            <w:noProof/>
            <w:webHidden/>
          </w:rPr>
          <w:fldChar w:fldCharType="end"/>
        </w:r>
      </w:hyperlink>
    </w:p>
    <w:p w14:paraId="660AAF81" w14:textId="60D2DAF1"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811" w:history="1">
        <w:r w:rsidR="00E42819" w:rsidRPr="00EF617B">
          <w:rPr>
            <w:rStyle w:val="Collegamentoipertestuale"/>
            <w:noProof/>
          </w:rPr>
          <w:t>7.3</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Accettazione dei pacchetti di versamento e generazione del rapporto di versamento di presa in carico</w:t>
        </w:r>
        <w:r w:rsidR="00E42819">
          <w:rPr>
            <w:noProof/>
            <w:webHidden/>
          </w:rPr>
          <w:tab/>
        </w:r>
        <w:r w:rsidR="00E42819">
          <w:rPr>
            <w:noProof/>
            <w:webHidden/>
          </w:rPr>
          <w:fldChar w:fldCharType="begin"/>
        </w:r>
        <w:r w:rsidR="00E42819">
          <w:rPr>
            <w:noProof/>
            <w:webHidden/>
          </w:rPr>
          <w:instrText xml:space="preserve"> PAGEREF _Toc524098811 \h </w:instrText>
        </w:r>
        <w:r w:rsidR="00E42819">
          <w:rPr>
            <w:noProof/>
            <w:webHidden/>
          </w:rPr>
        </w:r>
        <w:r w:rsidR="00E42819">
          <w:rPr>
            <w:noProof/>
            <w:webHidden/>
          </w:rPr>
          <w:fldChar w:fldCharType="separate"/>
        </w:r>
        <w:r w:rsidR="00E42819">
          <w:rPr>
            <w:noProof/>
            <w:webHidden/>
          </w:rPr>
          <w:t>53</w:t>
        </w:r>
        <w:r w:rsidR="00E42819">
          <w:rPr>
            <w:noProof/>
            <w:webHidden/>
          </w:rPr>
          <w:fldChar w:fldCharType="end"/>
        </w:r>
      </w:hyperlink>
    </w:p>
    <w:p w14:paraId="42FBC453" w14:textId="642ADFAE"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812" w:history="1">
        <w:r w:rsidR="00E42819" w:rsidRPr="00EF617B">
          <w:rPr>
            <w:rStyle w:val="Collegamentoipertestuale"/>
            <w:noProof/>
          </w:rPr>
          <w:t>7.4</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Rifiuto dei pacchetti di versamento e modalità di comunicazione delle anomalie</w:t>
        </w:r>
        <w:r w:rsidR="00E42819">
          <w:rPr>
            <w:noProof/>
            <w:webHidden/>
          </w:rPr>
          <w:tab/>
        </w:r>
        <w:r w:rsidR="00E42819">
          <w:rPr>
            <w:noProof/>
            <w:webHidden/>
          </w:rPr>
          <w:fldChar w:fldCharType="begin"/>
        </w:r>
        <w:r w:rsidR="00E42819">
          <w:rPr>
            <w:noProof/>
            <w:webHidden/>
          </w:rPr>
          <w:instrText xml:space="preserve"> PAGEREF _Toc524098812 \h </w:instrText>
        </w:r>
        <w:r w:rsidR="00E42819">
          <w:rPr>
            <w:noProof/>
            <w:webHidden/>
          </w:rPr>
        </w:r>
        <w:r w:rsidR="00E42819">
          <w:rPr>
            <w:noProof/>
            <w:webHidden/>
          </w:rPr>
          <w:fldChar w:fldCharType="separate"/>
        </w:r>
        <w:r w:rsidR="00E42819">
          <w:rPr>
            <w:noProof/>
            <w:webHidden/>
          </w:rPr>
          <w:t>54</w:t>
        </w:r>
        <w:r w:rsidR="00E42819">
          <w:rPr>
            <w:noProof/>
            <w:webHidden/>
          </w:rPr>
          <w:fldChar w:fldCharType="end"/>
        </w:r>
      </w:hyperlink>
    </w:p>
    <w:p w14:paraId="4FA78389" w14:textId="663F0374" w:rsidR="00E42819" w:rsidRDefault="007E7FE2">
      <w:pPr>
        <w:pStyle w:val="Sommario3"/>
        <w:rPr>
          <w:rFonts w:asciiTheme="minorHAnsi" w:eastAsiaTheme="minorEastAsia" w:hAnsiTheme="minorHAnsi" w:cstheme="minorBidi"/>
          <w:noProof/>
          <w:kern w:val="0"/>
          <w:sz w:val="22"/>
          <w:szCs w:val="22"/>
          <w:lang w:eastAsia="it-IT" w:bidi="ar-SA"/>
        </w:rPr>
      </w:pPr>
      <w:hyperlink w:anchor="_Toc524098813" w:history="1">
        <w:r w:rsidR="00E42819" w:rsidRPr="00EF617B">
          <w:rPr>
            <w:rStyle w:val="Collegamentoipertestuale"/>
            <w:noProof/>
          </w:rPr>
          <w:t>7.4.1</w:t>
        </w:r>
        <w:r w:rsidR="00E42819">
          <w:rPr>
            <w:rFonts w:asciiTheme="minorHAnsi" w:eastAsiaTheme="minorEastAsia" w:hAnsiTheme="minorHAnsi" w:cstheme="minorBidi"/>
            <w:noProof/>
            <w:kern w:val="0"/>
            <w:sz w:val="22"/>
            <w:szCs w:val="22"/>
            <w:lang w:eastAsia="it-IT" w:bidi="ar-SA"/>
          </w:rPr>
          <w:tab/>
        </w:r>
        <w:r w:rsidR="00E42819" w:rsidRPr="00EF617B">
          <w:rPr>
            <w:rStyle w:val="Collegamentoipertestuale"/>
            <w:noProof/>
          </w:rPr>
          <w:t>Monitoraggio</w:t>
        </w:r>
        <w:r w:rsidR="00E42819">
          <w:rPr>
            <w:noProof/>
            <w:webHidden/>
          </w:rPr>
          <w:tab/>
        </w:r>
        <w:r w:rsidR="00E42819">
          <w:rPr>
            <w:noProof/>
            <w:webHidden/>
          </w:rPr>
          <w:fldChar w:fldCharType="begin"/>
        </w:r>
        <w:r w:rsidR="00E42819">
          <w:rPr>
            <w:noProof/>
            <w:webHidden/>
          </w:rPr>
          <w:instrText xml:space="preserve"> PAGEREF _Toc524098813 \h </w:instrText>
        </w:r>
        <w:r w:rsidR="00E42819">
          <w:rPr>
            <w:noProof/>
            <w:webHidden/>
          </w:rPr>
        </w:r>
        <w:r w:rsidR="00E42819">
          <w:rPr>
            <w:noProof/>
            <w:webHidden/>
          </w:rPr>
          <w:fldChar w:fldCharType="separate"/>
        </w:r>
        <w:r w:rsidR="00E42819">
          <w:rPr>
            <w:noProof/>
            <w:webHidden/>
          </w:rPr>
          <w:t>55</w:t>
        </w:r>
        <w:r w:rsidR="00E42819">
          <w:rPr>
            <w:noProof/>
            <w:webHidden/>
          </w:rPr>
          <w:fldChar w:fldCharType="end"/>
        </w:r>
      </w:hyperlink>
    </w:p>
    <w:p w14:paraId="686E015F" w14:textId="28ACFFA1" w:rsidR="00E42819" w:rsidRDefault="007E7FE2">
      <w:pPr>
        <w:pStyle w:val="Sommario3"/>
        <w:rPr>
          <w:rFonts w:asciiTheme="minorHAnsi" w:eastAsiaTheme="minorEastAsia" w:hAnsiTheme="minorHAnsi" w:cstheme="minorBidi"/>
          <w:noProof/>
          <w:kern w:val="0"/>
          <w:sz w:val="22"/>
          <w:szCs w:val="22"/>
          <w:lang w:eastAsia="it-IT" w:bidi="ar-SA"/>
        </w:rPr>
      </w:pPr>
      <w:hyperlink w:anchor="_Toc524098814" w:history="1">
        <w:r w:rsidR="00E42819" w:rsidRPr="00EF617B">
          <w:rPr>
            <w:rStyle w:val="Collegamentoipertestuale"/>
            <w:noProof/>
          </w:rPr>
          <w:t>7.4.2</w:t>
        </w:r>
        <w:r w:rsidR="00E42819">
          <w:rPr>
            <w:rFonts w:asciiTheme="minorHAnsi" w:eastAsiaTheme="minorEastAsia" w:hAnsiTheme="minorHAnsi" w:cstheme="minorBidi"/>
            <w:noProof/>
            <w:kern w:val="0"/>
            <w:sz w:val="22"/>
            <w:szCs w:val="22"/>
            <w:lang w:eastAsia="it-IT" w:bidi="ar-SA"/>
          </w:rPr>
          <w:tab/>
        </w:r>
        <w:r w:rsidR="00E42819" w:rsidRPr="00EF617B">
          <w:rPr>
            <w:rStyle w:val="Collegamentoipertestuale"/>
            <w:noProof/>
          </w:rPr>
          <w:t>Gestione delle anomalie</w:t>
        </w:r>
        <w:r w:rsidR="00E42819">
          <w:rPr>
            <w:noProof/>
            <w:webHidden/>
          </w:rPr>
          <w:tab/>
        </w:r>
        <w:r w:rsidR="00E42819">
          <w:rPr>
            <w:noProof/>
            <w:webHidden/>
          </w:rPr>
          <w:fldChar w:fldCharType="begin"/>
        </w:r>
        <w:r w:rsidR="00E42819">
          <w:rPr>
            <w:noProof/>
            <w:webHidden/>
          </w:rPr>
          <w:instrText xml:space="preserve"> PAGEREF _Toc524098814 \h </w:instrText>
        </w:r>
        <w:r w:rsidR="00E42819">
          <w:rPr>
            <w:noProof/>
            <w:webHidden/>
          </w:rPr>
        </w:r>
        <w:r w:rsidR="00E42819">
          <w:rPr>
            <w:noProof/>
            <w:webHidden/>
          </w:rPr>
          <w:fldChar w:fldCharType="separate"/>
        </w:r>
        <w:r w:rsidR="00E42819">
          <w:rPr>
            <w:noProof/>
            <w:webHidden/>
          </w:rPr>
          <w:t>56</w:t>
        </w:r>
        <w:r w:rsidR="00E42819">
          <w:rPr>
            <w:noProof/>
            <w:webHidden/>
          </w:rPr>
          <w:fldChar w:fldCharType="end"/>
        </w:r>
      </w:hyperlink>
    </w:p>
    <w:p w14:paraId="5F379B36" w14:textId="09C3D7D3"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815" w:history="1">
        <w:r w:rsidR="00E42819" w:rsidRPr="00EF617B">
          <w:rPr>
            <w:rStyle w:val="Collegamentoipertestuale"/>
            <w:noProof/>
          </w:rPr>
          <w:t>7.5</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Preparazione e gestione del Pacchetto di archiviazione</w:t>
        </w:r>
        <w:r w:rsidR="00E42819">
          <w:rPr>
            <w:noProof/>
            <w:webHidden/>
          </w:rPr>
          <w:tab/>
        </w:r>
        <w:r w:rsidR="00E42819">
          <w:rPr>
            <w:noProof/>
            <w:webHidden/>
          </w:rPr>
          <w:fldChar w:fldCharType="begin"/>
        </w:r>
        <w:r w:rsidR="00E42819">
          <w:rPr>
            <w:noProof/>
            <w:webHidden/>
          </w:rPr>
          <w:instrText xml:space="preserve"> PAGEREF _Toc524098815 \h </w:instrText>
        </w:r>
        <w:r w:rsidR="00E42819">
          <w:rPr>
            <w:noProof/>
            <w:webHidden/>
          </w:rPr>
        </w:r>
        <w:r w:rsidR="00E42819">
          <w:rPr>
            <w:noProof/>
            <w:webHidden/>
          </w:rPr>
          <w:fldChar w:fldCharType="separate"/>
        </w:r>
        <w:r w:rsidR="00E42819">
          <w:rPr>
            <w:noProof/>
            <w:webHidden/>
          </w:rPr>
          <w:t>58</w:t>
        </w:r>
        <w:r w:rsidR="00E42819">
          <w:rPr>
            <w:noProof/>
            <w:webHidden/>
          </w:rPr>
          <w:fldChar w:fldCharType="end"/>
        </w:r>
      </w:hyperlink>
    </w:p>
    <w:p w14:paraId="734A5090" w14:textId="01615D32"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816" w:history="1">
        <w:r w:rsidR="00E42819" w:rsidRPr="00EF617B">
          <w:rPr>
            <w:rStyle w:val="Collegamentoipertestuale"/>
            <w:noProof/>
          </w:rPr>
          <w:t>7.6</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Preparazione e gestione del Pacchetto di distribuzione (DIP) ai fini dell’esibizione</w:t>
        </w:r>
        <w:r w:rsidR="00E42819">
          <w:rPr>
            <w:noProof/>
            <w:webHidden/>
          </w:rPr>
          <w:tab/>
        </w:r>
        <w:r w:rsidR="00E42819">
          <w:rPr>
            <w:noProof/>
            <w:webHidden/>
          </w:rPr>
          <w:fldChar w:fldCharType="begin"/>
        </w:r>
        <w:r w:rsidR="00E42819">
          <w:rPr>
            <w:noProof/>
            <w:webHidden/>
          </w:rPr>
          <w:instrText xml:space="preserve"> PAGEREF _Toc524098816 \h </w:instrText>
        </w:r>
        <w:r w:rsidR="00E42819">
          <w:rPr>
            <w:noProof/>
            <w:webHidden/>
          </w:rPr>
        </w:r>
        <w:r w:rsidR="00E42819">
          <w:rPr>
            <w:noProof/>
            <w:webHidden/>
          </w:rPr>
          <w:fldChar w:fldCharType="separate"/>
        </w:r>
        <w:r w:rsidR="00E42819">
          <w:rPr>
            <w:noProof/>
            <w:webHidden/>
          </w:rPr>
          <w:t>61</w:t>
        </w:r>
        <w:r w:rsidR="00E42819">
          <w:rPr>
            <w:noProof/>
            <w:webHidden/>
          </w:rPr>
          <w:fldChar w:fldCharType="end"/>
        </w:r>
      </w:hyperlink>
    </w:p>
    <w:p w14:paraId="05019E60" w14:textId="73B415C7"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817" w:history="1">
        <w:r w:rsidR="00E42819" w:rsidRPr="00EF617B">
          <w:rPr>
            <w:rStyle w:val="Collegamentoipertestuale"/>
            <w:noProof/>
          </w:rPr>
          <w:t>7.7</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Produzione di duplicati e copie informatiche e descrizione dell’eventuale intervento del pubblico ufficiale nei casi previsti</w:t>
        </w:r>
        <w:r w:rsidR="00E42819">
          <w:rPr>
            <w:noProof/>
            <w:webHidden/>
          </w:rPr>
          <w:tab/>
        </w:r>
        <w:r w:rsidR="00E42819">
          <w:rPr>
            <w:noProof/>
            <w:webHidden/>
          </w:rPr>
          <w:fldChar w:fldCharType="begin"/>
        </w:r>
        <w:r w:rsidR="00E42819">
          <w:rPr>
            <w:noProof/>
            <w:webHidden/>
          </w:rPr>
          <w:instrText xml:space="preserve"> PAGEREF _Toc524098817 \h </w:instrText>
        </w:r>
        <w:r w:rsidR="00E42819">
          <w:rPr>
            <w:noProof/>
            <w:webHidden/>
          </w:rPr>
        </w:r>
        <w:r w:rsidR="00E42819">
          <w:rPr>
            <w:noProof/>
            <w:webHidden/>
          </w:rPr>
          <w:fldChar w:fldCharType="separate"/>
        </w:r>
        <w:r w:rsidR="00E42819">
          <w:rPr>
            <w:noProof/>
            <w:webHidden/>
          </w:rPr>
          <w:t>62</w:t>
        </w:r>
        <w:r w:rsidR="00E42819">
          <w:rPr>
            <w:noProof/>
            <w:webHidden/>
          </w:rPr>
          <w:fldChar w:fldCharType="end"/>
        </w:r>
      </w:hyperlink>
    </w:p>
    <w:p w14:paraId="2A25784E" w14:textId="293DF2F3"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818" w:history="1">
        <w:r w:rsidR="00E42819" w:rsidRPr="00EF617B">
          <w:rPr>
            <w:rStyle w:val="Collegamentoipertestuale"/>
            <w:noProof/>
          </w:rPr>
          <w:t>7.8</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Scarto dei pacchetti di archiviazione</w:t>
        </w:r>
        <w:r w:rsidR="00E42819">
          <w:rPr>
            <w:noProof/>
            <w:webHidden/>
          </w:rPr>
          <w:tab/>
        </w:r>
        <w:r w:rsidR="00E42819">
          <w:rPr>
            <w:noProof/>
            <w:webHidden/>
          </w:rPr>
          <w:fldChar w:fldCharType="begin"/>
        </w:r>
        <w:r w:rsidR="00E42819">
          <w:rPr>
            <w:noProof/>
            <w:webHidden/>
          </w:rPr>
          <w:instrText xml:space="preserve"> PAGEREF _Toc524098818 \h </w:instrText>
        </w:r>
        <w:r w:rsidR="00E42819">
          <w:rPr>
            <w:noProof/>
            <w:webHidden/>
          </w:rPr>
        </w:r>
        <w:r w:rsidR="00E42819">
          <w:rPr>
            <w:noProof/>
            <w:webHidden/>
          </w:rPr>
          <w:fldChar w:fldCharType="separate"/>
        </w:r>
        <w:r w:rsidR="00E42819">
          <w:rPr>
            <w:noProof/>
            <w:webHidden/>
          </w:rPr>
          <w:t>63</w:t>
        </w:r>
        <w:r w:rsidR="00E42819">
          <w:rPr>
            <w:noProof/>
            <w:webHidden/>
          </w:rPr>
          <w:fldChar w:fldCharType="end"/>
        </w:r>
      </w:hyperlink>
    </w:p>
    <w:p w14:paraId="7A852159" w14:textId="51C926E3"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819" w:history="1">
        <w:r w:rsidR="00E42819" w:rsidRPr="00EF617B">
          <w:rPr>
            <w:rStyle w:val="Collegamentoipertestuale"/>
            <w:noProof/>
          </w:rPr>
          <w:t>7.9</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Predisposizione di misure a garanzia dell'interoperabilità e trasferibilità ad altri conservatori</w:t>
        </w:r>
        <w:r w:rsidR="00E42819">
          <w:rPr>
            <w:noProof/>
            <w:webHidden/>
          </w:rPr>
          <w:tab/>
        </w:r>
        <w:r w:rsidR="00E42819">
          <w:rPr>
            <w:noProof/>
            <w:webHidden/>
          </w:rPr>
          <w:fldChar w:fldCharType="begin"/>
        </w:r>
        <w:r w:rsidR="00E42819">
          <w:rPr>
            <w:noProof/>
            <w:webHidden/>
          </w:rPr>
          <w:instrText xml:space="preserve"> PAGEREF _Toc524098819 \h </w:instrText>
        </w:r>
        <w:r w:rsidR="00E42819">
          <w:rPr>
            <w:noProof/>
            <w:webHidden/>
          </w:rPr>
        </w:r>
        <w:r w:rsidR="00E42819">
          <w:rPr>
            <w:noProof/>
            <w:webHidden/>
          </w:rPr>
          <w:fldChar w:fldCharType="separate"/>
        </w:r>
        <w:r w:rsidR="00E42819">
          <w:rPr>
            <w:noProof/>
            <w:webHidden/>
          </w:rPr>
          <w:t>64</w:t>
        </w:r>
        <w:r w:rsidR="00E42819">
          <w:rPr>
            <w:noProof/>
            <w:webHidden/>
          </w:rPr>
          <w:fldChar w:fldCharType="end"/>
        </w:r>
      </w:hyperlink>
    </w:p>
    <w:p w14:paraId="605D4B71" w14:textId="3498A46B" w:rsidR="00E42819" w:rsidRDefault="007E7FE2">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4098820" w:history="1">
        <w:r w:rsidR="00E42819" w:rsidRPr="00EF617B">
          <w:rPr>
            <w:rStyle w:val="Collegamentoipertestuale"/>
            <w:noProof/>
          </w:rPr>
          <w:t>8</w:t>
        </w:r>
        <w:r w:rsidR="00E42819">
          <w:rPr>
            <w:rFonts w:asciiTheme="minorHAnsi" w:eastAsiaTheme="minorEastAsia" w:hAnsiTheme="minorHAnsi" w:cstheme="minorBidi"/>
            <w:b w:val="0"/>
            <w:bCs w:val="0"/>
            <w:caps w:val="0"/>
            <w:noProof/>
            <w:kern w:val="0"/>
            <w:sz w:val="22"/>
            <w:szCs w:val="22"/>
            <w:lang w:eastAsia="it-IT" w:bidi="ar-SA"/>
          </w:rPr>
          <w:tab/>
        </w:r>
        <w:r w:rsidR="00E42819" w:rsidRPr="00EF617B">
          <w:rPr>
            <w:rStyle w:val="Collegamentoipertestuale"/>
            <w:noProof/>
          </w:rPr>
          <w:t>IL SISTEMA DI CONSERVAZIONE</w:t>
        </w:r>
        <w:r w:rsidR="00E42819">
          <w:rPr>
            <w:noProof/>
            <w:webHidden/>
          </w:rPr>
          <w:tab/>
        </w:r>
        <w:r w:rsidR="00E42819">
          <w:rPr>
            <w:noProof/>
            <w:webHidden/>
          </w:rPr>
          <w:fldChar w:fldCharType="begin"/>
        </w:r>
        <w:r w:rsidR="00E42819">
          <w:rPr>
            <w:noProof/>
            <w:webHidden/>
          </w:rPr>
          <w:instrText xml:space="preserve"> PAGEREF _Toc524098820 \h </w:instrText>
        </w:r>
        <w:r w:rsidR="00E42819">
          <w:rPr>
            <w:noProof/>
            <w:webHidden/>
          </w:rPr>
        </w:r>
        <w:r w:rsidR="00E42819">
          <w:rPr>
            <w:noProof/>
            <w:webHidden/>
          </w:rPr>
          <w:fldChar w:fldCharType="separate"/>
        </w:r>
        <w:r w:rsidR="00E42819">
          <w:rPr>
            <w:noProof/>
            <w:webHidden/>
          </w:rPr>
          <w:t>66</w:t>
        </w:r>
        <w:r w:rsidR="00E42819">
          <w:rPr>
            <w:noProof/>
            <w:webHidden/>
          </w:rPr>
          <w:fldChar w:fldCharType="end"/>
        </w:r>
      </w:hyperlink>
    </w:p>
    <w:p w14:paraId="76240E7B" w14:textId="4B1D15CF"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821" w:history="1">
        <w:r w:rsidR="00E42819" w:rsidRPr="00EF617B">
          <w:rPr>
            <w:rStyle w:val="Collegamentoipertestuale"/>
            <w:noProof/>
          </w:rPr>
          <w:t>8.1</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Componenti logiche</w:t>
        </w:r>
        <w:r w:rsidR="00E42819">
          <w:rPr>
            <w:noProof/>
            <w:webHidden/>
          </w:rPr>
          <w:tab/>
        </w:r>
        <w:r w:rsidR="00E42819">
          <w:rPr>
            <w:noProof/>
            <w:webHidden/>
          </w:rPr>
          <w:fldChar w:fldCharType="begin"/>
        </w:r>
        <w:r w:rsidR="00E42819">
          <w:rPr>
            <w:noProof/>
            <w:webHidden/>
          </w:rPr>
          <w:instrText xml:space="preserve"> PAGEREF _Toc524098821 \h </w:instrText>
        </w:r>
        <w:r w:rsidR="00E42819">
          <w:rPr>
            <w:noProof/>
            <w:webHidden/>
          </w:rPr>
        </w:r>
        <w:r w:rsidR="00E42819">
          <w:rPr>
            <w:noProof/>
            <w:webHidden/>
          </w:rPr>
          <w:fldChar w:fldCharType="separate"/>
        </w:r>
        <w:r w:rsidR="00E42819">
          <w:rPr>
            <w:noProof/>
            <w:webHidden/>
          </w:rPr>
          <w:t>66</w:t>
        </w:r>
        <w:r w:rsidR="00E42819">
          <w:rPr>
            <w:noProof/>
            <w:webHidden/>
          </w:rPr>
          <w:fldChar w:fldCharType="end"/>
        </w:r>
      </w:hyperlink>
    </w:p>
    <w:p w14:paraId="604C7C1E" w14:textId="24FF29A5"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822" w:history="1">
        <w:r w:rsidR="00E42819" w:rsidRPr="00EF617B">
          <w:rPr>
            <w:rStyle w:val="Collegamentoipertestuale"/>
            <w:noProof/>
          </w:rPr>
          <w:t>8.2</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Componenti tecnologiche</w:t>
        </w:r>
        <w:r w:rsidR="00E42819">
          <w:rPr>
            <w:noProof/>
            <w:webHidden/>
          </w:rPr>
          <w:tab/>
        </w:r>
        <w:r w:rsidR="00E42819">
          <w:rPr>
            <w:noProof/>
            <w:webHidden/>
          </w:rPr>
          <w:fldChar w:fldCharType="begin"/>
        </w:r>
        <w:r w:rsidR="00E42819">
          <w:rPr>
            <w:noProof/>
            <w:webHidden/>
          </w:rPr>
          <w:instrText xml:space="preserve"> PAGEREF _Toc524098822 \h </w:instrText>
        </w:r>
        <w:r w:rsidR="00E42819">
          <w:rPr>
            <w:noProof/>
            <w:webHidden/>
          </w:rPr>
        </w:r>
        <w:r w:rsidR="00E42819">
          <w:rPr>
            <w:noProof/>
            <w:webHidden/>
          </w:rPr>
          <w:fldChar w:fldCharType="separate"/>
        </w:r>
        <w:r w:rsidR="00E42819">
          <w:rPr>
            <w:noProof/>
            <w:webHidden/>
          </w:rPr>
          <w:t>66</w:t>
        </w:r>
        <w:r w:rsidR="00E42819">
          <w:rPr>
            <w:noProof/>
            <w:webHidden/>
          </w:rPr>
          <w:fldChar w:fldCharType="end"/>
        </w:r>
      </w:hyperlink>
    </w:p>
    <w:p w14:paraId="7142796A" w14:textId="332CB9BD"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823" w:history="1">
        <w:r w:rsidR="00E42819" w:rsidRPr="00EF617B">
          <w:rPr>
            <w:rStyle w:val="Collegamentoipertestuale"/>
            <w:noProof/>
          </w:rPr>
          <w:t>8.3</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Componenti fisiche</w:t>
        </w:r>
        <w:r w:rsidR="00E42819">
          <w:rPr>
            <w:noProof/>
            <w:webHidden/>
          </w:rPr>
          <w:tab/>
        </w:r>
        <w:r w:rsidR="00E42819">
          <w:rPr>
            <w:noProof/>
            <w:webHidden/>
          </w:rPr>
          <w:fldChar w:fldCharType="begin"/>
        </w:r>
        <w:r w:rsidR="00E42819">
          <w:rPr>
            <w:noProof/>
            <w:webHidden/>
          </w:rPr>
          <w:instrText xml:space="preserve"> PAGEREF _Toc524098823 \h </w:instrText>
        </w:r>
        <w:r w:rsidR="00E42819">
          <w:rPr>
            <w:noProof/>
            <w:webHidden/>
          </w:rPr>
        </w:r>
        <w:r w:rsidR="00E42819">
          <w:rPr>
            <w:noProof/>
            <w:webHidden/>
          </w:rPr>
          <w:fldChar w:fldCharType="separate"/>
        </w:r>
        <w:r w:rsidR="00E42819">
          <w:rPr>
            <w:noProof/>
            <w:webHidden/>
          </w:rPr>
          <w:t>66</w:t>
        </w:r>
        <w:r w:rsidR="00E42819">
          <w:rPr>
            <w:noProof/>
            <w:webHidden/>
          </w:rPr>
          <w:fldChar w:fldCharType="end"/>
        </w:r>
      </w:hyperlink>
    </w:p>
    <w:p w14:paraId="1E38D4A4" w14:textId="17015DDD"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824" w:history="1">
        <w:r w:rsidR="00E42819" w:rsidRPr="00EF617B">
          <w:rPr>
            <w:rStyle w:val="Collegamentoipertestuale"/>
            <w:noProof/>
          </w:rPr>
          <w:t>8.4</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Procedure di gestione e di evoluzione</w:t>
        </w:r>
        <w:r w:rsidR="00E42819">
          <w:rPr>
            <w:noProof/>
            <w:webHidden/>
          </w:rPr>
          <w:tab/>
        </w:r>
        <w:r w:rsidR="00E42819">
          <w:rPr>
            <w:noProof/>
            <w:webHidden/>
          </w:rPr>
          <w:fldChar w:fldCharType="begin"/>
        </w:r>
        <w:r w:rsidR="00E42819">
          <w:rPr>
            <w:noProof/>
            <w:webHidden/>
          </w:rPr>
          <w:instrText xml:space="preserve"> PAGEREF _Toc524098824 \h </w:instrText>
        </w:r>
        <w:r w:rsidR="00E42819">
          <w:rPr>
            <w:noProof/>
            <w:webHidden/>
          </w:rPr>
        </w:r>
        <w:r w:rsidR="00E42819">
          <w:rPr>
            <w:noProof/>
            <w:webHidden/>
          </w:rPr>
          <w:fldChar w:fldCharType="separate"/>
        </w:r>
        <w:r w:rsidR="00E42819">
          <w:rPr>
            <w:noProof/>
            <w:webHidden/>
          </w:rPr>
          <w:t>67</w:t>
        </w:r>
        <w:r w:rsidR="00E42819">
          <w:rPr>
            <w:noProof/>
            <w:webHidden/>
          </w:rPr>
          <w:fldChar w:fldCharType="end"/>
        </w:r>
      </w:hyperlink>
    </w:p>
    <w:p w14:paraId="0542583F" w14:textId="769C04CA" w:rsidR="00E42819" w:rsidRDefault="007E7FE2">
      <w:pPr>
        <w:pStyle w:val="Sommario3"/>
        <w:rPr>
          <w:rFonts w:asciiTheme="minorHAnsi" w:eastAsiaTheme="minorEastAsia" w:hAnsiTheme="minorHAnsi" w:cstheme="minorBidi"/>
          <w:noProof/>
          <w:kern w:val="0"/>
          <w:sz w:val="22"/>
          <w:szCs w:val="22"/>
          <w:lang w:eastAsia="it-IT" w:bidi="ar-SA"/>
        </w:rPr>
      </w:pPr>
      <w:hyperlink w:anchor="_Toc524098825" w:history="1">
        <w:r w:rsidR="00E42819" w:rsidRPr="00EF617B">
          <w:rPr>
            <w:rStyle w:val="Collegamentoipertestuale"/>
            <w:noProof/>
          </w:rPr>
          <w:t>8.4.1</w:t>
        </w:r>
        <w:r w:rsidR="00E42819">
          <w:rPr>
            <w:rFonts w:asciiTheme="minorHAnsi" w:eastAsiaTheme="minorEastAsia" w:hAnsiTheme="minorHAnsi" w:cstheme="minorBidi"/>
            <w:noProof/>
            <w:kern w:val="0"/>
            <w:sz w:val="22"/>
            <w:szCs w:val="22"/>
            <w:lang w:eastAsia="it-IT" w:bidi="ar-SA"/>
          </w:rPr>
          <w:tab/>
        </w:r>
        <w:r w:rsidR="00E42819" w:rsidRPr="00EF617B">
          <w:rPr>
            <w:rStyle w:val="Collegamentoipertestuale"/>
            <w:noProof/>
          </w:rPr>
          <w:t>Gestione dell’Esercizio</w:t>
        </w:r>
        <w:r w:rsidR="00E42819">
          <w:rPr>
            <w:noProof/>
            <w:webHidden/>
          </w:rPr>
          <w:tab/>
        </w:r>
        <w:r w:rsidR="00E42819">
          <w:rPr>
            <w:noProof/>
            <w:webHidden/>
          </w:rPr>
          <w:fldChar w:fldCharType="begin"/>
        </w:r>
        <w:r w:rsidR="00E42819">
          <w:rPr>
            <w:noProof/>
            <w:webHidden/>
          </w:rPr>
          <w:instrText xml:space="preserve"> PAGEREF _Toc524098825 \h </w:instrText>
        </w:r>
        <w:r w:rsidR="00E42819">
          <w:rPr>
            <w:noProof/>
            <w:webHidden/>
          </w:rPr>
        </w:r>
        <w:r w:rsidR="00E42819">
          <w:rPr>
            <w:noProof/>
            <w:webHidden/>
          </w:rPr>
          <w:fldChar w:fldCharType="separate"/>
        </w:r>
        <w:r w:rsidR="00E42819">
          <w:rPr>
            <w:noProof/>
            <w:webHidden/>
          </w:rPr>
          <w:t>67</w:t>
        </w:r>
        <w:r w:rsidR="00E42819">
          <w:rPr>
            <w:noProof/>
            <w:webHidden/>
          </w:rPr>
          <w:fldChar w:fldCharType="end"/>
        </w:r>
      </w:hyperlink>
    </w:p>
    <w:p w14:paraId="5D4012FF" w14:textId="4F494D73" w:rsidR="00E42819" w:rsidRDefault="007E7FE2">
      <w:pPr>
        <w:pStyle w:val="Sommario3"/>
        <w:rPr>
          <w:rFonts w:asciiTheme="minorHAnsi" w:eastAsiaTheme="minorEastAsia" w:hAnsiTheme="minorHAnsi" w:cstheme="minorBidi"/>
          <w:noProof/>
          <w:kern w:val="0"/>
          <w:sz w:val="22"/>
          <w:szCs w:val="22"/>
          <w:lang w:eastAsia="it-IT" w:bidi="ar-SA"/>
        </w:rPr>
      </w:pPr>
      <w:hyperlink w:anchor="_Toc524098826" w:history="1">
        <w:r w:rsidR="00E42819" w:rsidRPr="00EF617B">
          <w:rPr>
            <w:rStyle w:val="Collegamentoipertestuale"/>
            <w:noProof/>
          </w:rPr>
          <w:t>8.4.2</w:t>
        </w:r>
        <w:r w:rsidR="00E42819">
          <w:rPr>
            <w:rFonts w:asciiTheme="minorHAnsi" w:eastAsiaTheme="minorEastAsia" w:hAnsiTheme="minorHAnsi" w:cstheme="minorBidi"/>
            <w:noProof/>
            <w:kern w:val="0"/>
            <w:sz w:val="22"/>
            <w:szCs w:val="22"/>
            <w:lang w:eastAsia="it-IT" w:bidi="ar-SA"/>
          </w:rPr>
          <w:tab/>
        </w:r>
        <w:r w:rsidR="00E42819" w:rsidRPr="00EF617B">
          <w:rPr>
            <w:rStyle w:val="Collegamentoipertestuale"/>
            <w:noProof/>
          </w:rPr>
          <w:t>Gestione delle Richieste degli Utenti e dei Malfunzionamenti</w:t>
        </w:r>
        <w:r w:rsidR="00E42819">
          <w:rPr>
            <w:noProof/>
            <w:webHidden/>
          </w:rPr>
          <w:tab/>
        </w:r>
        <w:r w:rsidR="00E42819">
          <w:rPr>
            <w:noProof/>
            <w:webHidden/>
          </w:rPr>
          <w:fldChar w:fldCharType="begin"/>
        </w:r>
        <w:r w:rsidR="00E42819">
          <w:rPr>
            <w:noProof/>
            <w:webHidden/>
          </w:rPr>
          <w:instrText xml:space="preserve"> PAGEREF _Toc524098826 \h </w:instrText>
        </w:r>
        <w:r w:rsidR="00E42819">
          <w:rPr>
            <w:noProof/>
            <w:webHidden/>
          </w:rPr>
        </w:r>
        <w:r w:rsidR="00E42819">
          <w:rPr>
            <w:noProof/>
            <w:webHidden/>
          </w:rPr>
          <w:fldChar w:fldCharType="separate"/>
        </w:r>
        <w:r w:rsidR="00E42819">
          <w:rPr>
            <w:noProof/>
            <w:webHidden/>
          </w:rPr>
          <w:t>67</w:t>
        </w:r>
        <w:r w:rsidR="00E42819">
          <w:rPr>
            <w:noProof/>
            <w:webHidden/>
          </w:rPr>
          <w:fldChar w:fldCharType="end"/>
        </w:r>
      </w:hyperlink>
    </w:p>
    <w:p w14:paraId="7E259D9F" w14:textId="7B74C737" w:rsidR="00E42819" w:rsidRDefault="007E7FE2">
      <w:pPr>
        <w:pStyle w:val="Sommario3"/>
        <w:rPr>
          <w:rFonts w:asciiTheme="minorHAnsi" w:eastAsiaTheme="minorEastAsia" w:hAnsiTheme="minorHAnsi" w:cstheme="minorBidi"/>
          <w:noProof/>
          <w:kern w:val="0"/>
          <w:sz w:val="22"/>
          <w:szCs w:val="22"/>
          <w:lang w:eastAsia="it-IT" w:bidi="ar-SA"/>
        </w:rPr>
      </w:pPr>
      <w:hyperlink w:anchor="_Toc524098827" w:history="1">
        <w:r w:rsidR="00E42819" w:rsidRPr="00EF617B">
          <w:rPr>
            <w:rStyle w:val="Collegamentoipertestuale"/>
            <w:noProof/>
          </w:rPr>
          <w:t>8.4.3</w:t>
        </w:r>
        <w:r w:rsidR="00E42819">
          <w:rPr>
            <w:rFonts w:asciiTheme="minorHAnsi" w:eastAsiaTheme="minorEastAsia" w:hAnsiTheme="minorHAnsi" w:cstheme="minorBidi"/>
            <w:noProof/>
            <w:kern w:val="0"/>
            <w:sz w:val="22"/>
            <w:szCs w:val="22"/>
            <w:lang w:eastAsia="it-IT" w:bidi="ar-SA"/>
          </w:rPr>
          <w:tab/>
        </w:r>
        <w:r w:rsidR="00E42819" w:rsidRPr="00EF617B">
          <w:rPr>
            <w:rStyle w:val="Collegamentoipertestuale"/>
            <w:noProof/>
          </w:rPr>
          <w:t>Gestione degli Incidenti di Sicurezza</w:t>
        </w:r>
        <w:r w:rsidR="00E42819">
          <w:rPr>
            <w:noProof/>
            <w:webHidden/>
          </w:rPr>
          <w:tab/>
        </w:r>
        <w:r w:rsidR="00E42819">
          <w:rPr>
            <w:noProof/>
            <w:webHidden/>
          </w:rPr>
          <w:fldChar w:fldCharType="begin"/>
        </w:r>
        <w:r w:rsidR="00E42819">
          <w:rPr>
            <w:noProof/>
            <w:webHidden/>
          </w:rPr>
          <w:instrText xml:space="preserve"> PAGEREF _Toc524098827 \h </w:instrText>
        </w:r>
        <w:r w:rsidR="00E42819">
          <w:rPr>
            <w:noProof/>
            <w:webHidden/>
          </w:rPr>
        </w:r>
        <w:r w:rsidR="00E42819">
          <w:rPr>
            <w:noProof/>
            <w:webHidden/>
          </w:rPr>
          <w:fldChar w:fldCharType="separate"/>
        </w:r>
        <w:r w:rsidR="00E42819">
          <w:rPr>
            <w:noProof/>
            <w:webHidden/>
          </w:rPr>
          <w:t>68</w:t>
        </w:r>
        <w:r w:rsidR="00E42819">
          <w:rPr>
            <w:noProof/>
            <w:webHidden/>
          </w:rPr>
          <w:fldChar w:fldCharType="end"/>
        </w:r>
      </w:hyperlink>
    </w:p>
    <w:p w14:paraId="041CC690" w14:textId="1F209E65" w:rsidR="00E42819" w:rsidRDefault="007E7FE2">
      <w:pPr>
        <w:pStyle w:val="Sommario3"/>
        <w:rPr>
          <w:rFonts w:asciiTheme="minorHAnsi" w:eastAsiaTheme="minorEastAsia" w:hAnsiTheme="minorHAnsi" w:cstheme="minorBidi"/>
          <w:noProof/>
          <w:kern w:val="0"/>
          <w:sz w:val="22"/>
          <w:szCs w:val="22"/>
          <w:lang w:eastAsia="it-IT" w:bidi="ar-SA"/>
        </w:rPr>
      </w:pPr>
      <w:hyperlink w:anchor="_Toc524098828" w:history="1">
        <w:r w:rsidR="00E42819" w:rsidRPr="00EF617B">
          <w:rPr>
            <w:rStyle w:val="Collegamentoipertestuale"/>
            <w:noProof/>
          </w:rPr>
          <w:t>8.4.4</w:t>
        </w:r>
        <w:r w:rsidR="00E42819">
          <w:rPr>
            <w:rFonts w:asciiTheme="minorHAnsi" w:eastAsiaTheme="minorEastAsia" w:hAnsiTheme="minorHAnsi" w:cstheme="minorBidi"/>
            <w:noProof/>
            <w:kern w:val="0"/>
            <w:sz w:val="22"/>
            <w:szCs w:val="22"/>
            <w:lang w:eastAsia="it-IT" w:bidi="ar-SA"/>
          </w:rPr>
          <w:tab/>
        </w:r>
        <w:r w:rsidR="00E42819" w:rsidRPr="00EF617B">
          <w:rPr>
            <w:rStyle w:val="Collegamentoipertestuale"/>
            <w:noProof/>
          </w:rPr>
          <w:t>Evoluzione pianificata</w:t>
        </w:r>
        <w:r w:rsidR="00E42819">
          <w:rPr>
            <w:noProof/>
            <w:webHidden/>
          </w:rPr>
          <w:tab/>
        </w:r>
        <w:r w:rsidR="00E42819">
          <w:rPr>
            <w:noProof/>
            <w:webHidden/>
          </w:rPr>
          <w:fldChar w:fldCharType="begin"/>
        </w:r>
        <w:r w:rsidR="00E42819">
          <w:rPr>
            <w:noProof/>
            <w:webHidden/>
          </w:rPr>
          <w:instrText xml:space="preserve"> PAGEREF _Toc524098828 \h </w:instrText>
        </w:r>
        <w:r w:rsidR="00E42819">
          <w:rPr>
            <w:noProof/>
            <w:webHidden/>
          </w:rPr>
        </w:r>
        <w:r w:rsidR="00E42819">
          <w:rPr>
            <w:noProof/>
            <w:webHidden/>
          </w:rPr>
          <w:fldChar w:fldCharType="separate"/>
        </w:r>
        <w:r w:rsidR="00E42819">
          <w:rPr>
            <w:noProof/>
            <w:webHidden/>
          </w:rPr>
          <w:t>69</w:t>
        </w:r>
        <w:r w:rsidR="00E42819">
          <w:rPr>
            <w:noProof/>
            <w:webHidden/>
          </w:rPr>
          <w:fldChar w:fldCharType="end"/>
        </w:r>
      </w:hyperlink>
    </w:p>
    <w:p w14:paraId="5EFA4812" w14:textId="4220EC6D" w:rsidR="00E42819" w:rsidRDefault="007E7FE2">
      <w:pPr>
        <w:pStyle w:val="Sommario3"/>
        <w:rPr>
          <w:rFonts w:asciiTheme="minorHAnsi" w:eastAsiaTheme="minorEastAsia" w:hAnsiTheme="minorHAnsi" w:cstheme="minorBidi"/>
          <w:noProof/>
          <w:kern w:val="0"/>
          <w:sz w:val="22"/>
          <w:szCs w:val="22"/>
          <w:lang w:eastAsia="it-IT" w:bidi="ar-SA"/>
        </w:rPr>
      </w:pPr>
      <w:hyperlink w:anchor="_Toc524098829" w:history="1">
        <w:r w:rsidR="00E42819" w:rsidRPr="00EF617B">
          <w:rPr>
            <w:rStyle w:val="Collegamentoipertestuale"/>
            <w:noProof/>
          </w:rPr>
          <w:t>8.4.5</w:t>
        </w:r>
        <w:r w:rsidR="00E42819">
          <w:rPr>
            <w:rFonts w:asciiTheme="minorHAnsi" w:eastAsiaTheme="minorEastAsia" w:hAnsiTheme="minorHAnsi" w:cstheme="minorBidi"/>
            <w:noProof/>
            <w:kern w:val="0"/>
            <w:sz w:val="22"/>
            <w:szCs w:val="22"/>
            <w:lang w:eastAsia="it-IT" w:bidi="ar-SA"/>
          </w:rPr>
          <w:tab/>
        </w:r>
        <w:r w:rsidR="00E42819" w:rsidRPr="00EF617B">
          <w:rPr>
            <w:rStyle w:val="Collegamentoipertestuale"/>
            <w:noProof/>
          </w:rPr>
          <w:t>Richieste di Cambiamento</w:t>
        </w:r>
        <w:r w:rsidR="00E42819">
          <w:rPr>
            <w:noProof/>
            <w:webHidden/>
          </w:rPr>
          <w:tab/>
        </w:r>
        <w:r w:rsidR="00E42819">
          <w:rPr>
            <w:noProof/>
            <w:webHidden/>
          </w:rPr>
          <w:fldChar w:fldCharType="begin"/>
        </w:r>
        <w:r w:rsidR="00E42819">
          <w:rPr>
            <w:noProof/>
            <w:webHidden/>
          </w:rPr>
          <w:instrText xml:space="preserve"> PAGEREF _Toc524098829 \h </w:instrText>
        </w:r>
        <w:r w:rsidR="00E42819">
          <w:rPr>
            <w:noProof/>
            <w:webHidden/>
          </w:rPr>
        </w:r>
        <w:r w:rsidR="00E42819">
          <w:rPr>
            <w:noProof/>
            <w:webHidden/>
          </w:rPr>
          <w:fldChar w:fldCharType="separate"/>
        </w:r>
        <w:r w:rsidR="00E42819">
          <w:rPr>
            <w:noProof/>
            <w:webHidden/>
          </w:rPr>
          <w:t>69</w:t>
        </w:r>
        <w:r w:rsidR="00E42819">
          <w:rPr>
            <w:noProof/>
            <w:webHidden/>
          </w:rPr>
          <w:fldChar w:fldCharType="end"/>
        </w:r>
      </w:hyperlink>
    </w:p>
    <w:p w14:paraId="42ABB880" w14:textId="02FE7FFA" w:rsidR="00E42819" w:rsidRDefault="007E7FE2">
      <w:pPr>
        <w:pStyle w:val="Sommario3"/>
        <w:rPr>
          <w:rFonts w:asciiTheme="minorHAnsi" w:eastAsiaTheme="minorEastAsia" w:hAnsiTheme="minorHAnsi" w:cstheme="minorBidi"/>
          <w:noProof/>
          <w:kern w:val="0"/>
          <w:sz w:val="22"/>
          <w:szCs w:val="22"/>
          <w:lang w:eastAsia="it-IT" w:bidi="ar-SA"/>
        </w:rPr>
      </w:pPr>
      <w:hyperlink w:anchor="_Toc524098830" w:history="1">
        <w:r w:rsidR="00E42819" w:rsidRPr="00EF617B">
          <w:rPr>
            <w:rStyle w:val="Collegamentoipertestuale"/>
            <w:noProof/>
          </w:rPr>
          <w:t>8.4.6</w:t>
        </w:r>
        <w:r w:rsidR="00E42819">
          <w:rPr>
            <w:rFonts w:asciiTheme="minorHAnsi" w:eastAsiaTheme="minorEastAsia" w:hAnsiTheme="minorHAnsi" w:cstheme="minorBidi"/>
            <w:noProof/>
            <w:kern w:val="0"/>
            <w:sz w:val="22"/>
            <w:szCs w:val="22"/>
            <w:lang w:eastAsia="it-IT" w:bidi="ar-SA"/>
          </w:rPr>
          <w:tab/>
        </w:r>
        <w:r w:rsidR="00E42819" w:rsidRPr="00EF617B">
          <w:rPr>
            <w:rStyle w:val="Collegamentoipertestuale"/>
            <w:noProof/>
          </w:rPr>
          <w:t>Gestione dei Rilasci</w:t>
        </w:r>
        <w:r w:rsidR="00E42819">
          <w:rPr>
            <w:noProof/>
            <w:webHidden/>
          </w:rPr>
          <w:tab/>
        </w:r>
        <w:r w:rsidR="00E42819">
          <w:rPr>
            <w:noProof/>
            <w:webHidden/>
          </w:rPr>
          <w:fldChar w:fldCharType="begin"/>
        </w:r>
        <w:r w:rsidR="00E42819">
          <w:rPr>
            <w:noProof/>
            <w:webHidden/>
          </w:rPr>
          <w:instrText xml:space="preserve"> PAGEREF _Toc524098830 \h </w:instrText>
        </w:r>
        <w:r w:rsidR="00E42819">
          <w:rPr>
            <w:noProof/>
            <w:webHidden/>
          </w:rPr>
        </w:r>
        <w:r w:rsidR="00E42819">
          <w:rPr>
            <w:noProof/>
            <w:webHidden/>
          </w:rPr>
          <w:fldChar w:fldCharType="separate"/>
        </w:r>
        <w:r w:rsidR="00E42819">
          <w:rPr>
            <w:noProof/>
            <w:webHidden/>
          </w:rPr>
          <w:t>70</w:t>
        </w:r>
        <w:r w:rsidR="00E42819">
          <w:rPr>
            <w:noProof/>
            <w:webHidden/>
          </w:rPr>
          <w:fldChar w:fldCharType="end"/>
        </w:r>
      </w:hyperlink>
    </w:p>
    <w:p w14:paraId="50D1D7CC" w14:textId="7F207907" w:rsidR="00E42819" w:rsidRDefault="007E7FE2">
      <w:pPr>
        <w:pStyle w:val="Sommario3"/>
        <w:rPr>
          <w:rFonts w:asciiTheme="minorHAnsi" w:eastAsiaTheme="minorEastAsia" w:hAnsiTheme="minorHAnsi" w:cstheme="minorBidi"/>
          <w:noProof/>
          <w:kern w:val="0"/>
          <w:sz w:val="22"/>
          <w:szCs w:val="22"/>
          <w:lang w:eastAsia="it-IT" w:bidi="ar-SA"/>
        </w:rPr>
      </w:pPr>
      <w:hyperlink w:anchor="_Toc524098831" w:history="1">
        <w:r w:rsidR="00E42819" w:rsidRPr="00EF617B">
          <w:rPr>
            <w:rStyle w:val="Collegamentoipertestuale"/>
            <w:noProof/>
          </w:rPr>
          <w:t>8.4.7</w:t>
        </w:r>
        <w:r w:rsidR="00E42819">
          <w:rPr>
            <w:rFonts w:asciiTheme="minorHAnsi" w:eastAsiaTheme="minorEastAsia" w:hAnsiTheme="minorHAnsi" w:cstheme="minorBidi"/>
            <w:noProof/>
            <w:kern w:val="0"/>
            <w:sz w:val="22"/>
            <w:szCs w:val="22"/>
            <w:lang w:eastAsia="it-IT" w:bidi="ar-SA"/>
          </w:rPr>
          <w:tab/>
        </w:r>
        <w:r w:rsidR="00E42819" w:rsidRPr="00EF617B">
          <w:rPr>
            <w:rStyle w:val="Collegamentoipertestuale"/>
            <w:noProof/>
          </w:rPr>
          <w:t>Gestione e conservazione dei Log</w:t>
        </w:r>
        <w:r w:rsidR="00E42819">
          <w:rPr>
            <w:noProof/>
            <w:webHidden/>
          </w:rPr>
          <w:tab/>
        </w:r>
        <w:r w:rsidR="00E42819">
          <w:rPr>
            <w:noProof/>
            <w:webHidden/>
          </w:rPr>
          <w:fldChar w:fldCharType="begin"/>
        </w:r>
        <w:r w:rsidR="00E42819">
          <w:rPr>
            <w:noProof/>
            <w:webHidden/>
          </w:rPr>
          <w:instrText xml:space="preserve"> PAGEREF _Toc524098831 \h </w:instrText>
        </w:r>
        <w:r w:rsidR="00E42819">
          <w:rPr>
            <w:noProof/>
            <w:webHidden/>
          </w:rPr>
        </w:r>
        <w:r w:rsidR="00E42819">
          <w:rPr>
            <w:noProof/>
            <w:webHidden/>
          </w:rPr>
          <w:fldChar w:fldCharType="separate"/>
        </w:r>
        <w:r w:rsidR="00E42819">
          <w:rPr>
            <w:noProof/>
            <w:webHidden/>
          </w:rPr>
          <w:t>71</w:t>
        </w:r>
        <w:r w:rsidR="00E42819">
          <w:rPr>
            <w:noProof/>
            <w:webHidden/>
          </w:rPr>
          <w:fldChar w:fldCharType="end"/>
        </w:r>
      </w:hyperlink>
    </w:p>
    <w:p w14:paraId="1D508A06" w14:textId="3D8C9FC9" w:rsidR="00E42819" w:rsidRDefault="007E7FE2">
      <w:pPr>
        <w:pStyle w:val="Sommario3"/>
        <w:rPr>
          <w:rFonts w:asciiTheme="minorHAnsi" w:eastAsiaTheme="minorEastAsia" w:hAnsiTheme="minorHAnsi" w:cstheme="minorBidi"/>
          <w:noProof/>
          <w:kern w:val="0"/>
          <w:sz w:val="22"/>
          <w:szCs w:val="22"/>
          <w:lang w:eastAsia="it-IT" w:bidi="ar-SA"/>
        </w:rPr>
      </w:pPr>
      <w:hyperlink w:anchor="_Toc524098832" w:history="1">
        <w:r w:rsidR="00E42819" w:rsidRPr="00EF617B">
          <w:rPr>
            <w:rStyle w:val="Collegamentoipertestuale"/>
            <w:noProof/>
          </w:rPr>
          <w:t>8.4.8</w:t>
        </w:r>
        <w:r w:rsidR="00E42819">
          <w:rPr>
            <w:rFonts w:asciiTheme="minorHAnsi" w:eastAsiaTheme="minorEastAsia" w:hAnsiTheme="minorHAnsi" w:cstheme="minorBidi"/>
            <w:noProof/>
            <w:kern w:val="0"/>
            <w:sz w:val="22"/>
            <w:szCs w:val="22"/>
            <w:lang w:eastAsia="it-IT" w:bidi="ar-SA"/>
          </w:rPr>
          <w:tab/>
        </w:r>
        <w:r w:rsidR="00E42819" w:rsidRPr="00EF617B">
          <w:rPr>
            <w:rStyle w:val="Collegamentoipertestuale"/>
            <w:noProof/>
          </w:rPr>
          <w:t xml:space="preserve">Verifica periodica di conformità a normativa e standard di riferimento </w:t>
        </w:r>
        <w:r w:rsidR="00E42819" w:rsidRPr="00EF617B">
          <w:rPr>
            <w:rStyle w:val="Collegamentoipertestuale"/>
            <w:noProof/>
            <w:highlight w:val="yellow"/>
          </w:rPr>
          <w:t>[da adattare]</w:t>
        </w:r>
        <w:r w:rsidR="00E42819">
          <w:rPr>
            <w:noProof/>
            <w:webHidden/>
          </w:rPr>
          <w:tab/>
        </w:r>
        <w:r w:rsidR="00E42819">
          <w:rPr>
            <w:noProof/>
            <w:webHidden/>
          </w:rPr>
          <w:fldChar w:fldCharType="begin"/>
        </w:r>
        <w:r w:rsidR="00E42819">
          <w:rPr>
            <w:noProof/>
            <w:webHidden/>
          </w:rPr>
          <w:instrText xml:space="preserve"> PAGEREF _Toc524098832 \h </w:instrText>
        </w:r>
        <w:r w:rsidR="00E42819">
          <w:rPr>
            <w:noProof/>
            <w:webHidden/>
          </w:rPr>
        </w:r>
        <w:r w:rsidR="00E42819">
          <w:rPr>
            <w:noProof/>
            <w:webHidden/>
          </w:rPr>
          <w:fldChar w:fldCharType="separate"/>
        </w:r>
        <w:r w:rsidR="00E42819">
          <w:rPr>
            <w:noProof/>
            <w:webHidden/>
          </w:rPr>
          <w:t>71</w:t>
        </w:r>
        <w:r w:rsidR="00E42819">
          <w:rPr>
            <w:noProof/>
            <w:webHidden/>
          </w:rPr>
          <w:fldChar w:fldCharType="end"/>
        </w:r>
      </w:hyperlink>
    </w:p>
    <w:p w14:paraId="35CBC4A6" w14:textId="6468E089" w:rsidR="00E42819" w:rsidRDefault="007E7FE2">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4098833" w:history="1">
        <w:r w:rsidR="00E42819" w:rsidRPr="00EF617B">
          <w:rPr>
            <w:rStyle w:val="Collegamentoipertestuale"/>
            <w:noProof/>
          </w:rPr>
          <w:t>9</w:t>
        </w:r>
        <w:r w:rsidR="00E42819">
          <w:rPr>
            <w:rFonts w:asciiTheme="minorHAnsi" w:eastAsiaTheme="minorEastAsia" w:hAnsiTheme="minorHAnsi" w:cstheme="minorBidi"/>
            <w:b w:val="0"/>
            <w:bCs w:val="0"/>
            <w:caps w:val="0"/>
            <w:noProof/>
            <w:kern w:val="0"/>
            <w:sz w:val="22"/>
            <w:szCs w:val="22"/>
            <w:lang w:eastAsia="it-IT" w:bidi="ar-SA"/>
          </w:rPr>
          <w:tab/>
        </w:r>
        <w:r w:rsidR="00E42819" w:rsidRPr="00EF617B">
          <w:rPr>
            <w:rStyle w:val="Collegamentoipertestuale"/>
            <w:noProof/>
          </w:rPr>
          <w:t>MONITORAGGIO E CONTROLLI</w:t>
        </w:r>
        <w:r w:rsidR="00E42819">
          <w:rPr>
            <w:noProof/>
            <w:webHidden/>
          </w:rPr>
          <w:tab/>
        </w:r>
        <w:r w:rsidR="00E42819">
          <w:rPr>
            <w:noProof/>
            <w:webHidden/>
          </w:rPr>
          <w:fldChar w:fldCharType="begin"/>
        </w:r>
        <w:r w:rsidR="00E42819">
          <w:rPr>
            <w:noProof/>
            <w:webHidden/>
          </w:rPr>
          <w:instrText xml:space="preserve"> PAGEREF _Toc524098833 \h </w:instrText>
        </w:r>
        <w:r w:rsidR="00E42819">
          <w:rPr>
            <w:noProof/>
            <w:webHidden/>
          </w:rPr>
        </w:r>
        <w:r w:rsidR="00E42819">
          <w:rPr>
            <w:noProof/>
            <w:webHidden/>
          </w:rPr>
          <w:fldChar w:fldCharType="separate"/>
        </w:r>
        <w:r w:rsidR="00E42819">
          <w:rPr>
            <w:noProof/>
            <w:webHidden/>
          </w:rPr>
          <w:t>72</w:t>
        </w:r>
        <w:r w:rsidR="00E42819">
          <w:rPr>
            <w:noProof/>
            <w:webHidden/>
          </w:rPr>
          <w:fldChar w:fldCharType="end"/>
        </w:r>
      </w:hyperlink>
    </w:p>
    <w:p w14:paraId="6543DE2F" w14:textId="57D0EBF3"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834" w:history="1">
        <w:r w:rsidR="00E42819" w:rsidRPr="00EF617B">
          <w:rPr>
            <w:rStyle w:val="Collegamentoipertestuale"/>
            <w:noProof/>
          </w:rPr>
          <w:t>9.1</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Procedure di monitoraggio</w:t>
        </w:r>
        <w:r w:rsidR="00E42819">
          <w:rPr>
            <w:noProof/>
            <w:webHidden/>
          </w:rPr>
          <w:tab/>
        </w:r>
        <w:r w:rsidR="00E42819">
          <w:rPr>
            <w:noProof/>
            <w:webHidden/>
          </w:rPr>
          <w:fldChar w:fldCharType="begin"/>
        </w:r>
        <w:r w:rsidR="00E42819">
          <w:rPr>
            <w:noProof/>
            <w:webHidden/>
          </w:rPr>
          <w:instrText xml:space="preserve"> PAGEREF _Toc524098834 \h </w:instrText>
        </w:r>
        <w:r w:rsidR="00E42819">
          <w:rPr>
            <w:noProof/>
            <w:webHidden/>
          </w:rPr>
        </w:r>
        <w:r w:rsidR="00E42819">
          <w:rPr>
            <w:noProof/>
            <w:webHidden/>
          </w:rPr>
          <w:fldChar w:fldCharType="separate"/>
        </w:r>
        <w:r w:rsidR="00E42819">
          <w:rPr>
            <w:noProof/>
            <w:webHidden/>
          </w:rPr>
          <w:t>72</w:t>
        </w:r>
        <w:r w:rsidR="00E42819">
          <w:rPr>
            <w:noProof/>
            <w:webHidden/>
          </w:rPr>
          <w:fldChar w:fldCharType="end"/>
        </w:r>
      </w:hyperlink>
    </w:p>
    <w:p w14:paraId="77AF8EA8" w14:textId="595FEA29"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835" w:history="1">
        <w:r w:rsidR="00E42819" w:rsidRPr="00EF617B">
          <w:rPr>
            <w:rStyle w:val="Collegamentoipertestuale"/>
            <w:noProof/>
          </w:rPr>
          <w:t>9.2</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Funzionalità per la verifica e il mantenimento dell’integrità degli archivi</w:t>
        </w:r>
        <w:r w:rsidR="00E42819">
          <w:rPr>
            <w:noProof/>
            <w:webHidden/>
          </w:rPr>
          <w:tab/>
        </w:r>
        <w:r w:rsidR="00E42819">
          <w:rPr>
            <w:noProof/>
            <w:webHidden/>
          </w:rPr>
          <w:fldChar w:fldCharType="begin"/>
        </w:r>
        <w:r w:rsidR="00E42819">
          <w:rPr>
            <w:noProof/>
            <w:webHidden/>
          </w:rPr>
          <w:instrText xml:space="preserve"> PAGEREF _Toc524098835 \h </w:instrText>
        </w:r>
        <w:r w:rsidR="00E42819">
          <w:rPr>
            <w:noProof/>
            <w:webHidden/>
          </w:rPr>
        </w:r>
        <w:r w:rsidR="00E42819">
          <w:rPr>
            <w:noProof/>
            <w:webHidden/>
          </w:rPr>
          <w:fldChar w:fldCharType="separate"/>
        </w:r>
        <w:r w:rsidR="00E42819">
          <w:rPr>
            <w:noProof/>
            <w:webHidden/>
          </w:rPr>
          <w:t>72</w:t>
        </w:r>
        <w:r w:rsidR="00E42819">
          <w:rPr>
            <w:noProof/>
            <w:webHidden/>
          </w:rPr>
          <w:fldChar w:fldCharType="end"/>
        </w:r>
      </w:hyperlink>
    </w:p>
    <w:p w14:paraId="2500BE37" w14:textId="78C7A033" w:rsidR="00E42819" w:rsidRDefault="007E7FE2">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836" w:history="1">
        <w:r w:rsidR="00E42819" w:rsidRPr="00EF617B">
          <w:rPr>
            <w:rStyle w:val="Collegamentoipertestuale"/>
            <w:noProof/>
          </w:rPr>
          <w:t>9.3</w:t>
        </w:r>
        <w:r w:rsidR="00E42819">
          <w:rPr>
            <w:rFonts w:asciiTheme="minorHAnsi" w:eastAsiaTheme="minorEastAsia" w:hAnsiTheme="minorHAnsi" w:cstheme="minorBidi"/>
            <w:bCs w:val="0"/>
            <w:noProof/>
            <w:kern w:val="0"/>
            <w:sz w:val="22"/>
            <w:szCs w:val="22"/>
            <w:lang w:eastAsia="it-IT" w:bidi="ar-SA"/>
          </w:rPr>
          <w:tab/>
        </w:r>
        <w:r w:rsidR="00E42819" w:rsidRPr="00EF617B">
          <w:rPr>
            <w:rStyle w:val="Collegamentoipertestuale"/>
            <w:noProof/>
          </w:rPr>
          <w:t>Soluzioni adottate in caso di anomalie</w:t>
        </w:r>
        <w:r w:rsidR="00E42819">
          <w:rPr>
            <w:noProof/>
            <w:webHidden/>
          </w:rPr>
          <w:tab/>
        </w:r>
        <w:r w:rsidR="00E42819">
          <w:rPr>
            <w:noProof/>
            <w:webHidden/>
          </w:rPr>
          <w:fldChar w:fldCharType="begin"/>
        </w:r>
        <w:r w:rsidR="00E42819">
          <w:rPr>
            <w:noProof/>
            <w:webHidden/>
          </w:rPr>
          <w:instrText xml:space="preserve"> PAGEREF _Toc524098836 \h </w:instrText>
        </w:r>
        <w:r w:rsidR="00E42819">
          <w:rPr>
            <w:noProof/>
            <w:webHidden/>
          </w:rPr>
        </w:r>
        <w:r w:rsidR="00E42819">
          <w:rPr>
            <w:noProof/>
            <w:webHidden/>
          </w:rPr>
          <w:fldChar w:fldCharType="separate"/>
        </w:r>
        <w:r w:rsidR="00E42819">
          <w:rPr>
            <w:noProof/>
            <w:webHidden/>
          </w:rPr>
          <w:t>72</w:t>
        </w:r>
        <w:r w:rsidR="00E42819">
          <w:rPr>
            <w:noProof/>
            <w:webHidden/>
          </w:rPr>
          <w:fldChar w:fldCharType="end"/>
        </w:r>
      </w:hyperlink>
    </w:p>
    <w:p w14:paraId="169C575D" w14:textId="54814926" w:rsidR="00C93EC0" w:rsidRDefault="00F76C4F">
      <w:r>
        <w:fldChar w:fldCharType="end"/>
      </w:r>
      <w:r w:rsidR="004C6F67">
        <w:br w:type="page"/>
      </w:r>
    </w:p>
    <w:p w14:paraId="58CB9C52" w14:textId="77777777" w:rsidR="00DC724A" w:rsidRDefault="00DC724A" w:rsidP="00DC724A">
      <w:pPr>
        <w:pStyle w:val="Titolo"/>
        <w:jc w:val="left"/>
        <w:rPr>
          <w:rFonts w:ascii="Verdana" w:hAnsi="Verdana"/>
          <w:sz w:val="20"/>
          <w:szCs w:val="20"/>
        </w:rPr>
      </w:pPr>
    </w:p>
    <w:p w14:paraId="1638ED4D" w14:textId="6CC56156" w:rsidR="00DC724A" w:rsidRPr="00BF7CE3" w:rsidRDefault="00BD5C4D" w:rsidP="00B32628">
      <w:pPr>
        <w:pStyle w:val="Titolo1"/>
        <w:numPr>
          <w:ilvl w:val="0"/>
          <w:numId w:val="0"/>
        </w:numPr>
      </w:pPr>
      <w:bookmarkStart w:id="1" w:name="_Toc524098776"/>
      <w:r>
        <w:t>REGISTRO DELLE VERSIONI</w:t>
      </w:r>
      <w:bookmarkEnd w:id="1"/>
    </w:p>
    <w:tbl>
      <w:tblPr>
        <w:tblW w:w="0" w:type="auto"/>
        <w:tblInd w:w="70" w:type="dxa"/>
        <w:tblLayout w:type="fixed"/>
        <w:tblCellMar>
          <w:left w:w="70" w:type="dxa"/>
          <w:right w:w="70" w:type="dxa"/>
        </w:tblCellMar>
        <w:tblLook w:val="0000" w:firstRow="0" w:lastRow="0" w:firstColumn="0" w:lastColumn="0" w:noHBand="0" w:noVBand="0"/>
      </w:tblPr>
      <w:tblGrid>
        <w:gridCol w:w="1701"/>
        <w:gridCol w:w="5367"/>
        <w:gridCol w:w="1316"/>
      </w:tblGrid>
      <w:tr w:rsidR="00DC724A" w:rsidRPr="00C35247" w14:paraId="270BE815" w14:textId="77777777" w:rsidTr="0080712F">
        <w:trPr>
          <w:cantSplit/>
          <w:trHeight w:val="417"/>
          <w:tblHeader/>
        </w:trPr>
        <w:tc>
          <w:tcPr>
            <w:tcW w:w="1701" w:type="dxa"/>
            <w:tcBorders>
              <w:top w:val="single" w:sz="4" w:space="0" w:color="808080"/>
              <w:left w:val="single" w:sz="4" w:space="0" w:color="808080"/>
              <w:bottom w:val="single" w:sz="4" w:space="0" w:color="808080"/>
            </w:tcBorders>
            <w:shd w:val="clear" w:color="auto" w:fill="F2F2F2"/>
            <w:vAlign w:val="center"/>
          </w:tcPr>
          <w:p w14:paraId="5CC43BFC" w14:textId="77777777" w:rsidR="00DC724A" w:rsidRPr="00C35247" w:rsidRDefault="00DC724A" w:rsidP="0080712F">
            <w:pPr>
              <w:jc w:val="center"/>
              <w:rPr>
                <w:rFonts w:eastAsia="Calibri"/>
                <w:b/>
              </w:rPr>
            </w:pPr>
            <w:r w:rsidRPr="00C35247">
              <w:rPr>
                <w:rFonts w:eastAsia="Calibri"/>
                <w:b/>
              </w:rPr>
              <w:t>V</w:t>
            </w:r>
            <w:r>
              <w:rPr>
                <w:rFonts w:eastAsia="Calibri"/>
                <w:b/>
              </w:rPr>
              <w:t>ersione</w:t>
            </w:r>
          </w:p>
        </w:tc>
        <w:tc>
          <w:tcPr>
            <w:tcW w:w="5367" w:type="dxa"/>
            <w:tcBorders>
              <w:top w:val="single" w:sz="4" w:space="0" w:color="808080"/>
              <w:left w:val="single" w:sz="4" w:space="0" w:color="808080"/>
              <w:bottom w:val="single" w:sz="4" w:space="0" w:color="808080"/>
            </w:tcBorders>
            <w:shd w:val="clear" w:color="auto" w:fill="F2F2F2"/>
            <w:vAlign w:val="center"/>
          </w:tcPr>
          <w:p w14:paraId="6F3E220A" w14:textId="77777777" w:rsidR="00DC724A" w:rsidRPr="00C35247" w:rsidRDefault="00DC724A" w:rsidP="0080712F">
            <w:pPr>
              <w:jc w:val="left"/>
              <w:rPr>
                <w:rFonts w:eastAsia="Calibri"/>
                <w:b/>
              </w:rPr>
            </w:pPr>
            <w:r w:rsidRPr="00C35247">
              <w:rPr>
                <w:rFonts w:eastAsia="Calibri"/>
                <w:b/>
              </w:rPr>
              <w:t>Variazioni</w:t>
            </w:r>
          </w:p>
        </w:tc>
        <w:tc>
          <w:tcPr>
            <w:tcW w:w="13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DACBE43" w14:textId="77777777" w:rsidR="00DC724A" w:rsidRPr="00C35247" w:rsidRDefault="00DC724A" w:rsidP="0080712F">
            <w:pPr>
              <w:jc w:val="left"/>
              <w:rPr>
                <w:rFonts w:eastAsia="Calibri"/>
                <w:b/>
              </w:rPr>
            </w:pPr>
            <w:r w:rsidRPr="00C35247">
              <w:rPr>
                <w:rFonts w:eastAsia="Calibri"/>
                <w:b/>
              </w:rPr>
              <w:t>Data</w:t>
            </w:r>
          </w:p>
        </w:tc>
      </w:tr>
      <w:tr w:rsidR="00DC724A" w14:paraId="3F6F71EC" w14:textId="77777777" w:rsidTr="0080712F">
        <w:trPr>
          <w:trHeight w:val="393"/>
        </w:trPr>
        <w:tc>
          <w:tcPr>
            <w:tcW w:w="1701" w:type="dxa"/>
            <w:tcBorders>
              <w:top w:val="single" w:sz="4" w:space="0" w:color="808080"/>
              <w:left w:val="single" w:sz="4" w:space="0" w:color="808080"/>
              <w:bottom w:val="single" w:sz="4" w:space="0" w:color="808080"/>
            </w:tcBorders>
            <w:shd w:val="clear" w:color="auto" w:fill="auto"/>
            <w:vAlign w:val="center"/>
          </w:tcPr>
          <w:p w14:paraId="0ED33C02" w14:textId="77777777" w:rsidR="00DC724A" w:rsidRPr="00425F8C" w:rsidRDefault="00DC724A" w:rsidP="0080712F">
            <w:pPr>
              <w:snapToGrid w:val="0"/>
              <w:jc w:val="center"/>
              <w:rPr>
                <w:sz w:val="18"/>
                <w:szCs w:val="18"/>
              </w:rPr>
            </w:pPr>
            <w:r w:rsidRPr="00425F8C">
              <w:rPr>
                <w:sz w:val="18"/>
                <w:szCs w:val="18"/>
              </w:rPr>
              <w:t>1.0</w:t>
            </w:r>
          </w:p>
        </w:tc>
        <w:tc>
          <w:tcPr>
            <w:tcW w:w="5367" w:type="dxa"/>
            <w:tcBorders>
              <w:top w:val="single" w:sz="4" w:space="0" w:color="808080"/>
              <w:left w:val="single" w:sz="4" w:space="0" w:color="808080"/>
              <w:bottom w:val="single" w:sz="4" w:space="0" w:color="808080"/>
            </w:tcBorders>
            <w:shd w:val="clear" w:color="auto" w:fill="auto"/>
            <w:vAlign w:val="center"/>
          </w:tcPr>
          <w:p w14:paraId="58B1CC0D" w14:textId="77777777" w:rsidR="00DC724A" w:rsidRPr="00425F8C" w:rsidRDefault="00DC724A" w:rsidP="0080712F">
            <w:pPr>
              <w:snapToGrid w:val="0"/>
              <w:jc w:val="left"/>
              <w:rPr>
                <w:sz w:val="18"/>
                <w:szCs w:val="18"/>
              </w:rPr>
            </w:pPr>
            <w:r w:rsidRPr="00425F8C">
              <w:rPr>
                <w:sz w:val="18"/>
                <w:szCs w:val="18"/>
              </w:rPr>
              <w:t>Prima emissione</w:t>
            </w:r>
          </w:p>
        </w:tc>
        <w:tc>
          <w:tcPr>
            <w:tcW w:w="13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DF8D2" w14:textId="77777777" w:rsidR="00DC724A" w:rsidRPr="00BB5517" w:rsidRDefault="00DC724A" w:rsidP="0080712F">
            <w:pPr>
              <w:snapToGrid w:val="0"/>
              <w:jc w:val="left"/>
              <w:rPr>
                <w:sz w:val="18"/>
                <w:szCs w:val="18"/>
                <w:highlight w:val="yellow"/>
              </w:rPr>
            </w:pPr>
            <w:r w:rsidRPr="00BB5517">
              <w:rPr>
                <w:sz w:val="18"/>
                <w:szCs w:val="18"/>
                <w:highlight w:val="yellow"/>
              </w:rPr>
              <w:t>xx/xx/xx</w:t>
            </w:r>
          </w:p>
        </w:tc>
      </w:tr>
      <w:tr w:rsidR="00DC724A" w14:paraId="5BF4B903" w14:textId="77777777" w:rsidTr="0080712F">
        <w:trPr>
          <w:trHeight w:val="393"/>
        </w:trPr>
        <w:tc>
          <w:tcPr>
            <w:tcW w:w="1701" w:type="dxa"/>
            <w:tcBorders>
              <w:top w:val="single" w:sz="4" w:space="0" w:color="808080"/>
              <w:left w:val="single" w:sz="4" w:space="0" w:color="808080"/>
              <w:bottom w:val="single" w:sz="4" w:space="0" w:color="808080"/>
            </w:tcBorders>
            <w:shd w:val="clear" w:color="auto" w:fill="auto"/>
            <w:vAlign w:val="center"/>
          </w:tcPr>
          <w:p w14:paraId="31723836" w14:textId="77777777" w:rsidR="00DC724A" w:rsidRPr="00BB5517" w:rsidRDefault="00DC724A" w:rsidP="0080712F">
            <w:pPr>
              <w:snapToGrid w:val="0"/>
              <w:jc w:val="center"/>
              <w:rPr>
                <w:sz w:val="18"/>
                <w:szCs w:val="18"/>
                <w:highlight w:val="yellow"/>
              </w:rPr>
            </w:pPr>
            <w:r w:rsidRPr="00BB5517">
              <w:rPr>
                <w:sz w:val="18"/>
                <w:szCs w:val="18"/>
                <w:highlight w:val="yellow"/>
              </w:rPr>
              <w:t>X.X</w:t>
            </w:r>
          </w:p>
        </w:tc>
        <w:tc>
          <w:tcPr>
            <w:tcW w:w="5367" w:type="dxa"/>
            <w:tcBorders>
              <w:top w:val="single" w:sz="4" w:space="0" w:color="808080"/>
              <w:left w:val="single" w:sz="4" w:space="0" w:color="808080"/>
              <w:bottom w:val="single" w:sz="4" w:space="0" w:color="808080"/>
            </w:tcBorders>
            <w:shd w:val="clear" w:color="auto" w:fill="auto"/>
            <w:vAlign w:val="center"/>
          </w:tcPr>
          <w:p w14:paraId="05E3426B" w14:textId="77777777" w:rsidR="00DC724A" w:rsidRPr="00BB5517" w:rsidRDefault="00DC724A" w:rsidP="0080712F">
            <w:pPr>
              <w:snapToGrid w:val="0"/>
              <w:jc w:val="left"/>
              <w:rPr>
                <w:sz w:val="18"/>
                <w:szCs w:val="18"/>
                <w:highlight w:val="yellow"/>
              </w:rPr>
            </w:pPr>
            <w:r>
              <w:rPr>
                <w:sz w:val="18"/>
                <w:szCs w:val="18"/>
                <w:highlight w:val="yellow"/>
              </w:rPr>
              <w:t>[</w:t>
            </w:r>
            <w:r w:rsidRPr="00BB5517">
              <w:rPr>
                <w:sz w:val="18"/>
                <w:szCs w:val="18"/>
                <w:highlight w:val="yellow"/>
              </w:rPr>
              <w:t>INSERIRE LE PRINCIPALI MODIFICHE INTERCORSE RISPETTO ALLA VERSIONE PRECEDENTE</w:t>
            </w:r>
            <w:r>
              <w:rPr>
                <w:sz w:val="18"/>
                <w:szCs w:val="18"/>
                <w:highlight w:val="yellow"/>
              </w:rPr>
              <w:t>]</w:t>
            </w:r>
          </w:p>
        </w:tc>
        <w:tc>
          <w:tcPr>
            <w:tcW w:w="13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77AB54" w14:textId="77777777" w:rsidR="00DC724A" w:rsidRPr="00BB5517" w:rsidRDefault="00DC724A" w:rsidP="0080712F">
            <w:pPr>
              <w:snapToGrid w:val="0"/>
              <w:jc w:val="left"/>
              <w:rPr>
                <w:sz w:val="18"/>
                <w:szCs w:val="18"/>
                <w:highlight w:val="yellow"/>
              </w:rPr>
            </w:pPr>
            <w:r w:rsidRPr="00BB5517">
              <w:rPr>
                <w:sz w:val="18"/>
                <w:szCs w:val="18"/>
                <w:highlight w:val="yellow"/>
              </w:rPr>
              <w:t>xx/xx/xx</w:t>
            </w:r>
          </w:p>
        </w:tc>
      </w:tr>
    </w:tbl>
    <w:p w14:paraId="566A9FE6" w14:textId="77777777" w:rsidR="00DC724A" w:rsidRDefault="00DC724A" w:rsidP="00DC724A"/>
    <w:p w14:paraId="53852567" w14:textId="77777777" w:rsidR="00DC724A" w:rsidRDefault="00DC724A" w:rsidP="00DC724A"/>
    <w:p w14:paraId="35F8BB02" w14:textId="77777777" w:rsidR="00DC724A" w:rsidRDefault="00DC724A" w:rsidP="00DC724A"/>
    <w:p w14:paraId="222B065B" w14:textId="77777777" w:rsidR="00DC724A" w:rsidRDefault="00DC724A" w:rsidP="00DC724A"/>
    <w:p w14:paraId="679FA799" w14:textId="1D32A2EE" w:rsidR="00DC724A" w:rsidRDefault="00690195" w:rsidP="00D25181">
      <w:pPr>
        <w:pStyle w:val="Titolo1"/>
        <w:numPr>
          <w:ilvl w:val="0"/>
          <w:numId w:val="0"/>
        </w:numPr>
      </w:pPr>
      <w:bookmarkStart w:id="2" w:name="_Toc524098777"/>
      <w:r>
        <w:t>C</w:t>
      </w:r>
      <w:r w:rsidR="007025C0">
        <w:t>LASSIFICAZIONE</w:t>
      </w:r>
      <w:r w:rsidR="00B95097">
        <w:t xml:space="preserve"> DEL DOCUMENTO</w:t>
      </w:r>
      <w:bookmarkEnd w:id="2"/>
    </w:p>
    <w:tbl>
      <w:tblPr>
        <w:tblStyle w:val="Grigliatabella"/>
        <w:tblW w:w="0" w:type="auto"/>
        <w:tblLook w:val="04A0" w:firstRow="1" w:lastRow="0" w:firstColumn="1" w:lastColumn="0" w:noHBand="0" w:noVBand="1"/>
      </w:tblPr>
      <w:tblGrid>
        <w:gridCol w:w="2547"/>
        <w:gridCol w:w="5953"/>
      </w:tblGrid>
      <w:tr w:rsidR="00690195" w:rsidRPr="00690195" w14:paraId="395E49FF" w14:textId="26204CA1" w:rsidTr="00690195">
        <w:tc>
          <w:tcPr>
            <w:tcW w:w="2547" w:type="dxa"/>
          </w:tcPr>
          <w:p w14:paraId="749954FC" w14:textId="77777777" w:rsidR="00690195" w:rsidRPr="00690195" w:rsidRDefault="00690195" w:rsidP="0080712F">
            <w:r w:rsidRPr="00690195">
              <w:t>Livello di Riservatezza:</w:t>
            </w:r>
          </w:p>
        </w:tc>
        <w:tc>
          <w:tcPr>
            <w:tcW w:w="5953" w:type="dxa"/>
          </w:tcPr>
          <w:p w14:paraId="40288F6F" w14:textId="64A5D249" w:rsidR="00690195" w:rsidRPr="00690195" w:rsidRDefault="00690195" w:rsidP="0080712F">
            <w:pPr>
              <w:rPr>
                <w:highlight w:val="yellow"/>
              </w:rPr>
            </w:pPr>
            <w:r w:rsidRPr="00690195">
              <w:rPr>
                <w:highlight w:val="yellow"/>
              </w:rPr>
              <w:t>[IN BASE A QUANTO DEFINITO NELLA PROCEDURA DI GESTIONE DOCUMENTALE]</w:t>
            </w:r>
          </w:p>
        </w:tc>
      </w:tr>
      <w:tr w:rsidR="00690195" w:rsidRPr="00690195" w14:paraId="3056EB37" w14:textId="7438F8A9" w:rsidTr="00690195">
        <w:tc>
          <w:tcPr>
            <w:tcW w:w="2547" w:type="dxa"/>
          </w:tcPr>
          <w:p w14:paraId="71499E9D" w14:textId="77777777" w:rsidR="00690195" w:rsidRPr="00690195" w:rsidRDefault="00690195" w:rsidP="0080712F">
            <w:r w:rsidRPr="00690195">
              <w:t>Rilevanza:</w:t>
            </w:r>
          </w:p>
        </w:tc>
        <w:tc>
          <w:tcPr>
            <w:tcW w:w="5953" w:type="dxa"/>
          </w:tcPr>
          <w:p w14:paraId="48A84F33" w14:textId="65084BFA" w:rsidR="00690195" w:rsidRPr="00690195" w:rsidRDefault="00690195" w:rsidP="0080712F">
            <w:r w:rsidRPr="00690195">
              <w:rPr>
                <w:highlight w:val="yellow"/>
              </w:rPr>
              <w:t>[IN BASE A QUANTO DEFINITO NELLA PROCEDURA DI GESTIONE DOCUMENTALE]</w:t>
            </w:r>
          </w:p>
        </w:tc>
      </w:tr>
      <w:tr w:rsidR="00690195" w:rsidRPr="00690195" w14:paraId="0750AFB9" w14:textId="4EA720E4" w:rsidTr="00690195">
        <w:tc>
          <w:tcPr>
            <w:tcW w:w="2547" w:type="dxa"/>
          </w:tcPr>
          <w:p w14:paraId="118A7254" w14:textId="77777777" w:rsidR="00690195" w:rsidRPr="00690195" w:rsidRDefault="00690195" w:rsidP="0080712F">
            <w:r w:rsidRPr="00690195">
              <w:t xml:space="preserve">Classificazione: </w:t>
            </w:r>
          </w:p>
        </w:tc>
        <w:tc>
          <w:tcPr>
            <w:tcW w:w="5953" w:type="dxa"/>
          </w:tcPr>
          <w:p w14:paraId="7CA59C7F" w14:textId="0A579D4D" w:rsidR="00690195" w:rsidRPr="00690195" w:rsidRDefault="00690195" w:rsidP="0080712F">
            <w:r w:rsidRPr="00690195">
              <w:rPr>
                <w:highlight w:val="yellow"/>
              </w:rPr>
              <w:t>[IN BASE A QUANTO DEFINITO NELLA PROCEDURA DI GESTIONE DOCUMENTALE]</w:t>
            </w:r>
          </w:p>
        </w:tc>
      </w:tr>
    </w:tbl>
    <w:p w14:paraId="44B2A992" w14:textId="15200DE6" w:rsidR="007025C0" w:rsidRDefault="007025C0" w:rsidP="00DC724A"/>
    <w:p w14:paraId="09C1EB74" w14:textId="6F726BC6" w:rsidR="007025C0" w:rsidRDefault="007025C0" w:rsidP="00DC724A"/>
    <w:p w14:paraId="139D7255" w14:textId="1A37F3D5" w:rsidR="007025C0" w:rsidRDefault="007025C0" w:rsidP="00DC724A"/>
    <w:p w14:paraId="6F91FAC2" w14:textId="4E4DD026" w:rsidR="007025C0" w:rsidRDefault="007025C0" w:rsidP="00DC724A"/>
    <w:p w14:paraId="1A371C65" w14:textId="173D4FB1" w:rsidR="007025C0" w:rsidRDefault="007025C0" w:rsidP="00D25181">
      <w:pPr>
        <w:pStyle w:val="Titolo1"/>
        <w:numPr>
          <w:ilvl w:val="0"/>
          <w:numId w:val="0"/>
        </w:numPr>
      </w:pPr>
      <w:bookmarkStart w:id="3" w:name="_Toc524098778"/>
      <w:r>
        <w:t>LISTA DI DISTRIBUZIONE</w:t>
      </w:r>
      <w:bookmarkEnd w:id="3"/>
    </w:p>
    <w:tbl>
      <w:tblPr>
        <w:tblW w:w="0" w:type="auto"/>
        <w:tblInd w:w="70" w:type="dxa"/>
        <w:tblLayout w:type="fixed"/>
        <w:tblCellMar>
          <w:left w:w="70" w:type="dxa"/>
          <w:right w:w="70" w:type="dxa"/>
        </w:tblCellMar>
        <w:tblLook w:val="0000" w:firstRow="0" w:lastRow="0" w:firstColumn="0" w:lastColumn="0" w:noHBand="0" w:noVBand="0"/>
      </w:tblPr>
      <w:tblGrid>
        <w:gridCol w:w="3534"/>
        <w:gridCol w:w="4755"/>
      </w:tblGrid>
      <w:tr w:rsidR="00D25181" w:rsidRPr="00C35247" w14:paraId="14F7EDD4" w14:textId="77777777" w:rsidTr="0080712F">
        <w:trPr>
          <w:cantSplit/>
          <w:trHeight w:val="417"/>
          <w:tblHeader/>
        </w:trPr>
        <w:tc>
          <w:tcPr>
            <w:tcW w:w="8289" w:type="dxa"/>
            <w:gridSpan w:val="2"/>
            <w:tcBorders>
              <w:top w:val="single" w:sz="4" w:space="0" w:color="808080"/>
              <w:left w:val="single" w:sz="4" w:space="0" w:color="808080"/>
              <w:bottom w:val="single" w:sz="4" w:space="0" w:color="808080"/>
            </w:tcBorders>
            <w:shd w:val="clear" w:color="auto" w:fill="F2F2F2"/>
            <w:vAlign w:val="center"/>
          </w:tcPr>
          <w:p w14:paraId="04299706" w14:textId="3524BFDD" w:rsidR="00D25181" w:rsidRPr="00C35247" w:rsidRDefault="00D25181" w:rsidP="00D25181">
            <w:pPr>
              <w:jc w:val="center"/>
              <w:rPr>
                <w:rFonts w:eastAsia="Calibri"/>
                <w:b/>
              </w:rPr>
            </w:pPr>
            <w:r>
              <w:rPr>
                <w:rFonts w:eastAsia="Calibri"/>
                <w:b/>
              </w:rPr>
              <w:t>Soggetti da Notificare</w:t>
            </w:r>
          </w:p>
        </w:tc>
      </w:tr>
      <w:tr w:rsidR="00B95097" w:rsidRPr="00A558AA" w14:paraId="515FDA95" w14:textId="77777777" w:rsidTr="00B95097">
        <w:trPr>
          <w:trHeight w:val="393"/>
        </w:trPr>
        <w:tc>
          <w:tcPr>
            <w:tcW w:w="3534" w:type="dxa"/>
            <w:tcBorders>
              <w:top w:val="single" w:sz="4" w:space="0" w:color="808080"/>
              <w:left w:val="single" w:sz="4" w:space="0" w:color="808080"/>
              <w:bottom w:val="single" w:sz="4" w:space="0" w:color="808080"/>
            </w:tcBorders>
            <w:shd w:val="clear" w:color="auto" w:fill="auto"/>
            <w:vAlign w:val="center"/>
          </w:tcPr>
          <w:p w14:paraId="066B9A30" w14:textId="2F68D914" w:rsidR="00B95097" w:rsidRPr="00A558AA" w:rsidRDefault="00A558AA" w:rsidP="0080712F">
            <w:pPr>
              <w:snapToGrid w:val="0"/>
              <w:jc w:val="center"/>
              <w:rPr>
                <w:i/>
                <w:sz w:val="18"/>
                <w:szCs w:val="18"/>
              </w:rPr>
            </w:pPr>
            <w:r w:rsidRPr="00A558AA">
              <w:rPr>
                <w:i/>
                <w:sz w:val="18"/>
                <w:szCs w:val="18"/>
              </w:rPr>
              <w:t>Nominativi</w:t>
            </w:r>
          </w:p>
        </w:tc>
        <w:tc>
          <w:tcPr>
            <w:tcW w:w="4755" w:type="dxa"/>
            <w:tcBorders>
              <w:top w:val="single" w:sz="4" w:space="0" w:color="808080"/>
              <w:left w:val="single" w:sz="4" w:space="0" w:color="808080"/>
              <w:bottom w:val="single" w:sz="4" w:space="0" w:color="808080"/>
            </w:tcBorders>
            <w:shd w:val="clear" w:color="auto" w:fill="auto"/>
            <w:vAlign w:val="center"/>
          </w:tcPr>
          <w:p w14:paraId="6906D171" w14:textId="4450D165" w:rsidR="00B95097" w:rsidRPr="00A558AA" w:rsidRDefault="00A558AA" w:rsidP="0080712F">
            <w:pPr>
              <w:snapToGrid w:val="0"/>
              <w:jc w:val="left"/>
              <w:rPr>
                <w:i/>
                <w:sz w:val="18"/>
                <w:szCs w:val="18"/>
              </w:rPr>
            </w:pPr>
            <w:r w:rsidRPr="00A558AA">
              <w:rPr>
                <w:i/>
                <w:sz w:val="18"/>
                <w:szCs w:val="18"/>
              </w:rPr>
              <w:t>Ruoli Organizzativi</w:t>
            </w:r>
          </w:p>
        </w:tc>
      </w:tr>
      <w:tr w:rsidR="00B95097" w14:paraId="02C359E7" w14:textId="77777777" w:rsidTr="00B95097">
        <w:trPr>
          <w:trHeight w:val="393"/>
        </w:trPr>
        <w:tc>
          <w:tcPr>
            <w:tcW w:w="3534" w:type="dxa"/>
            <w:tcBorders>
              <w:top w:val="single" w:sz="4" w:space="0" w:color="808080"/>
              <w:left w:val="single" w:sz="4" w:space="0" w:color="808080"/>
              <w:bottom w:val="single" w:sz="4" w:space="0" w:color="808080"/>
            </w:tcBorders>
            <w:shd w:val="clear" w:color="auto" w:fill="auto"/>
            <w:vAlign w:val="center"/>
          </w:tcPr>
          <w:p w14:paraId="65515F5E" w14:textId="51A13E4D" w:rsidR="00B95097" w:rsidRPr="00BB5517" w:rsidRDefault="00CF2861" w:rsidP="0080712F">
            <w:pPr>
              <w:snapToGrid w:val="0"/>
              <w:jc w:val="center"/>
              <w:rPr>
                <w:sz w:val="18"/>
                <w:szCs w:val="18"/>
                <w:highlight w:val="yellow"/>
              </w:rPr>
            </w:pPr>
            <w:r>
              <w:rPr>
                <w:sz w:val="18"/>
                <w:szCs w:val="18"/>
                <w:highlight w:val="yellow"/>
              </w:rPr>
              <w:t>[</w:t>
            </w:r>
            <w:r w:rsidR="00084769">
              <w:rPr>
                <w:sz w:val="18"/>
                <w:szCs w:val="18"/>
                <w:highlight w:val="yellow"/>
              </w:rPr>
              <w:t>INSERIRE I NOMINATIVI, SE IDENTIFICABILI INDIVIDUALMENTE</w:t>
            </w:r>
            <w:r>
              <w:rPr>
                <w:sz w:val="18"/>
                <w:szCs w:val="18"/>
                <w:highlight w:val="yellow"/>
              </w:rPr>
              <w:t>]</w:t>
            </w:r>
          </w:p>
        </w:tc>
        <w:tc>
          <w:tcPr>
            <w:tcW w:w="4755" w:type="dxa"/>
            <w:tcBorders>
              <w:top w:val="single" w:sz="4" w:space="0" w:color="808080"/>
              <w:left w:val="single" w:sz="4" w:space="0" w:color="808080"/>
              <w:bottom w:val="single" w:sz="4" w:space="0" w:color="808080"/>
            </w:tcBorders>
            <w:shd w:val="clear" w:color="auto" w:fill="auto"/>
            <w:vAlign w:val="center"/>
          </w:tcPr>
          <w:p w14:paraId="7DC47FCC" w14:textId="68344CC6" w:rsidR="00B95097" w:rsidRPr="00BB5517" w:rsidRDefault="00B95097" w:rsidP="0080712F">
            <w:pPr>
              <w:snapToGrid w:val="0"/>
              <w:jc w:val="left"/>
              <w:rPr>
                <w:sz w:val="18"/>
                <w:szCs w:val="18"/>
                <w:highlight w:val="yellow"/>
              </w:rPr>
            </w:pPr>
            <w:r>
              <w:rPr>
                <w:sz w:val="18"/>
                <w:szCs w:val="18"/>
                <w:highlight w:val="yellow"/>
              </w:rPr>
              <w:t>[</w:t>
            </w:r>
            <w:r w:rsidRPr="00BB5517">
              <w:rPr>
                <w:sz w:val="18"/>
                <w:szCs w:val="18"/>
                <w:highlight w:val="yellow"/>
              </w:rPr>
              <w:t xml:space="preserve">INSERIRE </w:t>
            </w:r>
            <w:r w:rsidR="00084769">
              <w:rPr>
                <w:sz w:val="18"/>
                <w:szCs w:val="18"/>
                <w:highlight w:val="yellow"/>
              </w:rPr>
              <w:t xml:space="preserve">I RUOLI DEI </w:t>
            </w:r>
            <w:r w:rsidR="00B149AF">
              <w:rPr>
                <w:sz w:val="18"/>
                <w:szCs w:val="18"/>
                <w:highlight w:val="yellow"/>
              </w:rPr>
              <w:t xml:space="preserve">SINGOLI </w:t>
            </w:r>
            <w:r w:rsidR="00084769">
              <w:rPr>
                <w:sz w:val="18"/>
                <w:szCs w:val="18"/>
                <w:highlight w:val="yellow"/>
              </w:rPr>
              <w:t>NOMINATIVI, O</w:t>
            </w:r>
            <w:r w:rsidR="00B149AF">
              <w:rPr>
                <w:sz w:val="18"/>
                <w:szCs w:val="18"/>
                <w:highlight w:val="yellow"/>
              </w:rPr>
              <w:t>PPURE I RUOLI IN ASSENZA DI NOMINATIVI</w:t>
            </w:r>
            <w:r>
              <w:rPr>
                <w:sz w:val="18"/>
                <w:szCs w:val="18"/>
                <w:highlight w:val="yellow"/>
              </w:rPr>
              <w:t>]</w:t>
            </w:r>
          </w:p>
        </w:tc>
      </w:tr>
    </w:tbl>
    <w:p w14:paraId="1EDD5646" w14:textId="77777777" w:rsidR="00DC724A" w:rsidRDefault="00DC724A" w:rsidP="00DC724A"/>
    <w:p w14:paraId="2C43793F" w14:textId="77777777" w:rsidR="00DC724A" w:rsidRDefault="00DC724A" w:rsidP="00DC724A"/>
    <w:p w14:paraId="338F3A1B" w14:textId="77777777" w:rsidR="00DC724A" w:rsidRDefault="00DC724A" w:rsidP="00DC724A"/>
    <w:p w14:paraId="22663DD3" w14:textId="77777777" w:rsidR="00DC724A" w:rsidRDefault="00DC724A" w:rsidP="00DC724A"/>
    <w:p w14:paraId="475E88B1" w14:textId="77777777" w:rsidR="00DC724A" w:rsidRDefault="00DC724A" w:rsidP="00DC724A"/>
    <w:p w14:paraId="10AEBB41" w14:textId="77777777" w:rsidR="00DC724A" w:rsidRDefault="00DC724A" w:rsidP="00DC724A"/>
    <w:p w14:paraId="1A5274FF" w14:textId="77777777" w:rsidR="00DC724A" w:rsidRDefault="00DC724A" w:rsidP="00DC724A"/>
    <w:p w14:paraId="685F1FF1" w14:textId="77777777" w:rsidR="00DC724A" w:rsidRDefault="00DC724A" w:rsidP="00DC724A"/>
    <w:p w14:paraId="1E10A324" w14:textId="2459616E" w:rsidR="009376B7" w:rsidRDefault="00DC724A" w:rsidP="00DC724A">
      <w:r>
        <w:br w:type="page"/>
      </w:r>
    </w:p>
    <w:p w14:paraId="169C5760" w14:textId="5A29D36A" w:rsidR="00617AF7" w:rsidRDefault="004C6F67" w:rsidP="00146AF3">
      <w:pPr>
        <w:pStyle w:val="Titolo1"/>
      </w:pPr>
      <w:bookmarkStart w:id="4" w:name="_Toc443464619"/>
      <w:bookmarkStart w:id="5" w:name="_Toc524098779"/>
      <w:r w:rsidRPr="004C6F67">
        <w:lastRenderedPageBreak/>
        <w:t>SCOPO E AMBITO DEL DOCUMENTO</w:t>
      </w:r>
      <w:bookmarkEnd w:id="4"/>
      <w:bookmarkEnd w:id="5"/>
    </w:p>
    <w:p w14:paraId="434945D6" w14:textId="2A33A1D5" w:rsidR="009E07A3" w:rsidRPr="00C87CE5" w:rsidRDefault="006D6B8F" w:rsidP="009E07A3">
      <w:r w:rsidRPr="00C87CE5">
        <w:t xml:space="preserve">Il presente documento è il </w:t>
      </w:r>
      <w:r w:rsidRPr="00C87CE5">
        <w:rPr>
          <w:i/>
        </w:rPr>
        <w:t>Manuale di conservazione</w:t>
      </w:r>
      <w:r w:rsidRPr="00C87CE5">
        <w:t xml:space="preserve"> (d’ora in poi Manuale)</w:t>
      </w:r>
      <w:r w:rsidR="00F7674F" w:rsidRPr="00C87CE5">
        <w:t>, che</w:t>
      </w:r>
      <w:r w:rsidR="00A82DFC" w:rsidRPr="00C87CE5">
        <w:t xml:space="preserve"> </w:t>
      </w:r>
      <w:r w:rsidR="00617AF7" w:rsidRPr="00C87CE5">
        <w:t>descrive</w:t>
      </w:r>
      <w:r w:rsidR="005641ED" w:rsidRPr="00C87CE5">
        <w:t xml:space="preserve"> il processo di conservazione </w:t>
      </w:r>
      <w:r w:rsidR="00EC6204" w:rsidRPr="00C87CE5">
        <w:t>applicato</w:t>
      </w:r>
      <w:r w:rsidR="00B55172" w:rsidRPr="00C87CE5">
        <w:t xml:space="preserve"> da [</w:t>
      </w:r>
      <w:r w:rsidR="00B55172" w:rsidRPr="00C87CE5">
        <w:rPr>
          <w:highlight w:val="yellow"/>
        </w:rPr>
        <w:t>INSERIRE IL NOME DELL’ENTE CONSERVATORE</w:t>
      </w:r>
      <w:r w:rsidR="00B55172" w:rsidRPr="00C87CE5">
        <w:t>]</w:t>
      </w:r>
      <w:r w:rsidR="00EC6204" w:rsidRPr="00C87CE5">
        <w:t xml:space="preserve"> </w:t>
      </w:r>
      <w:r w:rsidR="00B55172" w:rsidRPr="00C87CE5">
        <w:t>in quanto</w:t>
      </w:r>
      <w:r w:rsidR="00BC07F5" w:rsidRPr="00C87CE5">
        <w:t xml:space="preserve"> soggetto conservatore</w:t>
      </w:r>
      <w:r w:rsidR="001A23B3" w:rsidRPr="00C87CE5">
        <w:t xml:space="preserve"> ai sensi d</w:t>
      </w:r>
      <w:r w:rsidR="00E340D0" w:rsidRPr="00C87CE5">
        <w:t>ell’</w:t>
      </w:r>
      <w:r w:rsidR="005B306F" w:rsidRPr="00C87CE5">
        <w:t>art. 8 comma 1 del DPCM del 3 dicembre 2013 in materia di sistema di conservazione</w:t>
      </w:r>
      <w:r w:rsidR="00BC07F5" w:rsidRPr="00C87CE5">
        <w:t>.</w:t>
      </w:r>
      <w:r w:rsidR="00807427" w:rsidRPr="00C87CE5">
        <w:t xml:space="preserve"> </w:t>
      </w:r>
      <w:r w:rsidR="00B33CFF" w:rsidRPr="00C87CE5">
        <w:t>I</w:t>
      </w:r>
      <w:r w:rsidR="00441EC2" w:rsidRPr="00C87CE5">
        <w:t>l conservatore [</w:t>
      </w:r>
      <w:r w:rsidR="00441EC2" w:rsidRPr="00C87CE5">
        <w:rPr>
          <w:highlight w:val="yellow"/>
        </w:rPr>
        <w:t>INSERIRE IL NOME DELL’ENTE CONSERVATORE</w:t>
      </w:r>
      <w:r w:rsidR="00441EC2" w:rsidRPr="00C87CE5">
        <w:t xml:space="preserve">] svolge le funzioni di archiviazione e conservazione digitale per gli Enti produttori convenzionati, conservando la documentazione su sistemi </w:t>
      </w:r>
      <w:r w:rsidR="00B33CFF" w:rsidRPr="00C87CE5">
        <w:t>forniti da</w:t>
      </w:r>
      <w:r w:rsidR="001D0BC8" w:rsidRPr="00C87CE5">
        <w:t>l conservatore accreditato</w:t>
      </w:r>
      <w:r w:rsidR="00B33CFF" w:rsidRPr="00C87CE5">
        <w:t xml:space="preserve"> </w:t>
      </w:r>
      <w:r w:rsidR="00B33CFF" w:rsidRPr="00C87CE5">
        <w:rPr>
          <w:highlight w:val="yellow"/>
        </w:rPr>
        <w:t>[</w:t>
      </w:r>
      <w:r w:rsidR="001D0BC8" w:rsidRPr="00C87CE5">
        <w:rPr>
          <w:highlight w:val="yellow"/>
        </w:rPr>
        <w:t>INSERIRE IL NOME DELL’OUTSOURCER</w:t>
      </w:r>
      <w:r w:rsidR="00B33CFF" w:rsidRPr="00C87CE5">
        <w:rPr>
          <w:highlight w:val="yellow"/>
        </w:rPr>
        <w:t>]</w:t>
      </w:r>
      <w:r w:rsidR="00DD2514" w:rsidRPr="00C87CE5">
        <w:t xml:space="preserve">, </w:t>
      </w:r>
      <w:r w:rsidR="00441EC2" w:rsidRPr="00C87CE5">
        <w:t xml:space="preserve">che quindi si configura come </w:t>
      </w:r>
      <w:r w:rsidR="00C13EED" w:rsidRPr="00C87CE5">
        <w:t>O</w:t>
      </w:r>
      <w:r w:rsidR="00441EC2" w:rsidRPr="00C87CE5">
        <w:t xml:space="preserve">utsourcer. </w:t>
      </w:r>
      <w:r w:rsidR="00BC07F5" w:rsidRPr="00C87CE5">
        <w:t xml:space="preserve"> In particolare, il presente Manuale descrive</w:t>
      </w:r>
      <w:r w:rsidR="00617AF7" w:rsidRPr="00C87CE5">
        <w:t xml:space="preserve"> il modello organizzativo della conservazione adottato </w:t>
      </w:r>
      <w:r w:rsidR="00170626" w:rsidRPr="00C87CE5">
        <w:t xml:space="preserve">definendo i soggetti coinvolti e i ruoli svolti dagli stessi nel modello organizzativo di funzionamento dell’attività di </w:t>
      </w:r>
      <w:r w:rsidR="00170626" w:rsidRPr="00C87CE5">
        <w:rPr>
          <w:i/>
        </w:rPr>
        <w:t>conservazione</w:t>
      </w:r>
      <w:r w:rsidR="00496AF2" w:rsidRPr="00C87CE5">
        <w:rPr>
          <w:i/>
        </w:rPr>
        <w:t xml:space="preserve">. </w:t>
      </w:r>
      <w:r w:rsidR="00496AF2" w:rsidRPr="00C87CE5">
        <w:t>Per quanto riguarda</w:t>
      </w:r>
      <w:r w:rsidR="009E07A3" w:rsidRPr="00C87CE5">
        <w:t xml:space="preserve"> la struttura tecnologica</w:t>
      </w:r>
      <w:r w:rsidR="00170626" w:rsidRPr="00C87CE5">
        <w:t xml:space="preserve"> </w:t>
      </w:r>
      <w:r w:rsidR="009E07A3" w:rsidRPr="00C87CE5">
        <w:t xml:space="preserve">che realizza il </w:t>
      </w:r>
      <w:r w:rsidR="009E07A3" w:rsidRPr="00C87CE5">
        <w:rPr>
          <w:i/>
        </w:rPr>
        <w:t>processo di conservazione</w:t>
      </w:r>
      <w:r w:rsidR="009E07A3" w:rsidRPr="00C87CE5">
        <w:t xml:space="preserve"> si riportano i riferiment</w:t>
      </w:r>
      <w:r w:rsidR="00A6281A" w:rsidRPr="00C87CE5">
        <w:t>i</w:t>
      </w:r>
      <w:r w:rsidR="009E07A3" w:rsidRPr="00C87CE5">
        <w:t xml:space="preserve"> al Manuale dell’Ou</w:t>
      </w:r>
      <w:r w:rsidR="00191D69" w:rsidRPr="00C87CE5">
        <w:t>tourcer.</w:t>
      </w:r>
    </w:p>
    <w:p w14:paraId="169C5762" w14:textId="77777777" w:rsidR="00617AF7" w:rsidRPr="00C87CE5" w:rsidRDefault="00617AF7"/>
    <w:p w14:paraId="169C5763" w14:textId="0690A278" w:rsidR="00617AF7" w:rsidRPr="00C87CE5" w:rsidRDefault="00617AF7">
      <w:r w:rsidRPr="00C87CE5">
        <w:t xml:space="preserve">Gli elementi illustrati e descritti sono validi e rilevanti per tutti gli enti per i quali </w:t>
      </w:r>
      <w:r w:rsidR="009B3721" w:rsidRPr="00C87CE5">
        <w:t xml:space="preserve">l’Ente conservatore </w:t>
      </w:r>
      <w:r w:rsidRPr="00C87CE5">
        <w:t xml:space="preserve">svolge la funzione di </w:t>
      </w:r>
      <w:r w:rsidR="00F31D71" w:rsidRPr="00C87CE5">
        <w:rPr>
          <w:i/>
        </w:rPr>
        <w:t>conservazione</w:t>
      </w:r>
      <w:r w:rsidRPr="00C87CE5">
        <w:t xml:space="preserve"> e realizza e gestisce il </w:t>
      </w:r>
      <w:r w:rsidR="008352AF" w:rsidRPr="00C87CE5">
        <w:rPr>
          <w:i/>
        </w:rPr>
        <w:t>processo di conservazione</w:t>
      </w:r>
      <w:r w:rsidRPr="00C87CE5">
        <w:t xml:space="preserve">, secondo il </w:t>
      </w:r>
      <w:r w:rsidR="00B85634" w:rsidRPr="00C87CE5">
        <w:t>m</w:t>
      </w:r>
      <w:r w:rsidRPr="00C87CE5">
        <w:t xml:space="preserve">odello organizzativo descritto al paragrafo </w:t>
      </w:r>
      <w:r w:rsidR="00561F19" w:rsidRPr="00C87CE5">
        <w:fldChar w:fldCharType="begin"/>
      </w:r>
      <w:r w:rsidR="00561F19" w:rsidRPr="00C87CE5">
        <w:instrText xml:space="preserve"> REF _Ref441582808 \r \h </w:instrText>
      </w:r>
      <w:r w:rsidR="00561F19" w:rsidRPr="00C87CE5">
        <w:fldChar w:fldCharType="separate"/>
      </w:r>
      <w:r w:rsidR="00BC25AD" w:rsidRPr="00C87CE5">
        <w:t>4.1</w:t>
      </w:r>
      <w:r w:rsidR="00561F19" w:rsidRPr="00C87CE5">
        <w:fldChar w:fldCharType="end"/>
      </w:r>
      <w:r w:rsidRPr="00C87CE5">
        <w:t>.</w:t>
      </w:r>
    </w:p>
    <w:p w14:paraId="169C5764" w14:textId="77777777" w:rsidR="00617AF7" w:rsidRPr="00C87CE5" w:rsidRDefault="00617AF7"/>
    <w:p w14:paraId="27F5DEDC" w14:textId="08067981" w:rsidR="00572238" w:rsidRPr="00C87CE5" w:rsidRDefault="00572238" w:rsidP="00572238">
      <w:r w:rsidRPr="00C87CE5">
        <w:t xml:space="preserve">Per le tipologie degli oggetti sottoposti a </w:t>
      </w:r>
      <w:r w:rsidRPr="00C87CE5">
        <w:rPr>
          <w:i/>
        </w:rPr>
        <w:t>conservazione</w:t>
      </w:r>
      <w:r w:rsidRPr="00C87CE5">
        <w:t xml:space="preserve"> e i rapporti con i </w:t>
      </w:r>
      <w:r w:rsidRPr="00C87CE5">
        <w:rPr>
          <w:i/>
        </w:rPr>
        <w:t>Produttori</w:t>
      </w:r>
      <w:r w:rsidRPr="00C87CE5">
        <w:t xml:space="preserve"> il presente Manuale deve essere integrato con il </w:t>
      </w:r>
      <w:r w:rsidRPr="00C87CE5">
        <w:rPr>
          <w:b/>
          <w:i/>
        </w:rPr>
        <w:t xml:space="preserve">Disciplinare tecnico </w:t>
      </w:r>
      <w:r w:rsidRPr="00C87CE5">
        <w:t xml:space="preserve">specifico per ogni </w:t>
      </w:r>
      <w:r w:rsidRPr="00C87CE5">
        <w:rPr>
          <w:i/>
        </w:rPr>
        <w:t>Produttore</w:t>
      </w:r>
      <w:r w:rsidRPr="00C87CE5">
        <w:t xml:space="preserve">, che definisce le specifiche operative e le modalità di descrizione e di versamento nel </w:t>
      </w:r>
      <w:r w:rsidRPr="00C87CE5">
        <w:rPr>
          <w:i/>
        </w:rPr>
        <w:t>Sistema di conservazione</w:t>
      </w:r>
      <w:r w:rsidRPr="00C87CE5">
        <w:t xml:space="preserve"> digitale dei </w:t>
      </w:r>
      <w:r w:rsidRPr="00C87CE5">
        <w:rPr>
          <w:i/>
        </w:rPr>
        <w:t>Documenti informatici</w:t>
      </w:r>
      <w:r w:rsidRPr="00C87CE5">
        <w:t xml:space="preserve"> e delle </w:t>
      </w:r>
      <w:r w:rsidRPr="00C87CE5">
        <w:rPr>
          <w:i/>
        </w:rPr>
        <w:t>Aggregazioni documentali informatiche</w:t>
      </w:r>
      <w:r w:rsidRPr="00C87CE5">
        <w:t xml:space="preserve"> oggetto di </w:t>
      </w:r>
      <w:r w:rsidRPr="00C87CE5">
        <w:rPr>
          <w:i/>
        </w:rPr>
        <w:t>conservazione</w:t>
      </w:r>
      <w:r w:rsidRPr="00C87CE5">
        <w:t xml:space="preserve">. </w:t>
      </w:r>
      <w:r w:rsidR="00B3209E" w:rsidRPr="00C87CE5">
        <w:t>Per quanto riguarda</w:t>
      </w:r>
      <w:r w:rsidR="00370F98" w:rsidRPr="00C87CE5">
        <w:t xml:space="preserve"> </w:t>
      </w:r>
      <w:r w:rsidR="006C11F6" w:rsidRPr="00C87CE5">
        <w:t xml:space="preserve">l’infrastruttura tecnologica necessaria per erogare il servizio si fa riferimento al manuale di conservazione </w:t>
      </w:r>
      <w:r w:rsidR="00370F98" w:rsidRPr="00C87CE5">
        <w:t>dell’Outsourcer</w:t>
      </w:r>
      <w:r w:rsidR="00D3747F" w:rsidRPr="00C87CE5">
        <w:t>.</w:t>
      </w:r>
    </w:p>
    <w:p w14:paraId="1E7357C5" w14:textId="435D9E78" w:rsidR="00572238" w:rsidRPr="00C87CE5" w:rsidRDefault="00572238" w:rsidP="00572238"/>
    <w:p w14:paraId="49FADCBC" w14:textId="1E5B0685" w:rsidR="00572238" w:rsidRPr="00C87CE5" w:rsidRDefault="00572238" w:rsidP="00572238">
      <w:r w:rsidRPr="00C87CE5">
        <w:t xml:space="preserve">La documentazione di riferimento </w:t>
      </w:r>
      <w:r w:rsidR="00FA1D35" w:rsidRPr="00C87CE5">
        <w:t>è pubblicata</w:t>
      </w:r>
      <w:r w:rsidRPr="00C87CE5">
        <w:t xml:space="preserve"> nel sito</w:t>
      </w:r>
      <w:r w:rsidR="00E24C49" w:rsidRPr="00C87CE5">
        <w:t xml:space="preserve"> dell’Ente conservatore</w:t>
      </w:r>
      <w:r w:rsidRPr="00C87CE5">
        <w:t>:</w:t>
      </w:r>
      <w:r w:rsidR="001E5F77" w:rsidRPr="00C87CE5">
        <w:t xml:space="preserve"> </w:t>
      </w:r>
      <w:r w:rsidR="005A66D6" w:rsidRPr="00C87CE5">
        <w:t>[</w:t>
      </w:r>
      <w:r w:rsidR="005A66D6" w:rsidRPr="00C87CE5">
        <w:rPr>
          <w:highlight w:val="yellow"/>
        </w:rPr>
        <w:t xml:space="preserve">INSERIRE </w:t>
      </w:r>
      <w:r w:rsidR="001E5F77" w:rsidRPr="00C87CE5">
        <w:rPr>
          <w:highlight w:val="yellow"/>
        </w:rPr>
        <w:t>link relativo al</w:t>
      </w:r>
      <w:r w:rsidR="00A477BB" w:rsidRPr="00C87CE5">
        <w:rPr>
          <w:highlight w:val="yellow"/>
        </w:rPr>
        <w:t>la documentazione</w:t>
      </w:r>
      <w:r w:rsidR="005A66D6" w:rsidRPr="00C87CE5">
        <w:rPr>
          <w:highlight w:val="yellow"/>
        </w:rPr>
        <w:t>]</w:t>
      </w:r>
      <w:r w:rsidR="001E5F77" w:rsidRPr="00C87CE5" w:rsidDel="001E5F77">
        <w:t xml:space="preserve"> </w:t>
      </w:r>
    </w:p>
    <w:p w14:paraId="46C3A9BD" w14:textId="40546456" w:rsidR="00596BC7" w:rsidRPr="00C87CE5" w:rsidRDefault="00C13EED" w:rsidP="00596BC7">
      <w:r w:rsidRPr="00C87CE5">
        <w:t>Invece,</w:t>
      </w:r>
      <w:r w:rsidR="00596BC7" w:rsidRPr="00C87CE5">
        <w:t xml:space="preserve"> per la parte tecnica,</w:t>
      </w:r>
      <w:r w:rsidRPr="00C87CE5">
        <w:t xml:space="preserve"> la documentazione </w:t>
      </w:r>
      <w:r w:rsidR="00596BC7" w:rsidRPr="00C87CE5">
        <w:t>di riferimento è pubblicata nel sito dell’outsourcer: [</w:t>
      </w:r>
      <w:r w:rsidR="00596BC7" w:rsidRPr="00C87CE5">
        <w:rPr>
          <w:highlight w:val="yellow"/>
        </w:rPr>
        <w:t>INSERIRE link relativo alla documentazione]</w:t>
      </w:r>
      <w:r w:rsidR="00596BC7" w:rsidRPr="00C87CE5" w:rsidDel="001E5F77">
        <w:t xml:space="preserve"> </w:t>
      </w:r>
    </w:p>
    <w:p w14:paraId="2515E8F8" w14:textId="4167D0D7" w:rsidR="00C13EED" w:rsidRDefault="00C13EED" w:rsidP="00572238"/>
    <w:p w14:paraId="169C5769" w14:textId="77777777" w:rsidR="00617AF7" w:rsidRDefault="00617AF7"/>
    <w:p w14:paraId="169C576A" w14:textId="77777777" w:rsidR="00BF5FA9" w:rsidRPr="00027D34" w:rsidRDefault="00BF5FA9">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76B" w14:textId="77777777" w:rsidR="00617AF7" w:rsidRDefault="008A4F7A">
      <w:r>
        <w:br w:type="page"/>
      </w:r>
    </w:p>
    <w:p w14:paraId="169C576C" w14:textId="77777777" w:rsidR="00617AF7" w:rsidRPr="004C6F67" w:rsidRDefault="004C6F67" w:rsidP="008A4F7A">
      <w:pPr>
        <w:pStyle w:val="Titolo1"/>
      </w:pPr>
      <w:bookmarkStart w:id="6" w:name="_Toc443464620"/>
      <w:bookmarkStart w:id="7" w:name="_Toc524098780"/>
      <w:r w:rsidRPr="004C6F67">
        <w:lastRenderedPageBreak/>
        <w:t xml:space="preserve">TERMINOLOGIA </w:t>
      </w:r>
      <w:r>
        <w:t>(GLOSSARIO, ACRONIMI)</w:t>
      </w:r>
      <w:bookmarkEnd w:id="6"/>
      <w:bookmarkEnd w:id="7"/>
    </w:p>
    <w:p w14:paraId="169C576D" w14:textId="14914867" w:rsidR="00617AF7" w:rsidRDefault="00617AF7">
      <w:r>
        <w:t>Per i termini utilizzati nel presente Manuale si rimanda al Glossario di cu</w:t>
      </w:r>
      <w:r w:rsidR="004A3AD1">
        <w:t>i all’A</w:t>
      </w:r>
      <w:r>
        <w:t xml:space="preserve">llegato 1 delle </w:t>
      </w:r>
      <w:r w:rsidRPr="003039E9">
        <w:t>Regole Tecniche</w:t>
      </w:r>
      <w:r>
        <w:t xml:space="preserve"> e alle definizioni del </w:t>
      </w:r>
      <w:r w:rsidR="00A85414">
        <w:t>D.lgs.</w:t>
      </w:r>
      <w:r>
        <w:t xml:space="preserve"> 82/2005 e del DPR 445/2000 e loro successive modific</w:t>
      </w:r>
      <w:r w:rsidR="0015311B">
        <w:t>he</w:t>
      </w:r>
      <w:r>
        <w:t xml:space="preserve"> e integrazioni. </w:t>
      </w:r>
      <w:r w:rsidR="00446DF1">
        <w:t xml:space="preserve">In generale </w:t>
      </w:r>
      <w:r>
        <w:t>la terminol</w:t>
      </w:r>
      <w:r w:rsidR="009B20C4">
        <w:t>o</w:t>
      </w:r>
      <w:r>
        <w:t>gia utilizzata si riferisce alle norme citate o a standard nazionali e internazionali.</w:t>
      </w:r>
    </w:p>
    <w:p w14:paraId="169C576E" w14:textId="46CCB83B" w:rsidR="00617AF7" w:rsidRDefault="00617AF7">
      <w:r w:rsidRPr="00A44BB0">
        <w:t xml:space="preserve">Le definizioni riportate in ordine alfabetico in </w:t>
      </w:r>
      <w:r w:rsidR="00BC4A76">
        <w:t xml:space="preserve">questo </w:t>
      </w:r>
      <w:r w:rsidR="007D74D4">
        <w:t>capitolo</w:t>
      </w:r>
      <w:r w:rsidRPr="00A44BB0">
        <w:t xml:space="preserve"> riguardano termini impiegati ripetutamente nel testo</w:t>
      </w:r>
      <w:r w:rsidR="00FB0D1A">
        <w:t>, ma</w:t>
      </w:r>
      <w:r w:rsidRPr="00A44BB0">
        <w:t xml:space="preserve"> non presenti nelle citate fonti</w:t>
      </w:r>
      <w:r w:rsidR="00FB0D1A">
        <w:t xml:space="preserve"> e</w:t>
      </w:r>
      <w:r w:rsidRPr="00A44BB0">
        <w:t xml:space="preserve"> di cui si ritiene necessario fornire una definizione. Inoltre sono riportate le definizioni sintetiche usate nel testo per citare la normativa e gli standard</w:t>
      </w:r>
      <w:r>
        <w:t xml:space="preserve"> di riferimento, con la descrizione completa della fonte citata. </w:t>
      </w:r>
    </w:p>
    <w:p w14:paraId="169C576F" w14:textId="77777777" w:rsidR="00617AF7" w:rsidRDefault="00617AF7">
      <w:r w:rsidRPr="005E1E24">
        <w:t>N</w:t>
      </w:r>
      <w:r w:rsidR="009B20C4" w:rsidRPr="005E1E24">
        <w:t>el testo del Manuale</w:t>
      </w:r>
      <w:r w:rsidRPr="005E1E24">
        <w:t xml:space="preserve"> sono riportati in </w:t>
      </w:r>
      <w:r w:rsidRPr="00FB0D1A">
        <w:rPr>
          <w:i/>
        </w:rPr>
        <w:t>cors</w:t>
      </w:r>
      <w:r w:rsidR="009B20C4" w:rsidRPr="00FB0D1A">
        <w:rPr>
          <w:i/>
        </w:rPr>
        <w:t>ivo</w:t>
      </w:r>
      <w:r w:rsidR="009B20C4" w:rsidRPr="005E1E24">
        <w:t xml:space="preserve"> </w:t>
      </w:r>
      <w:r w:rsidRPr="005E1E24">
        <w:t xml:space="preserve">i termini riferiti al </w:t>
      </w:r>
      <w:r w:rsidR="009B20C4" w:rsidRPr="005E1E24">
        <w:t>Glossario delle Regole tecniche</w:t>
      </w:r>
      <w:r w:rsidRPr="005E1E24">
        <w:t xml:space="preserve"> e in </w:t>
      </w:r>
      <w:r w:rsidRPr="00FB0D1A">
        <w:rPr>
          <w:b/>
          <w:i/>
        </w:rPr>
        <w:t>corsivo gr</w:t>
      </w:r>
      <w:r w:rsidR="009B20C4" w:rsidRPr="00FB0D1A">
        <w:rPr>
          <w:b/>
          <w:i/>
        </w:rPr>
        <w:t>assetto</w:t>
      </w:r>
      <w:r w:rsidR="009B20C4" w:rsidRPr="005E1E24">
        <w:t xml:space="preserve"> </w:t>
      </w:r>
      <w:r w:rsidRPr="005E1E24">
        <w:t xml:space="preserve">i termini contenuti </w:t>
      </w:r>
      <w:r w:rsidR="00BC4A76">
        <w:t xml:space="preserve">nel presente </w:t>
      </w:r>
      <w:r w:rsidR="007D74D4">
        <w:t>capitolo</w:t>
      </w:r>
      <w:r w:rsidRPr="005E1E24">
        <w:t>.</w:t>
      </w:r>
    </w:p>
    <w:p w14:paraId="169C5770" w14:textId="77777777" w:rsidR="00617AF7" w:rsidRDefault="00617AF7"/>
    <w:p w14:paraId="169C5771" w14:textId="77777777" w:rsidR="00617AF7" w:rsidRDefault="00617AF7"/>
    <w:p w14:paraId="169C5772" w14:textId="77777777" w:rsidR="00617AF7" w:rsidRDefault="004A3AD1">
      <w:r w:rsidRPr="002F5DC0">
        <w:rPr>
          <w:b/>
        </w:rPr>
        <w:t>Allegato</w:t>
      </w:r>
      <w:r w:rsidR="00612DF5">
        <w:t xml:space="preserve">: </w:t>
      </w:r>
      <w:r w:rsidR="00612DF5" w:rsidRPr="00612DF5">
        <w:rPr>
          <w:b/>
          <w:i/>
        </w:rPr>
        <w:t>D</w:t>
      </w:r>
      <w:r w:rsidR="00617AF7" w:rsidRPr="00612DF5">
        <w:rPr>
          <w:b/>
          <w:i/>
        </w:rPr>
        <w:t>ocumento</w:t>
      </w:r>
      <w:r w:rsidR="00617AF7">
        <w:t xml:space="preserve"> che compone l’</w:t>
      </w:r>
      <w:r w:rsidR="00617AF7" w:rsidRPr="00612DF5">
        <w:rPr>
          <w:b/>
          <w:i/>
        </w:rPr>
        <w:t xml:space="preserve">Unità documentaria </w:t>
      </w:r>
      <w:r w:rsidR="00612DF5">
        <w:t>per integrar</w:t>
      </w:r>
      <w:r w:rsidR="00617AF7">
        <w:t xml:space="preserve">e le informazioni contenute nel </w:t>
      </w:r>
      <w:r w:rsidR="00612DF5">
        <w:rPr>
          <w:b/>
          <w:i/>
        </w:rPr>
        <w:t>Documento principale</w:t>
      </w:r>
      <w:r w:rsidR="00617AF7">
        <w:t>. È redatto contestualmente o prece</w:t>
      </w:r>
      <w:r w:rsidR="00612DF5">
        <w:t xml:space="preserve">dentemente al </w:t>
      </w:r>
      <w:r w:rsidR="00575536" w:rsidRPr="00575536">
        <w:rPr>
          <w:b/>
          <w:i/>
        </w:rPr>
        <w:t>Documento principale</w:t>
      </w:r>
      <w:r w:rsidR="00617AF7">
        <w:t>. La sua presenza è facoltativa</w:t>
      </w:r>
      <w:r w:rsidR="008959E9">
        <w:t>.</w:t>
      </w:r>
    </w:p>
    <w:p w14:paraId="169C5773" w14:textId="77777777" w:rsidR="00617AF7" w:rsidRDefault="00617AF7"/>
    <w:p w14:paraId="169C5774" w14:textId="569798B9" w:rsidR="00617AF7" w:rsidRDefault="004A3AD1">
      <w:r w:rsidRPr="002F5DC0">
        <w:rPr>
          <w:b/>
        </w:rPr>
        <w:t>A</w:t>
      </w:r>
      <w:r w:rsidR="00617AF7" w:rsidRPr="002F5DC0">
        <w:rPr>
          <w:b/>
        </w:rPr>
        <w:t>nnesso</w:t>
      </w:r>
      <w:r w:rsidR="00617AF7" w:rsidRPr="002F5DC0">
        <w:t>:</w:t>
      </w:r>
      <w:r w:rsidR="00617AF7">
        <w:t xml:space="preserve"> </w:t>
      </w:r>
      <w:r w:rsidR="00612DF5" w:rsidRPr="00612DF5">
        <w:rPr>
          <w:b/>
          <w:i/>
        </w:rPr>
        <w:t>Documento</w:t>
      </w:r>
      <w:r w:rsidR="00612DF5">
        <w:t xml:space="preserve"> che compone l’</w:t>
      </w:r>
      <w:r w:rsidR="00612DF5" w:rsidRPr="00612DF5">
        <w:rPr>
          <w:b/>
          <w:i/>
        </w:rPr>
        <w:t>Unità documentaria</w:t>
      </w:r>
      <w:r w:rsidR="00617AF7">
        <w:t>, generalmente prodotto e inserito nell’</w:t>
      </w:r>
      <w:r w:rsidR="00BC11AD" w:rsidRPr="00BC11AD">
        <w:rPr>
          <w:b/>
          <w:i/>
        </w:rPr>
        <w:t>Unità documentaria</w:t>
      </w:r>
      <w:r w:rsidR="00617AF7">
        <w:t xml:space="preserve"> in un momento successivo a quello </w:t>
      </w:r>
      <w:r w:rsidR="004F7731">
        <w:t xml:space="preserve">della sua </w:t>
      </w:r>
      <w:r w:rsidR="00617AF7">
        <w:t xml:space="preserve">creazione </w:t>
      </w:r>
      <w:r w:rsidR="00612DF5">
        <w:t xml:space="preserve">per fornire ulteriori notizie e informazioni a corredo del </w:t>
      </w:r>
      <w:r w:rsidR="00612DF5" w:rsidRPr="00612DF5">
        <w:rPr>
          <w:b/>
          <w:i/>
        </w:rPr>
        <w:t>Documento principale</w:t>
      </w:r>
      <w:r w:rsidR="00612DF5" w:rsidRPr="00612DF5">
        <w:rPr>
          <w:i/>
        </w:rPr>
        <w:t>.</w:t>
      </w:r>
    </w:p>
    <w:p w14:paraId="169C5775" w14:textId="77777777" w:rsidR="00617AF7" w:rsidRDefault="00617AF7"/>
    <w:p w14:paraId="169C5776" w14:textId="10CAD132" w:rsidR="00617AF7" w:rsidRDefault="004A3AD1">
      <w:r w:rsidRPr="002F5DC0">
        <w:rPr>
          <w:b/>
        </w:rPr>
        <w:t>A</w:t>
      </w:r>
      <w:r w:rsidR="00617AF7" w:rsidRPr="002F5DC0">
        <w:rPr>
          <w:b/>
        </w:rPr>
        <w:t>nnotazione</w:t>
      </w:r>
      <w:r w:rsidR="00617AF7">
        <w:t xml:space="preserve">: </w:t>
      </w:r>
      <w:r w:rsidR="00612DF5" w:rsidRPr="00612DF5">
        <w:rPr>
          <w:b/>
          <w:i/>
        </w:rPr>
        <w:t>Documento</w:t>
      </w:r>
      <w:r w:rsidR="00612DF5">
        <w:t xml:space="preserve"> che compone l’</w:t>
      </w:r>
      <w:r w:rsidR="00BC11AD" w:rsidRPr="00BC11AD">
        <w:rPr>
          <w:b/>
          <w:i/>
        </w:rPr>
        <w:t>Unità documentaria</w:t>
      </w:r>
      <w:r w:rsidR="001371F4">
        <w:rPr>
          <w:b/>
          <w:i/>
        </w:rPr>
        <w:t>,</w:t>
      </w:r>
      <w:r w:rsidR="00612DF5" w:rsidRPr="00612DF5">
        <w:rPr>
          <w:b/>
          <w:i/>
        </w:rPr>
        <w:t xml:space="preserve"> </w:t>
      </w:r>
      <w:r w:rsidR="00612DF5">
        <w:t xml:space="preserve">riportante elementi identificativi del </w:t>
      </w:r>
      <w:r w:rsidR="00575536" w:rsidRPr="00575536">
        <w:rPr>
          <w:b/>
          <w:i/>
        </w:rPr>
        <w:t>Documento</w:t>
      </w:r>
      <w:r w:rsidR="00612DF5">
        <w:t xml:space="preserve"> e</w:t>
      </w:r>
      <w:r w:rsidR="004F7731">
        <w:t>/o</w:t>
      </w:r>
      <w:r w:rsidR="00612DF5">
        <w:t xml:space="preserve"> del suo iter documentale</w:t>
      </w:r>
      <w:r w:rsidR="00617AF7">
        <w:t xml:space="preserve"> (un tipico esempio di </w:t>
      </w:r>
      <w:r w:rsidRPr="00CE108D">
        <w:t>Annotazione</w:t>
      </w:r>
      <w:r w:rsidR="00617AF7">
        <w:t xml:space="preserve"> è rappresentato dalla segnatura di protocollo)</w:t>
      </w:r>
      <w:r w:rsidR="008959E9">
        <w:t>.</w:t>
      </w:r>
    </w:p>
    <w:p w14:paraId="169C5777" w14:textId="75E1070D" w:rsidR="00617AF7" w:rsidRDefault="00617AF7">
      <w:pPr>
        <w:rPr>
          <w:b/>
        </w:rPr>
      </w:pPr>
    </w:p>
    <w:p w14:paraId="79933395" w14:textId="7ADF0F82" w:rsidR="00A075B1" w:rsidRDefault="00A075B1">
      <w:r>
        <w:rPr>
          <w:b/>
        </w:rPr>
        <w:t>Applet:</w:t>
      </w:r>
      <w:r w:rsidRPr="00A075B1">
        <w:t xml:space="preserve"> programma che viene eseguito come "ospite" nel contesto di un altro programma, detto per questo container, su un computer client [...]. In altre parole, un applet è un programma progettato per essere eseguito all'interno di un programma-container; ne consegue che l'applet non può essere eseguito indipendentemente da un altro programma</w:t>
      </w:r>
      <w:r>
        <w:t>. (Fonte: Wikipedia)</w:t>
      </w:r>
    </w:p>
    <w:p w14:paraId="6CF3CDEF" w14:textId="77777777" w:rsidR="00A075B1" w:rsidRDefault="00A075B1">
      <w:pPr>
        <w:rPr>
          <w:b/>
        </w:rPr>
      </w:pPr>
    </w:p>
    <w:p w14:paraId="169C5778" w14:textId="77777777" w:rsidR="00617AF7" w:rsidRDefault="004A3AD1">
      <w:r w:rsidRPr="00533A94">
        <w:rPr>
          <w:b/>
        </w:rPr>
        <w:t>Application server</w:t>
      </w:r>
      <w:r w:rsidR="00617AF7">
        <w:rPr>
          <w:b/>
        </w:rPr>
        <w:t xml:space="preserve">: </w:t>
      </w:r>
      <w:r w:rsidR="00617AF7">
        <w:t>tipologia di server che fornisce l'infrastruttura e le funzionalità di supporto, sviluppo ed esecuzione di applicazioni nonché altri componenti server in un contesto distribuito. Si tratta di un complesso di servizi orientati alla realizzazione di applicazioni ad architettura multilivello ed enterprise, con alto grado di complessità, spesso orientate per il web (applicazioni web). (Fonte: Wikipedia)</w:t>
      </w:r>
    </w:p>
    <w:p w14:paraId="169C5779" w14:textId="77777777" w:rsidR="00617AF7" w:rsidRDefault="00617AF7">
      <w:pPr>
        <w:rPr>
          <w:b/>
        </w:rPr>
      </w:pPr>
    </w:p>
    <w:p w14:paraId="169C577A" w14:textId="77777777" w:rsidR="009B7B89" w:rsidRPr="009B7B89" w:rsidRDefault="009B7B89">
      <w:pPr>
        <w:rPr>
          <w:b/>
        </w:rPr>
      </w:pPr>
      <w:r w:rsidRPr="009B7B89">
        <w:rPr>
          <w:b/>
        </w:rPr>
        <w:t>Archiving</w:t>
      </w:r>
      <w:r w:rsidRPr="009B7B89">
        <w:t>: processo di</w:t>
      </w:r>
      <w:r w:rsidRPr="009B7B89">
        <w:rPr>
          <w:b/>
        </w:rPr>
        <w:t xml:space="preserve"> </w:t>
      </w:r>
      <w:r w:rsidRPr="009B7B89">
        <w:t>spostamento di dati che non sono</w:t>
      </w:r>
      <w:r w:rsidR="0066589E">
        <w:t xml:space="preserve"> utilizzat</w:t>
      </w:r>
      <w:r>
        <w:t xml:space="preserve">i frequentemente </w:t>
      </w:r>
      <w:r w:rsidR="0066589E">
        <w:t>su un dispositivo che ne garantisce la memorizzazione nel lungo periodo.</w:t>
      </w:r>
    </w:p>
    <w:p w14:paraId="169C577B" w14:textId="4DEEE81D" w:rsidR="009B7B89" w:rsidRDefault="009B7B89">
      <w:pPr>
        <w:rPr>
          <w:b/>
        </w:rPr>
      </w:pPr>
    </w:p>
    <w:p w14:paraId="614B7760" w14:textId="47805AA4" w:rsidR="008B3E9B" w:rsidRDefault="008B3E9B">
      <w:pPr>
        <w:rPr>
          <w:b/>
        </w:rPr>
      </w:pPr>
      <w:r>
        <w:rPr>
          <w:b/>
        </w:rPr>
        <w:t>Autenticazione forte:</w:t>
      </w:r>
      <w:r w:rsidRPr="008B3E9B">
        <w:t xml:space="preserve"> </w:t>
      </w:r>
      <w:r w:rsidR="00753EE8">
        <w:t>procedura basata sull’utilizzo di due o più dei seguenti elementi […] (i) qualcosa che solo l’utente conosce, p.e. una password […] (ii) qualcosa che solo l’utente possiede, p.e. [</w:t>
      </w:r>
      <w:r w:rsidR="008349B1">
        <w:t>…</w:t>
      </w:r>
      <w:r w:rsidR="00753EE8">
        <w:t xml:space="preserve">] un telefono cellulare (iii) qualcosa che caratterizza l’utente, p.e. […] un’impronta digitale. </w:t>
      </w:r>
      <w:r>
        <w:t>(Fonte: Traduzione di citazione di Wikipedia inglese d</w:t>
      </w:r>
      <w:r w:rsidR="00133C75">
        <w:t>a</w:t>
      </w:r>
      <w:r>
        <w:t xml:space="preserve"> un testo della Banca Centrale Europea)</w:t>
      </w:r>
    </w:p>
    <w:p w14:paraId="79E4B053" w14:textId="77777777" w:rsidR="008B3E9B" w:rsidRPr="000C32CB" w:rsidRDefault="008B3E9B">
      <w:pPr>
        <w:rPr>
          <w:b/>
        </w:rPr>
      </w:pPr>
    </w:p>
    <w:p w14:paraId="169C577C" w14:textId="77777777" w:rsidR="00995C22" w:rsidRDefault="00995C22">
      <w:pPr>
        <w:rPr>
          <w:b/>
        </w:rPr>
      </w:pPr>
      <w:r>
        <w:rPr>
          <w:b/>
        </w:rPr>
        <w:lastRenderedPageBreak/>
        <w:t xml:space="preserve">Backup: </w:t>
      </w:r>
      <w:r>
        <w:t xml:space="preserve">replicazione, su un qualunque </w:t>
      </w:r>
      <w:r w:rsidRPr="00E465F3">
        <w:t>supporto di memorizzazione</w:t>
      </w:r>
      <w:r>
        <w:t xml:space="preserve">, di materiale </w:t>
      </w:r>
      <w:r w:rsidRPr="00E465F3">
        <w:t>informativo</w:t>
      </w:r>
      <w:r>
        <w:t xml:space="preserve"> archiviato nella </w:t>
      </w:r>
      <w:r w:rsidRPr="00E465F3">
        <w:t>memoria di massa</w:t>
      </w:r>
      <w:r>
        <w:t xml:space="preserve"> dei </w:t>
      </w:r>
      <w:r w:rsidRPr="00E465F3">
        <w:t>computer</w:t>
      </w:r>
      <w:r>
        <w:t xml:space="preserve">, al fine di prevenire la perdita definitiva dei </w:t>
      </w:r>
      <w:r w:rsidRPr="00E465F3">
        <w:t>dati</w:t>
      </w:r>
      <w:r>
        <w:t xml:space="preserve"> in caso di eventi malevoli accidentali o intenzionali. (Fonte: Wikipedia)</w:t>
      </w:r>
    </w:p>
    <w:p w14:paraId="169C577D" w14:textId="77777777" w:rsidR="00995C22" w:rsidRDefault="00995C22">
      <w:pPr>
        <w:rPr>
          <w:b/>
        </w:rPr>
      </w:pPr>
    </w:p>
    <w:p w14:paraId="169C577E" w14:textId="77777777" w:rsidR="006B6DAD" w:rsidRDefault="006B6DAD">
      <w:r>
        <w:rPr>
          <w:b/>
        </w:rPr>
        <w:t>Bilanciatore di carico:</w:t>
      </w:r>
      <w:r w:rsidRPr="006B6DAD">
        <w:t xml:space="preserve"> </w:t>
      </w:r>
      <w:r>
        <w:t xml:space="preserve">tecnica </w:t>
      </w:r>
      <w:r w:rsidRPr="00E465F3">
        <w:t>informatica</w:t>
      </w:r>
      <w:r>
        <w:t xml:space="preserve"> che consiste nel distribuire il carico di </w:t>
      </w:r>
      <w:r w:rsidRPr="00E465F3">
        <w:t>elaborazione</w:t>
      </w:r>
      <w:r>
        <w:t xml:space="preserve"> di uno specifico servizio tra più </w:t>
      </w:r>
      <w:r w:rsidRPr="00E465F3">
        <w:t>server</w:t>
      </w:r>
      <w:r>
        <w:t xml:space="preserve">. Si aumentano in questo modo la </w:t>
      </w:r>
      <w:r w:rsidRPr="00E465F3">
        <w:t>scalabilità</w:t>
      </w:r>
      <w:r>
        <w:t xml:space="preserve"> e l'</w:t>
      </w:r>
      <w:r w:rsidRPr="00E465F3">
        <w:t>affidabilità</w:t>
      </w:r>
      <w:r>
        <w:t xml:space="preserve"> dell'architettura nel suo complesso. (Fonte: Wikipedia)</w:t>
      </w:r>
    </w:p>
    <w:p w14:paraId="169C577F" w14:textId="77777777" w:rsidR="006B6DAD" w:rsidRDefault="006B6DAD">
      <w:pPr>
        <w:rPr>
          <w:b/>
        </w:rPr>
      </w:pPr>
    </w:p>
    <w:p w14:paraId="169C5780" w14:textId="77777777" w:rsidR="00617AF7" w:rsidRDefault="00B14B35">
      <w:r w:rsidRPr="002F5DC0">
        <w:rPr>
          <w:b/>
        </w:rPr>
        <w:t>BLOb</w:t>
      </w:r>
      <w:r w:rsidR="00617AF7">
        <w:rPr>
          <w:b/>
        </w:rPr>
        <w:t>:</w:t>
      </w:r>
      <w:r w:rsidR="00617AF7">
        <w:rPr>
          <w:rFonts w:ascii="Calibri" w:eastAsia="Calibri" w:hAnsi="Calibri"/>
          <w:sz w:val="22"/>
        </w:rPr>
        <w:t xml:space="preserve"> </w:t>
      </w:r>
      <w:r w:rsidR="00617AF7">
        <w:t xml:space="preserve">acronimo per Binary Large object; tipo di dato usato nei database per la </w:t>
      </w:r>
      <w:r w:rsidR="008352AF" w:rsidRPr="000E55AF">
        <w:t>memorizzazione</w:t>
      </w:r>
      <w:r w:rsidR="00617AF7">
        <w:t xml:space="preserve"> di dati di grandi dimensioni in </w:t>
      </w:r>
      <w:r w:rsidR="00752105" w:rsidRPr="00752105">
        <w:t>formato</w:t>
      </w:r>
      <w:r w:rsidR="00617AF7">
        <w:t xml:space="preserve"> binario</w:t>
      </w:r>
      <w:r w:rsidR="000E55AF">
        <w:t>.</w:t>
      </w:r>
      <w:r w:rsidR="00617AF7">
        <w:t xml:space="preserve"> (Fonte: Wikipedia)</w:t>
      </w:r>
    </w:p>
    <w:p w14:paraId="169C5781" w14:textId="77777777" w:rsidR="00617AF7" w:rsidRDefault="00617AF7">
      <w:pPr>
        <w:rPr>
          <w:b/>
        </w:rPr>
      </w:pPr>
    </w:p>
    <w:p w14:paraId="169C5782" w14:textId="77777777" w:rsidR="00617AF7" w:rsidRDefault="00B14B35">
      <w:r w:rsidRPr="002F5DC0">
        <w:rPr>
          <w:b/>
        </w:rPr>
        <w:t>Client</w:t>
      </w:r>
      <w:r w:rsidR="00617AF7">
        <w:rPr>
          <w:b/>
        </w:rPr>
        <w:t>:</w:t>
      </w:r>
      <w:r w:rsidR="00617AF7">
        <w:rPr>
          <w:rFonts w:ascii="Calibri" w:eastAsia="Calibri" w:hAnsi="Calibri"/>
          <w:sz w:val="22"/>
        </w:rPr>
        <w:t xml:space="preserve"> </w:t>
      </w:r>
      <w:r w:rsidR="00617AF7">
        <w:t xml:space="preserve">componente che accede ai servizi o alle risorse di un'altra componente detta server. Il termine </w:t>
      </w:r>
      <w:r w:rsidR="00533A94" w:rsidRPr="00533A94">
        <w:t>client</w:t>
      </w:r>
      <w:r w:rsidR="00617AF7">
        <w:t xml:space="preserve"> indica anche il software usato sul computer </w:t>
      </w:r>
      <w:r w:rsidR="00533A94" w:rsidRPr="00533A94">
        <w:t>client</w:t>
      </w:r>
      <w:r w:rsidR="00617AF7">
        <w:t xml:space="preserve"> per accedere alle funzionalità offerte dal server. (Fonte: Wikipedia)</w:t>
      </w:r>
    </w:p>
    <w:p w14:paraId="169C5783" w14:textId="77777777" w:rsidR="00617AF7" w:rsidRDefault="00617AF7">
      <w:pPr>
        <w:rPr>
          <w:b/>
        </w:rPr>
      </w:pPr>
    </w:p>
    <w:p w14:paraId="169C5784" w14:textId="77777777" w:rsidR="00617AF7" w:rsidRPr="006B07D9" w:rsidRDefault="00B14B35">
      <w:r w:rsidRPr="002F5DC0">
        <w:rPr>
          <w:b/>
        </w:rPr>
        <w:t>Cluster</w:t>
      </w:r>
      <w:r w:rsidR="00617AF7" w:rsidRPr="00E56065">
        <w:rPr>
          <w:b/>
        </w:rPr>
        <w:t>:</w:t>
      </w:r>
      <w:r w:rsidR="00E858DD" w:rsidRPr="00E56065">
        <w:rPr>
          <w:b/>
        </w:rPr>
        <w:t xml:space="preserve"> </w:t>
      </w:r>
      <w:r w:rsidR="00E858DD" w:rsidRPr="00E56065">
        <w:t>insieme di dispositivi di elaborazione connessi in maniera più o meno stretta che operano insieme in modo tale da poter essere considerati un unico sistema</w:t>
      </w:r>
      <w:r w:rsidR="006B07D9" w:rsidRPr="00E56065">
        <w:t xml:space="preserve">. </w:t>
      </w:r>
      <w:r w:rsidR="00617AF7" w:rsidRPr="00E56065">
        <w:t>(Fonte: Wikipedia)</w:t>
      </w:r>
    </w:p>
    <w:p w14:paraId="169C5785" w14:textId="77777777" w:rsidR="00617AF7" w:rsidRPr="00E56065" w:rsidRDefault="00617AF7">
      <w:pPr>
        <w:rPr>
          <w:b/>
        </w:rPr>
      </w:pPr>
    </w:p>
    <w:p w14:paraId="169C5786" w14:textId="77777777" w:rsidR="00617AF7" w:rsidRDefault="00B14B35">
      <w:r w:rsidRPr="002F5DC0">
        <w:rPr>
          <w:b/>
        </w:rPr>
        <w:t>Componente</w:t>
      </w:r>
      <w:r w:rsidR="00617AF7">
        <w:t xml:space="preserve">: elemento che </w:t>
      </w:r>
      <w:r w:rsidR="00D83008">
        <w:t xml:space="preserve">compone il </w:t>
      </w:r>
      <w:r w:rsidR="000E55AF">
        <w:rPr>
          <w:b/>
          <w:i/>
        </w:rPr>
        <w:t>Documento</w:t>
      </w:r>
      <w:r w:rsidR="000E55AF" w:rsidRPr="000E55AF">
        <w:rPr>
          <w:b/>
        </w:rPr>
        <w:t>.</w:t>
      </w:r>
      <w:r w:rsidR="000E55AF">
        <w:rPr>
          <w:b/>
          <w:i/>
        </w:rPr>
        <w:t xml:space="preserve"> </w:t>
      </w:r>
      <w:r w:rsidR="00617AF7">
        <w:t xml:space="preserve">Generalmente è un file, ma può essere anche composto solo da </w:t>
      </w:r>
      <w:r w:rsidR="008352AF" w:rsidRPr="008352AF">
        <w:rPr>
          <w:i/>
        </w:rPr>
        <w:t>metadati</w:t>
      </w:r>
      <w:r w:rsidR="000E55AF">
        <w:t>.</w:t>
      </w:r>
    </w:p>
    <w:p w14:paraId="169C5787" w14:textId="77777777" w:rsidR="00617AF7" w:rsidRDefault="00617AF7">
      <w:pPr>
        <w:rPr>
          <w:b/>
        </w:rPr>
      </w:pPr>
    </w:p>
    <w:p w14:paraId="169C5788" w14:textId="77777777" w:rsidR="00617AF7" w:rsidRPr="00E56065" w:rsidRDefault="00A566C7">
      <w:r w:rsidRPr="002F5DC0">
        <w:rPr>
          <w:b/>
        </w:rPr>
        <w:t>C</w:t>
      </w:r>
      <w:r w:rsidR="00617AF7" w:rsidRPr="002F5DC0">
        <w:rPr>
          <w:b/>
        </w:rPr>
        <w:t>omunità di riferimento:</w:t>
      </w:r>
      <w:r w:rsidR="00C87314" w:rsidRPr="002F5DC0">
        <w:rPr>
          <w:b/>
        </w:rPr>
        <w:t xml:space="preserve"> </w:t>
      </w:r>
      <w:r w:rsidR="00C87314" w:rsidRPr="00E56065">
        <w:t xml:space="preserve">un gruppo ben individuato di potenziali </w:t>
      </w:r>
      <w:r w:rsidR="00B4009B" w:rsidRPr="00B4009B">
        <w:rPr>
          <w:i/>
        </w:rPr>
        <w:t>Utenti</w:t>
      </w:r>
      <w:r w:rsidR="00C87314" w:rsidRPr="00E56065">
        <w:t xml:space="preserve"> che dovrebbero essere in grado di comprendere un particolare insieme di informazioni. La </w:t>
      </w:r>
      <w:r w:rsidR="00C87314" w:rsidRPr="00CE108D">
        <w:t xml:space="preserve">Comunità di riferimento </w:t>
      </w:r>
      <w:r w:rsidR="00C87314" w:rsidRPr="00E56065">
        <w:t xml:space="preserve">può essere composta da più comunità di </w:t>
      </w:r>
      <w:r w:rsidR="00B4009B" w:rsidRPr="00B4009B">
        <w:rPr>
          <w:i/>
        </w:rPr>
        <w:t>Utenti</w:t>
      </w:r>
      <w:r w:rsidR="000E55AF">
        <w:t xml:space="preserve">. </w:t>
      </w:r>
      <w:r w:rsidR="00C87314" w:rsidRPr="00E56065">
        <w:t xml:space="preserve">[da </w:t>
      </w:r>
      <w:r w:rsidR="00C87314" w:rsidRPr="00E56065">
        <w:rPr>
          <w:b/>
          <w:i/>
        </w:rPr>
        <w:t>OAIS</w:t>
      </w:r>
      <w:r w:rsidR="00C87314" w:rsidRPr="00E56065">
        <w:t>]</w:t>
      </w:r>
    </w:p>
    <w:p w14:paraId="169C5789" w14:textId="77777777" w:rsidR="00617AF7" w:rsidRPr="00E56065" w:rsidRDefault="00617AF7">
      <w:pPr>
        <w:rPr>
          <w:b/>
        </w:rPr>
      </w:pPr>
    </w:p>
    <w:p w14:paraId="169C578A" w14:textId="77777777" w:rsidR="00617AF7" w:rsidRPr="00C87314" w:rsidRDefault="00A566C7">
      <w:r w:rsidRPr="002F5DC0">
        <w:rPr>
          <w:b/>
        </w:rPr>
        <w:t>C</w:t>
      </w:r>
      <w:r w:rsidR="00617AF7" w:rsidRPr="002F5DC0">
        <w:rPr>
          <w:b/>
        </w:rPr>
        <w:t>ontenuto informativo:</w:t>
      </w:r>
      <w:r w:rsidR="00C87314" w:rsidRPr="002F5DC0">
        <w:rPr>
          <w:b/>
        </w:rPr>
        <w:t xml:space="preserve"> </w:t>
      </w:r>
      <w:r w:rsidR="00C87314" w:rsidRPr="00E56065">
        <w:t xml:space="preserve">l’insieme delle informazioni che costituisce l’obiettivo originario della </w:t>
      </w:r>
      <w:r w:rsidR="00F31D71" w:rsidRPr="00F31D71">
        <w:rPr>
          <w:i/>
        </w:rPr>
        <w:t>conservazion</w:t>
      </w:r>
      <w:r w:rsidR="00F31D71" w:rsidRPr="000E55AF">
        <w:t>e</w:t>
      </w:r>
      <w:r w:rsidR="000E55AF">
        <w:t>.</w:t>
      </w:r>
      <w:r w:rsidR="00C87314" w:rsidRPr="000E55AF">
        <w:t xml:space="preserve"> E</w:t>
      </w:r>
      <w:r w:rsidR="00C87314" w:rsidRPr="00E56065">
        <w:t xml:space="preserve">’ </w:t>
      </w:r>
      <w:r w:rsidR="000E55AF">
        <w:t>composto dall’</w:t>
      </w:r>
      <w:r w:rsidR="00D32E2C" w:rsidRPr="00D32E2C">
        <w:rPr>
          <w:b/>
          <w:i/>
        </w:rPr>
        <w:t>Oggetto-dati</w:t>
      </w:r>
      <w:r w:rsidR="00C87314" w:rsidRPr="00E56065">
        <w:t xml:space="preserve"> e dalle </w:t>
      </w:r>
      <w:r w:rsidR="00C87314" w:rsidRPr="00E56065">
        <w:rPr>
          <w:b/>
          <w:i/>
        </w:rPr>
        <w:t>Informazioni di rappresentazione</w:t>
      </w:r>
      <w:r w:rsidR="000E55AF">
        <w:t>.</w:t>
      </w:r>
      <w:r w:rsidR="00C87314" w:rsidRPr="00E56065">
        <w:rPr>
          <w:b/>
          <w:i/>
        </w:rPr>
        <w:t xml:space="preserve"> </w:t>
      </w:r>
      <w:r w:rsidR="00C87314" w:rsidRPr="00E56065">
        <w:t xml:space="preserve">[da </w:t>
      </w:r>
      <w:r w:rsidR="00C87314" w:rsidRPr="00E56065">
        <w:rPr>
          <w:b/>
          <w:i/>
        </w:rPr>
        <w:t>OAIS</w:t>
      </w:r>
      <w:r w:rsidR="00C87314" w:rsidRPr="00E56065">
        <w:t>]</w:t>
      </w:r>
    </w:p>
    <w:p w14:paraId="169C578B" w14:textId="2AA2A532" w:rsidR="00617AF7" w:rsidRDefault="00617AF7">
      <w:pPr>
        <w:rPr>
          <w:b/>
        </w:rPr>
      </w:pPr>
    </w:p>
    <w:p w14:paraId="3CA8421C" w14:textId="3A7DE6F2" w:rsidR="00790BBE" w:rsidRDefault="00790BBE" w:rsidP="00790BBE">
      <w:pPr>
        <w:rPr>
          <w:b/>
        </w:rPr>
      </w:pPr>
      <w:r>
        <w:rPr>
          <w:b/>
        </w:rPr>
        <w:t>Continuità Operativa (Business Continuity):</w:t>
      </w:r>
      <w:r w:rsidRPr="00790BBE">
        <w:t xml:space="preserve"> </w:t>
      </w:r>
      <w:r>
        <w:t>capacità di un'organizzazione di continuare a erogare prodotti o servizi a livelli predefiniti accettabili a seguito di un incidente. Si tratta di una disciplina di gestione che consente all’organizzazione - privata o pubblica che sia - di diventare più resiliente agli incidenti che potrebbero causarne l’interruzione delle attività o addirittura minacciarne l'esistenza. [...]</w:t>
      </w:r>
      <w:r w:rsidR="00BB68C4">
        <w:t xml:space="preserve"> </w:t>
      </w:r>
      <w:r>
        <w:t xml:space="preserve">Erroneamente, viene spesso confusa con il </w:t>
      </w:r>
      <w:r w:rsidRPr="00BB68C4">
        <w:rPr>
          <w:b/>
          <w:i/>
        </w:rPr>
        <w:t>Disaster Recovery</w:t>
      </w:r>
      <w:r>
        <w:t xml:space="preserve"> che è solo una parte specifica della business continuity, relativa in particolare ai processi informatici. La continuità operativa ha un campo di applicazione più ampio e prevede riflessioni anche su persone, siti, risorse e fornitori dell'organizzazione.</w:t>
      </w:r>
      <w:r w:rsidR="005C32A0">
        <w:t xml:space="preserve"> </w:t>
      </w:r>
      <w:r w:rsidR="005C32A0" w:rsidRPr="00E56065">
        <w:t>(Fonte: Wikipedia)</w:t>
      </w:r>
    </w:p>
    <w:p w14:paraId="47432765" w14:textId="77777777" w:rsidR="00790BBE" w:rsidRDefault="00790BBE">
      <w:pPr>
        <w:rPr>
          <w:b/>
        </w:rPr>
      </w:pPr>
    </w:p>
    <w:p w14:paraId="169C578C" w14:textId="3714B724" w:rsidR="00617AF7" w:rsidRDefault="00A566C7">
      <w:r w:rsidRPr="007B636B">
        <w:rPr>
          <w:b/>
        </w:rPr>
        <w:t>Control Room</w:t>
      </w:r>
      <w:r w:rsidR="00617AF7" w:rsidRPr="007B636B">
        <w:rPr>
          <w:b/>
        </w:rPr>
        <w:t xml:space="preserve">: </w:t>
      </w:r>
      <w:r w:rsidR="00617AF7" w:rsidRPr="007B636B">
        <w:t>struttura che si occupa di monitorare in tempo reale il corretto andamento dei servizi IT, individuando i malfunzionamenti, comprendendone l’impatto sui servizi e coordinandone la risoluzione</w:t>
      </w:r>
      <w:r w:rsidR="000E55AF" w:rsidRPr="007B636B">
        <w:t>.</w:t>
      </w:r>
    </w:p>
    <w:p w14:paraId="169C578D" w14:textId="77777777" w:rsidR="00617AF7" w:rsidRDefault="00617AF7">
      <w:pPr>
        <w:rPr>
          <w:b/>
        </w:rPr>
      </w:pPr>
    </w:p>
    <w:p w14:paraId="169C578E" w14:textId="3B39BBFD" w:rsidR="00617AF7" w:rsidRPr="00A566C7" w:rsidRDefault="00A566C7">
      <w:r w:rsidRPr="002F5DC0">
        <w:rPr>
          <w:b/>
        </w:rPr>
        <w:t>Convenzione</w:t>
      </w:r>
      <w:r w:rsidR="00617AF7">
        <w:rPr>
          <w:b/>
        </w:rPr>
        <w:t xml:space="preserve">: </w:t>
      </w:r>
      <w:r w:rsidR="00617AF7">
        <w:t xml:space="preserve">accordo tra il </w:t>
      </w:r>
      <w:r w:rsidR="0074506B" w:rsidRPr="0074506B">
        <w:rPr>
          <w:i/>
        </w:rPr>
        <w:t>Produttore</w:t>
      </w:r>
      <w:r w:rsidR="00617AF7">
        <w:t xml:space="preserve"> </w:t>
      </w:r>
      <w:r w:rsidR="00617AF7" w:rsidRPr="00280567">
        <w:t>e</w:t>
      </w:r>
      <w:r w:rsidR="00B56D07" w:rsidRPr="00280567">
        <w:t xml:space="preserve"> </w:t>
      </w:r>
      <w:r w:rsidR="007A7301" w:rsidRPr="00280567">
        <w:t>l’Ente conservatore</w:t>
      </w:r>
      <w:r w:rsidR="00617AF7" w:rsidRPr="00280567">
        <w:t>, che</w:t>
      </w:r>
      <w:r w:rsidR="00617AF7">
        <w:t xml:space="preserve"> regola i rapporti di servizio, e più precisamente: la natura dei servizi offerti, la responsabilità delle parti e le condizioni economiche, oltre agli strumen</w:t>
      </w:r>
      <w:r>
        <w:t>ti di consultazione e controllo</w:t>
      </w:r>
      <w:r w:rsidR="00AB325A">
        <w:t>.</w:t>
      </w:r>
    </w:p>
    <w:p w14:paraId="169C578F" w14:textId="77777777" w:rsidR="00617AF7" w:rsidRPr="006B07D9" w:rsidRDefault="00617AF7">
      <w:pPr>
        <w:rPr>
          <w:b/>
        </w:rPr>
      </w:pPr>
    </w:p>
    <w:p w14:paraId="169C5790" w14:textId="77777777" w:rsidR="00617AF7" w:rsidRPr="006B07D9" w:rsidRDefault="00A566C7">
      <w:r w:rsidRPr="002F5DC0">
        <w:rPr>
          <w:b/>
        </w:rPr>
        <w:lastRenderedPageBreak/>
        <w:t>Data Center</w:t>
      </w:r>
      <w:r w:rsidR="00617AF7" w:rsidRPr="00E56065">
        <w:rPr>
          <w:b/>
        </w:rPr>
        <w:t>:</w:t>
      </w:r>
      <w:r w:rsidR="00617AF7" w:rsidRPr="00E56065">
        <w:rPr>
          <w:rFonts w:ascii="Calibri" w:eastAsia="Calibri" w:hAnsi="Calibri"/>
          <w:sz w:val="22"/>
        </w:rPr>
        <w:t xml:space="preserve"> </w:t>
      </w:r>
      <w:r w:rsidR="00617AF7" w:rsidRPr="00E56065">
        <w:t xml:space="preserve">struttura utilizzata per </w:t>
      </w:r>
      <w:r w:rsidR="00E858DD" w:rsidRPr="00E56065">
        <w:t xml:space="preserve">ospitare computer e componenti associati quali dispositivi di telecomunicazioni e di </w:t>
      </w:r>
      <w:r w:rsidR="0081798E" w:rsidRPr="0081798E">
        <w:rPr>
          <w:b/>
          <w:i/>
        </w:rPr>
        <w:t>storage</w:t>
      </w:r>
      <w:r w:rsidR="00E858DD" w:rsidRPr="00E56065">
        <w:t>, in generale con adeguati livelli di prestazioni e di sicurezza. (Fonte: Wikipedia)</w:t>
      </w:r>
    </w:p>
    <w:p w14:paraId="169C5791" w14:textId="77777777" w:rsidR="00E858DD" w:rsidRPr="006B07D9" w:rsidRDefault="00E858DD">
      <w:pPr>
        <w:rPr>
          <w:b/>
        </w:rPr>
      </w:pPr>
    </w:p>
    <w:p w14:paraId="169C5792" w14:textId="77777777" w:rsidR="00E858DD" w:rsidRPr="006B07D9" w:rsidRDefault="009343D9" w:rsidP="00E858DD">
      <w:r w:rsidRPr="002F5DC0">
        <w:rPr>
          <w:b/>
        </w:rPr>
        <w:t>Data Guard</w:t>
      </w:r>
      <w:r w:rsidR="00617AF7" w:rsidRPr="00E56065">
        <w:rPr>
          <w:b/>
        </w:rPr>
        <w:t xml:space="preserve">: </w:t>
      </w:r>
      <w:r w:rsidR="00E858DD" w:rsidRPr="00E56065">
        <w:t xml:space="preserve">estensione del </w:t>
      </w:r>
      <w:r w:rsidR="000E55AF">
        <w:t>d</w:t>
      </w:r>
      <w:r w:rsidR="00E858DD" w:rsidRPr="00E56065">
        <w:t xml:space="preserve">atabase Oracle che consente di mantenere dei </w:t>
      </w:r>
      <w:r w:rsidR="000E55AF">
        <w:t>d</w:t>
      </w:r>
      <w:r w:rsidR="00E858DD" w:rsidRPr="00E56065">
        <w:t xml:space="preserve">atabase secondari allineati ad un </w:t>
      </w:r>
      <w:r w:rsidR="000E55AF">
        <w:t>d</w:t>
      </w:r>
      <w:r w:rsidR="00E858DD" w:rsidRPr="00E56065">
        <w:t>atabase primario</w:t>
      </w:r>
      <w:r w:rsidR="00E858DD" w:rsidRPr="00E56065">
        <w:rPr>
          <w:b/>
        </w:rPr>
        <w:t xml:space="preserve">. </w:t>
      </w:r>
      <w:r w:rsidR="00E858DD" w:rsidRPr="00E56065">
        <w:t>(Fonte: Wikipedia)</w:t>
      </w:r>
    </w:p>
    <w:p w14:paraId="169C5793" w14:textId="77777777" w:rsidR="00617AF7" w:rsidRDefault="00617AF7">
      <w:pPr>
        <w:rPr>
          <w:b/>
        </w:rPr>
      </w:pPr>
    </w:p>
    <w:p w14:paraId="169C5794" w14:textId="77777777" w:rsidR="007D0FC8" w:rsidRPr="006B4B3E" w:rsidRDefault="00CE108D" w:rsidP="007D0FC8">
      <w:r w:rsidRPr="002F5DC0">
        <w:rPr>
          <w:b/>
        </w:rPr>
        <w:t>DICOM (</w:t>
      </w:r>
      <w:r w:rsidR="009F2CDC" w:rsidRPr="002F5DC0">
        <w:rPr>
          <w:b/>
        </w:rPr>
        <w:t>Digital Imaging and COmmunications in Medicine)</w:t>
      </w:r>
      <w:r w:rsidR="007D0FC8" w:rsidRPr="002F5DC0">
        <w:rPr>
          <w:b/>
        </w:rPr>
        <w:t>:</w:t>
      </w:r>
      <w:r w:rsidR="007D0FC8" w:rsidRPr="006B4B3E">
        <w:rPr>
          <w:b/>
        </w:rPr>
        <w:t xml:space="preserve"> </w:t>
      </w:r>
      <w:r w:rsidR="007D0FC8" w:rsidRPr="007D0FC8">
        <w:t>standard che definisce</w:t>
      </w:r>
      <w:r w:rsidR="007D0FC8" w:rsidRPr="006B4B3E">
        <w:t xml:space="preserve"> i criteri per la comunicazione, la visualizzazione, l'archiviazione e la stampa di informazioni di tipo biomedico quali ad esempio immagini radiologiche. </w:t>
      </w:r>
      <w:r w:rsidR="000E55AF" w:rsidRPr="00E56065">
        <w:t>(Fonte: Wikipedia)</w:t>
      </w:r>
    </w:p>
    <w:p w14:paraId="169C5795" w14:textId="77777777" w:rsidR="00E858DD" w:rsidRDefault="00E858DD">
      <w:pPr>
        <w:rPr>
          <w:b/>
        </w:rPr>
      </w:pPr>
    </w:p>
    <w:p w14:paraId="169C5796" w14:textId="77777777" w:rsidR="00617AF7" w:rsidRDefault="00CD599E">
      <w:pPr>
        <w:rPr>
          <w:b/>
        </w:rPr>
      </w:pPr>
      <w:r>
        <w:rPr>
          <w:b/>
        </w:rPr>
        <w:t xml:space="preserve">Disaster </w:t>
      </w:r>
      <w:r w:rsidR="009F738F">
        <w:rPr>
          <w:b/>
        </w:rPr>
        <w:t>r</w:t>
      </w:r>
      <w:r w:rsidR="009343D9" w:rsidRPr="002F5DC0">
        <w:rPr>
          <w:b/>
        </w:rPr>
        <w:t>ecovery</w:t>
      </w:r>
      <w:r w:rsidR="00617AF7">
        <w:rPr>
          <w:b/>
        </w:rPr>
        <w:t>:</w:t>
      </w:r>
      <w:r w:rsidR="00617AF7">
        <w:rPr>
          <w:rFonts w:ascii="Calibri" w:eastAsia="Calibri" w:hAnsi="Calibri"/>
          <w:sz w:val="22"/>
        </w:rPr>
        <w:t xml:space="preserve"> </w:t>
      </w:r>
      <w:r w:rsidR="00617AF7" w:rsidRPr="00F36E1A">
        <w:rPr>
          <w:rFonts w:ascii="Calibri" w:eastAsia="Calibri" w:hAnsi="Calibri"/>
          <w:sz w:val="22"/>
        </w:rPr>
        <w:t>i</w:t>
      </w:r>
      <w:r w:rsidR="00617AF7" w:rsidRPr="00F36E1A">
        <w:t>nsieme delle misure tecnologiche e logistico</w:t>
      </w:r>
      <w:r w:rsidR="00042798">
        <w:t xml:space="preserve"> </w:t>
      </w:r>
      <w:r w:rsidR="00617AF7" w:rsidRPr="00F36E1A">
        <w:t>/</w:t>
      </w:r>
      <w:r w:rsidR="00042798">
        <w:t xml:space="preserve"> </w:t>
      </w:r>
      <w:r w:rsidR="00617AF7" w:rsidRPr="00F36E1A">
        <w:t>organizzative atte a ripristinare sistemi, dati e infrastrutture necessarie all'erogazione di servizi di business per imprese, associazioni o enti, a fronte di gravi emergenze che ne intacchino la regolare attività. (Fonte: Wikipedia)</w:t>
      </w:r>
    </w:p>
    <w:p w14:paraId="169C5797" w14:textId="77777777" w:rsidR="00617AF7" w:rsidRDefault="00617AF7">
      <w:pPr>
        <w:rPr>
          <w:b/>
        </w:rPr>
      </w:pPr>
    </w:p>
    <w:p w14:paraId="169C5798" w14:textId="0E7C2916" w:rsidR="00617AF7" w:rsidRDefault="009343D9">
      <w:r w:rsidRPr="004E301C">
        <w:rPr>
          <w:b/>
        </w:rPr>
        <w:t>D</w:t>
      </w:r>
      <w:r w:rsidR="00617AF7" w:rsidRPr="004E301C">
        <w:rPr>
          <w:b/>
        </w:rPr>
        <w:t xml:space="preserve">isciplinare tecnico: </w:t>
      </w:r>
      <w:r w:rsidR="00617AF7" w:rsidRPr="004E301C">
        <w:t xml:space="preserve">documento </w:t>
      </w:r>
      <w:r w:rsidR="000668C7" w:rsidRPr="004E301C">
        <w:t>prodotto dal Sistema</w:t>
      </w:r>
      <w:r w:rsidR="003E10BC" w:rsidRPr="004E301C">
        <w:t xml:space="preserve"> a richiesta</w:t>
      </w:r>
      <w:r w:rsidR="000668C7" w:rsidRPr="004E301C">
        <w:t xml:space="preserve"> </w:t>
      </w:r>
      <w:r w:rsidR="003E10BC" w:rsidRPr="004E301C">
        <w:t>per</w:t>
      </w:r>
      <w:r w:rsidR="00617AF7" w:rsidRPr="004E301C">
        <w:t xml:space="preserve"> ogni </w:t>
      </w:r>
      <w:r w:rsidR="0074506B" w:rsidRPr="004E301C">
        <w:rPr>
          <w:i/>
        </w:rPr>
        <w:t>Produttore</w:t>
      </w:r>
      <w:r w:rsidR="00617AF7" w:rsidRPr="004E301C">
        <w:t>, che definisce le specifiche operative</w:t>
      </w:r>
      <w:r w:rsidR="003E10BC" w:rsidRPr="004E301C">
        <w:t xml:space="preserve"> del processo di conservazione</w:t>
      </w:r>
      <w:r w:rsidR="00617AF7" w:rsidRPr="004E301C">
        <w:t>.</w:t>
      </w:r>
    </w:p>
    <w:p w14:paraId="169C5799" w14:textId="77777777" w:rsidR="00617AF7" w:rsidRDefault="00617AF7">
      <w:pPr>
        <w:rPr>
          <w:b/>
        </w:rPr>
      </w:pPr>
    </w:p>
    <w:p w14:paraId="169C579A" w14:textId="77777777" w:rsidR="00392DBB" w:rsidRDefault="00392DBB">
      <w:r>
        <w:rPr>
          <w:b/>
        </w:rPr>
        <w:t>DNS (</w:t>
      </w:r>
      <w:r w:rsidR="00F52AEA">
        <w:rPr>
          <w:b/>
        </w:rPr>
        <w:t>Domain Name System</w:t>
      </w:r>
      <w:r>
        <w:rPr>
          <w:b/>
        </w:rPr>
        <w:t>):</w:t>
      </w:r>
      <w:r w:rsidR="00F52AEA">
        <w:rPr>
          <w:b/>
        </w:rPr>
        <w:t xml:space="preserve"> </w:t>
      </w:r>
      <w:r>
        <w:t xml:space="preserve">sistema utilizzato per la risoluzione di nomi dei </w:t>
      </w:r>
      <w:r w:rsidR="004D33AA">
        <w:t>nodi della rete</w:t>
      </w:r>
      <w:r>
        <w:t xml:space="preserve"> in </w:t>
      </w:r>
      <w:r w:rsidRPr="00E465F3">
        <w:t>indirizzi IP</w:t>
      </w:r>
      <w:r>
        <w:t xml:space="preserve"> e viceversa</w:t>
      </w:r>
      <w:r w:rsidR="00F52AEA">
        <w:t xml:space="preserve">. </w:t>
      </w:r>
      <w:r w:rsidR="00F52AEA" w:rsidRPr="00F36E1A">
        <w:t>(Fonte: Wikipedia)</w:t>
      </w:r>
    </w:p>
    <w:p w14:paraId="169C579B" w14:textId="77777777" w:rsidR="00F52AEA" w:rsidRDefault="00F52AEA">
      <w:pPr>
        <w:rPr>
          <w:b/>
        </w:rPr>
      </w:pPr>
    </w:p>
    <w:p w14:paraId="64D147F5" w14:textId="36847AF7" w:rsidR="00CE2954" w:rsidRPr="007C4408" w:rsidRDefault="00CE2954">
      <w:r>
        <w:rPr>
          <w:b/>
        </w:rPr>
        <w:t>Documenti di conservazione:</w:t>
      </w:r>
      <w:r w:rsidR="007C4408">
        <w:rPr>
          <w:b/>
        </w:rPr>
        <w:t xml:space="preserve"> </w:t>
      </w:r>
      <w:r w:rsidR="007C4408">
        <w:t>sono i documenti prodotti nel corso del processo di conservazione e normalmente confluiscono nell’AIP</w:t>
      </w:r>
      <w:r w:rsidR="00DC0EE2">
        <w:t xml:space="preserve">. </w:t>
      </w:r>
    </w:p>
    <w:p w14:paraId="7A4A3F23" w14:textId="77777777" w:rsidR="00CE2954" w:rsidRDefault="00CE2954">
      <w:pPr>
        <w:rPr>
          <w:b/>
        </w:rPr>
      </w:pPr>
    </w:p>
    <w:p w14:paraId="169C579C" w14:textId="4BC25BD8" w:rsidR="00617AF7" w:rsidRPr="009B4390" w:rsidRDefault="005E1E24">
      <w:r w:rsidRPr="002F5DC0">
        <w:rPr>
          <w:b/>
        </w:rPr>
        <w:t>D</w:t>
      </w:r>
      <w:r w:rsidR="000E7B05" w:rsidRPr="002F5DC0">
        <w:rPr>
          <w:b/>
        </w:rPr>
        <w:t>ocumento</w:t>
      </w:r>
      <w:r w:rsidR="000E7B05">
        <w:rPr>
          <w:b/>
        </w:rPr>
        <w:t xml:space="preserve">: </w:t>
      </w:r>
      <w:r w:rsidR="000E7B05">
        <w:t>nell’uso del presente Manuale, elemento dell’</w:t>
      </w:r>
      <w:r w:rsidR="000E55AF">
        <w:rPr>
          <w:b/>
          <w:i/>
        </w:rPr>
        <w:t xml:space="preserve">Unità </w:t>
      </w:r>
      <w:r w:rsidR="000E55AF" w:rsidRPr="008D28F2">
        <w:rPr>
          <w:b/>
          <w:i/>
        </w:rPr>
        <w:t>documentaria</w:t>
      </w:r>
      <w:r w:rsidR="000E55AF">
        <w:t>. S</w:t>
      </w:r>
      <w:r w:rsidR="000E7B05" w:rsidRPr="000E55AF">
        <w:t>i</w:t>
      </w:r>
      <w:r w:rsidR="000E7B05">
        <w:t xml:space="preserve"> distingue in </w:t>
      </w:r>
      <w:r w:rsidR="00D83008">
        <w:rPr>
          <w:b/>
          <w:i/>
        </w:rPr>
        <w:t>Documento principale</w:t>
      </w:r>
      <w:r w:rsidR="000E7B05">
        <w:rPr>
          <w:b/>
          <w:i/>
        </w:rPr>
        <w:t xml:space="preserve">, </w:t>
      </w:r>
      <w:r w:rsidR="004A3AD1" w:rsidRPr="004A3AD1">
        <w:rPr>
          <w:b/>
          <w:i/>
        </w:rPr>
        <w:t>Allegato</w:t>
      </w:r>
      <w:r w:rsidR="000E7B05">
        <w:rPr>
          <w:b/>
          <w:i/>
        </w:rPr>
        <w:t xml:space="preserve">, </w:t>
      </w:r>
      <w:r w:rsidR="004A3AD1" w:rsidRPr="004A3AD1">
        <w:rPr>
          <w:b/>
          <w:i/>
        </w:rPr>
        <w:t>Annesso</w:t>
      </w:r>
      <w:r w:rsidR="000E7B05">
        <w:rPr>
          <w:b/>
          <w:i/>
        </w:rPr>
        <w:t xml:space="preserve">, </w:t>
      </w:r>
      <w:r w:rsidR="004A3AD1" w:rsidRPr="004A3AD1">
        <w:rPr>
          <w:b/>
          <w:i/>
        </w:rPr>
        <w:t>Annotazione</w:t>
      </w:r>
      <w:r w:rsidR="000E7B05">
        <w:rPr>
          <w:b/>
          <w:i/>
        </w:rPr>
        <w:t xml:space="preserve">. </w:t>
      </w:r>
      <w:r w:rsidR="000E7B05">
        <w:t xml:space="preserve">Si tratta comunque di un </w:t>
      </w:r>
      <w:r w:rsidR="007B6A84">
        <w:rPr>
          <w:b/>
          <w:i/>
        </w:rPr>
        <w:t>D</w:t>
      </w:r>
      <w:r w:rsidR="000E7B05">
        <w:rPr>
          <w:b/>
          <w:i/>
        </w:rPr>
        <w:t>ocumento archivistico (</w:t>
      </w:r>
      <w:r w:rsidR="007B6A84">
        <w:rPr>
          <w:b/>
          <w:i/>
        </w:rPr>
        <w:t>R</w:t>
      </w:r>
      <w:r w:rsidR="000E7B05">
        <w:rPr>
          <w:b/>
          <w:i/>
        </w:rPr>
        <w:t>ecord)</w:t>
      </w:r>
      <w:r w:rsidR="009B4390">
        <w:t>.</w:t>
      </w:r>
    </w:p>
    <w:p w14:paraId="169C579D" w14:textId="77777777" w:rsidR="007B6A84" w:rsidRDefault="007B6A84">
      <w:pPr>
        <w:rPr>
          <w:b/>
          <w:i/>
        </w:rPr>
      </w:pPr>
    </w:p>
    <w:p w14:paraId="169C579E" w14:textId="77777777" w:rsidR="000E7B05" w:rsidRPr="007B6A84" w:rsidRDefault="007B6A84">
      <w:r w:rsidRPr="002F5DC0">
        <w:rPr>
          <w:b/>
        </w:rPr>
        <w:t xml:space="preserve">Documento archivistico (Record): </w:t>
      </w:r>
      <w:r>
        <w:t xml:space="preserve">Informazioni memorizzate su qualsiasi supporto o tipologia documentaria, prodotte o ricevute e conservate da un ente o da una persona nello svolgimento delle proprie attività o nella condotta dei propri affari. [fonte: </w:t>
      </w:r>
      <w:r>
        <w:rPr>
          <w:b/>
          <w:bCs/>
          <w:i/>
          <w:iCs/>
        </w:rPr>
        <w:t>ISAD</w:t>
      </w:r>
      <w:r>
        <w:t>]</w:t>
      </w:r>
    </w:p>
    <w:p w14:paraId="169C579F" w14:textId="77777777" w:rsidR="007B6A84" w:rsidRDefault="007B6A84">
      <w:pPr>
        <w:rPr>
          <w:b/>
        </w:rPr>
      </w:pPr>
    </w:p>
    <w:p w14:paraId="169C57A0" w14:textId="77777777" w:rsidR="00617AF7" w:rsidRPr="007B621D" w:rsidRDefault="00D83008">
      <w:r w:rsidRPr="002F5DC0">
        <w:rPr>
          <w:b/>
        </w:rPr>
        <w:t>Documento principale</w:t>
      </w:r>
      <w:r w:rsidR="00617AF7">
        <w:t xml:space="preserve">: </w:t>
      </w:r>
      <w:r w:rsidR="005E1E24" w:rsidRPr="005E1E24">
        <w:rPr>
          <w:b/>
          <w:i/>
        </w:rPr>
        <w:t>Documento</w:t>
      </w:r>
      <w:r w:rsidR="00617AF7">
        <w:t xml:space="preserve"> che deve essere obbligatoriamente presente nell’</w:t>
      </w:r>
      <w:r w:rsidR="005E1E24">
        <w:rPr>
          <w:b/>
          <w:i/>
        </w:rPr>
        <w:t>Unità d</w:t>
      </w:r>
      <w:r w:rsidR="00617AF7" w:rsidRPr="005E1E24">
        <w:rPr>
          <w:b/>
          <w:i/>
        </w:rPr>
        <w:t>ocumentaria</w:t>
      </w:r>
      <w:r w:rsidR="000E55AF">
        <w:t xml:space="preserve">, </w:t>
      </w:r>
      <w:r w:rsidR="00CE108D">
        <w:t>della quale</w:t>
      </w:r>
      <w:r w:rsidR="00617AF7">
        <w:t xml:space="preserve"> </w:t>
      </w:r>
      <w:r w:rsidR="00CE108D">
        <w:t>d</w:t>
      </w:r>
      <w:r w:rsidR="00617AF7" w:rsidRPr="007B621D">
        <w:t>efinisce il contenuto primario.</w:t>
      </w:r>
    </w:p>
    <w:p w14:paraId="169C57A1" w14:textId="77777777" w:rsidR="00617AF7" w:rsidRDefault="00617AF7">
      <w:pPr>
        <w:rPr>
          <w:b/>
        </w:rPr>
      </w:pPr>
    </w:p>
    <w:p w14:paraId="169C57A2" w14:textId="2383AE9F" w:rsidR="00F94621" w:rsidRDefault="00F94621">
      <w:pPr>
        <w:rPr>
          <w:b/>
        </w:rPr>
      </w:pPr>
      <w:r>
        <w:rPr>
          <w:b/>
        </w:rPr>
        <w:t>EJB (</w:t>
      </w:r>
      <w:r>
        <w:rPr>
          <w:b/>
          <w:bCs/>
        </w:rPr>
        <w:t>Enterprise JavaBean</w:t>
      </w:r>
      <w:r>
        <w:rPr>
          <w:b/>
        </w:rPr>
        <w:t>):</w:t>
      </w:r>
      <w:r>
        <w:t xml:space="preserve"> componenti </w:t>
      </w:r>
      <w:r w:rsidRPr="00E465F3">
        <w:t>software</w:t>
      </w:r>
      <w:r>
        <w:t xml:space="preserve"> che implementano, lato </w:t>
      </w:r>
      <w:r w:rsidRPr="00E465F3">
        <w:t>server</w:t>
      </w:r>
      <w:r>
        <w:t xml:space="preserve">, la </w:t>
      </w:r>
      <w:r w:rsidRPr="00E465F3">
        <w:t>logica di business</w:t>
      </w:r>
      <w:r>
        <w:t xml:space="preserve"> di un'</w:t>
      </w:r>
      <w:r w:rsidRPr="00E465F3">
        <w:t>applicazione web</w:t>
      </w:r>
      <w:r>
        <w:t xml:space="preserve"> all'interno della </w:t>
      </w:r>
      <w:r w:rsidRPr="00E465F3">
        <w:t>piattaforma</w:t>
      </w:r>
      <w:r>
        <w:t xml:space="preserve"> </w:t>
      </w:r>
      <w:r w:rsidRPr="00E465F3">
        <w:rPr>
          <w:b/>
          <w:i/>
        </w:rPr>
        <w:t>J2EE</w:t>
      </w:r>
      <w:r w:rsidRPr="00F36E1A">
        <w:t>. (Fonte: Wikipedia)</w:t>
      </w:r>
    </w:p>
    <w:p w14:paraId="169C57A3" w14:textId="77777777" w:rsidR="00F94621" w:rsidRDefault="00F94621">
      <w:pPr>
        <w:rPr>
          <w:b/>
        </w:rPr>
      </w:pPr>
    </w:p>
    <w:p w14:paraId="169C57A4" w14:textId="62BE737D" w:rsidR="00617AF7" w:rsidRDefault="00D83008">
      <w:pPr>
        <w:rPr>
          <w:b/>
        </w:rPr>
      </w:pPr>
      <w:r w:rsidRPr="002F5DC0">
        <w:rPr>
          <w:b/>
        </w:rPr>
        <w:t>Elenco di versamento</w:t>
      </w:r>
      <w:r w:rsidR="00617AF7">
        <w:rPr>
          <w:b/>
        </w:rPr>
        <w:t>:</w:t>
      </w:r>
      <w:r w:rsidR="00617AF7">
        <w:rPr>
          <w:rFonts w:ascii="Calibri" w:eastAsia="Calibri" w:hAnsi="Calibri"/>
          <w:sz w:val="22"/>
        </w:rPr>
        <w:t xml:space="preserve"> </w:t>
      </w:r>
      <w:r w:rsidR="00C87314">
        <w:rPr>
          <w:rFonts w:ascii="Calibri" w:eastAsia="Calibri" w:hAnsi="Calibri"/>
          <w:sz w:val="22"/>
        </w:rPr>
        <w:t>d</w:t>
      </w:r>
      <w:r w:rsidR="005E1E24" w:rsidRPr="00C87314">
        <w:t>ocumento</w:t>
      </w:r>
      <w:r w:rsidR="00617AF7" w:rsidRPr="00C87314">
        <w:t xml:space="preserve"> </w:t>
      </w:r>
      <w:r w:rsidR="00617AF7" w:rsidRPr="00F36E1A">
        <w:t xml:space="preserve">in </w:t>
      </w:r>
      <w:r w:rsidR="00752105" w:rsidRPr="00752105">
        <w:t>formato</w:t>
      </w:r>
      <w:r w:rsidR="00617AF7" w:rsidRPr="00F36E1A">
        <w:t xml:space="preserve"> XML in cui sono indicati </w:t>
      </w:r>
      <w:r w:rsidR="000E55AF">
        <w:t xml:space="preserve">i </w:t>
      </w:r>
      <w:r w:rsidR="000E55AF" w:rsidRPr="000E55AF">
        <w:rPr>
          <w:i/>
        </w:rPr>
        <w:t>Documenti informatici</w:t>
      </w:r>
      <w:r w:rsidR="000E55AF">
        <w:t xml:space="preserve"> e le </w:t>
      </w:r>
      <w:r w:rsidR="000E55AF" w:rsidRPr="000E55AF">
        <w:rPr>
          <w:i/>
        </w:rPr>
        <w:t>Aggregazioni documentali informatiche</w:t>
      </w:r>
      <w:r w:rsidR="00617AF7" w:rsidRPr="00F36E1A">
        <w:t xml:space="preserve"> acquisiti dal </w:t>
      </w:r>
      <w:r w:rsidR="00617AF7" w:rsidRPr="000E55AF">
        <w:rPr>
          <w:i/>
        </w:rPr>
        <w:t>Sistema</w:t>
      </w:r>
      <w:r w:rsidR="000E55AF" w:rsidRPr="000E55AF">
        <w:rPr>
          <w:i/>
        </w:rPr>
        <w:t xml:space="preserve"> di conservazione</w:t>
      </w:r>
      <w:r w:rsidR="00617AF7" w:rsidRPr="00F36E1A">
        <w:t>.</w:t>
      </w:r>
    </w:p>
    <w:p w14:paraId="169C57A5" w14:textId="77777777" w:rsidR="00617AF7" w:rsidRDefault="00617AF7">
      <w:pPr>
        <w:rPr>
          <w:b/>
        </w:rPr>
      </w:pPr>
    </w:p>
    <w:p w14:paraId="169C57A6" w14:textId="7DD214A6" w:rsidR="00617AF7" w:rsidRPr="00EC2921" w:rsidRDefault="00D83008">
      <w:r w:rsidRPr="002E6A98">
        <w:rPr>
          <w:b/>
        </w:rPr>
        <w:t>Esito versamento</w:t>
      </w:r>
      <w:r w:rsidR="00617AF7" w:rsidRPr="002E6A98">
        <w:rPr>
          <w:b/>
        </w:rPr>
        <w:t>:</w:t>
      </w:r>
      <w:r w:rsidR="00C87314">
        <w:rPr>
          <w:b/>
        </w:rPr>
        <w:t xml:space="preserve"> </w:t>
      </w:r>
      <w:r w:rsidR="007229B4" w:rsidRPr="005E1E24">
        <w:rPr>
          <w:b/>
          <w:i/>
        </w:rPr>
        <w:t>Documento</w:t>
      </w:r>
      <w:r w:rsidR="007229B4">
        <w:rPr>
          <w:b/>
          <w:i/>
        </w:rPr>
        <w:t xml:space="preserve"> di conservazione</w:t>
      </w:r>
      <w:r w:rsidR="007229B4" w:rsidDel="007229B4">
        <w:t xml:space="preserve"> </w:t>
      </w:r>
      <w:r w:rsidR="00C87314">
        <w:t xml:space="preserve">in </w:t>
      </w:r>
      <w:r w:rsidR="00752105" w:rsidRPr="00752105">
        <w:t>formato</w:t>
      </w:r>
      <w:r w:rsidR="00C87314">
        <w:t xml:space="preserve"> XML prodotto al termine delle verifiche </w:t>
      </w:r>
      <w:r w:rsidR="00EC2921">
        <w:t xml:space="preserve">in fase di </w:t>
      </w:r>
      <w:r w:rsidR="006F6CEA">
        <w:rPr>
          <w:b/>
          <w:i/>
        </w:rPr>
        <w:t>v</w:t>
      </w:r>
      <w:r w:rsidR="00EC2921" w:rsidRPr="00EC2921">
        <w:rPr>
          <w:b/>
          <w:i/>
        </w:rPr>
        <w:t>ersamento</w:t>
      </w:r>
      <w:r w:rsidR="00CE108D">
        <w:t xml:space="preserve">, </w:t>
      </w:r>
      <w:r w:rsidR="00EC2921">
        <w:t xml:space="preserve">memorizzato nel </w:t>
      </w:r>
      <w:r w:rsidR="009B4390" w:rsidRPr="000E55AF">
        <w:rPr>
          <w:i/>
        </w:rPr>
        <w:t>Sistema di conservazione</w:t>
      </w:r>
      <w:r w:rsidR="009B4390" w:rsidRPr="00F36E1A">
        <w:t xml:space="preserve"> </w:t>
      </w:r>
      <w:r w:rsidR="00EC2921">
        <w:t>ed inviato al sistema versante</w:t>
      </w:r>
      <w:r w:rsidR="009B4390">
        <w:t>.</w:t>
      </w:r>
    </w:p>
    <w:p w14:paraId="169C57A7" w14:textId="77777777" w:rsidR="00617AF7" w:rsidRDefault="00617AF7">
      <w:pPr>
        <w:rPr>
          <w:b/>
        </w:rPr>
      </w:pPr>
    </w:p>
    <w:p w14:paraId="169C57A8" w14:textId="5F26DB26" w:rsidR="00617AF7" w:rsidRDefault="00D83008">
      <w:pPr>
        <w:rPr>
          <w:b/>
        </w:rPr>
      </w:pPr>
      <w:r w:rsidRPr="002F5DC0">
        <w:rPr>
          <w:b/>
        </w:rPr>
        <w:lastRenderedPageBreak/>
        <w:t>File system</w:t>
      </w:r>
      <w:r w:rsidR="00617AF7">
        <w:rPr>
          <w:b/>
        </w:rPr>
        <w:t>:</w:t>
      </w:r>
      <w:r w:rsidR="00617AF7">
        <w:rPr>
          <w:rFonts w:ascii="Calibri" w:eastAsia="Calibri" w:hAnsi="Calibri"/>
          <w:sz w:val="22"/>
        </w:rPr>
        <w:t xml:space="preserve"> </w:t>
      </w:r>
      <w:r w:rsidR="00617AF7" w:rsidRPr="00F36E1A">
        <w:rPr>
          <w:rFonts w:ascii="Calibri" w:eastAsia="Calibri" w:hAnsi="Calibri"/>
          <w:sz w:val="22"/>
        </w:rPr>
        <w:t>m</w:t>
      </w:r>
      <w:r w:rsidR="00617AF7" w:rsidRPr="00F36E1A">
        <w:t xml:space="preserve">eccanismo con il quale i file sono posizionati e organizzati o su un dispositivo di archiviazione o </w:t>
      </w:r>
      <w:r w:rsidR="00A80180">
        <w:t xml:space="preserve">su </w:t>
      </w:r>
      <w:r w:rsidR="00617AF7" w:rsidRPr="00F36E1A">
        <w:t>una memoria di massa, come un disco rigido o un CD-ROM e, in casi eccezionali, anche sulla RAM. (Fonte: Wikipedia)</w:t>
      </w:r>
    </w:p>
    <w:p w14:paraId="169C57A9" w14:textId="77777777" w:rsidR="00617AF7" w:rsidRDefault="00617AF7">
      <w:pPr>
        <w:rPr>
          <w:b/>
        </w:rPr>
      </w:pPr>
    </w:p>
    <w:p w14:paraId="169C57AA" w14:textId="77777777" w:rsidR="00617AF7" w:rsidRDefault="00D83008">
      <w:pPr>
        <w:rPr>
          <w:b/>
        </w:rPr>
      </w:pPr>
      <w:r w:rsidRPr="002F5DC0">
        <w:rPr>
          <w:b/>
        </w:rPr>
        <w:t>F</w:t>
      </w:r>
      <w:r w:rsidR="00617AF7" w:rsidRPr="002F5DC0">
        <w:rPr>
          <w:b/>
        </w:rPr>
        <w:t>irma detached</w:t>
      </w:r>
      <w:r w:rsidR="00617AF7">
        <w:rPr>
          <w:b/>
        </w:rPr>
        <w:t xml:space="preserve">: </w:t>
      </w:r>
      <w:r w:rsidR="00617AF7" w:rsidRPr="00F36E1A">
        <w:t>firma digitale che è tenuta separata dai dati firmati, a differenza della firma digitale completa che è inglobata nel file stesso. Ciò permette di poter lavorare con il file originale senza dover aprire un file firmato digitalmente, ma ovviamente una qualsiasi modifica al file originale interrompe lo stretto legame con la firma, nel senso che un file differente non possiederà la medesima firma. (Fonte: Wikipedia)</w:t>
      </w:r>
    </w:p>
    <w:p w14:paraId="169C57AB" w14:textId="77777777" w:rsidR="00617AF7" w:rsidRDefault="00617AF7">
      <w:pPr>
        <w:rPr>
          <w:b/>
        </w:rPr>
      </w:pPr>
    </w:p>
    <w:p w14:paraId="169C57AC" w14:textId="0DCEC795" w:rsidR="00274224" w:rsidRDefault="00274224">
      <w:pPr>
        <w:rPr>
          <w:b/>
        </w:rPr>
      </w:pPr>
      <w:r>
        <w:rPr>
          <w:b/>
        </w:rPr>
        <w:t>Firewall:</w:t>
      </w:r>
      <w:r w:rsidRPr="00274224">
        <w:t xml:space="preserve"> </w:t>
      </w:r>
      <w:r>
        <w:t xml:space="preserve">componente di difesa perimetrale di una </w:t>
      </w:r>
      <w:r w:rsidRPr="00E465F3">
        <w:t>rete informatica</w:t>
      </w:r>
      <w:r>
        <w:t xml:space="preserve">, che può anche svolgere funzioni di collegamento tra due o più tronconi di rete, garantendo dunque una protezione in termini di </w:t>
      </w:r>
      <w:r w:rsidRPr="00E465F3">
        <w:t>sicurezza informatica</w:t>
      </w:r>
      <w:r>
        <w:t xml:space="preserve"> della rete stessa</w:t>
      </w:r>
      <w:r w:rsidR="00A5547F">
        <w:t>.</w:t>
      </w:r>
      <w:r w:rsidRPr="00F36E1A">
        <w:t xml:space="preserve"> (Fonte: Wikipedia)</w:t>
      </w:r>
    </w:p>
    <w:p w14:paraId="169C57AD" w14:textId="77777777" w:rsidR="00274224" w:rsidRDefault="00274224">
      <w:pPr>
        <w:rPr>
          <w:b/>
        </w:rPr>
      </w:pPr>
    </w:p>
    <w:p w14:paraId="169C57AE" w14:textId="77777777" w:rsidR="00584C66" w:rsidRDefault="00584C66" w:rsidP="00584C66">
      <w:pPr>
        <w:rPr>
          <w:b/>
        </w:rPr>
      </w:pPr>
      <w:r>
        <w:rPr>
          <w:b/>
        </w:rPr>
        <w:t>Framework di sviluppo:</w:t>
      </w:r>
      <w:r w:rsidRPr="00584C66">
        <w:t xml:space="preserve"> </w:t>
      </w:r>
      <w:r>
        <w:t xml:space="preserve">architettura logica di supporto su cui un </w:t>
      </w:r>
      <w:r w:rsidRPr="00E465F3">
        <w:t>software</w:t>
      </w:r>
      <w:r>
        <w:t xml:space="preserve"> può essere progettato e realizzato, spesso facilitandone lo sviluppo da parte del </w:t>
      </w:r>
      <w:r w:rsidRPr="00E465F3">
        <w:t>programmatore</w:t>
      </w:r>
      <w:r w:rsidRPr="00F36E1A">
        <w:t>.</w:t>
      </w:r>
      <w:r>
        <w:t xml:space="preserve"> </w:t>
      </w:r>
      <w:r w:rsidRPr="00F36E1A">
        <w:t>(Fonte: Wikipedia)</w:t>
      </w:r>
    </w:p>
    <w:p w14:paraId="169C57AF" w14:textId="77777777" w:rsidR="00584C66" w:rsidRDefault="00584C66">
      <w:pPr>
        <w:rPr>
          <w:b/>
        </w:rPr>
      </w:pPr>
    </w:p>
    <w:p w14:paraId="169C57B0" w14:textId="4844451E" w:rsidR="00042798" w:rsidRDefault="00042798">
      <w:pPr>
        <w:rPr>
          <w:b/>
        </w:rPr>
      </w:pPr>
      <w:r w:rsidRPr="00042798">
        <w:rPr>
          <w:b/>
        </w:rPr>
        <w:t>FTP (File Transfer Protocol)</w:t>
      </w:r>
      <w:r>
        <w:t xml:space="preserve">: </w:t>
      </w:r>
      <w:r w:rsidRPr="00E465F3">
        <w:t>protocollo</w:t>
      </w:r>
      <w:r>
        <w:t xml:space="preserve"> per la </w:t>
      </w:r>
      <w:r w:rsidRPr="00E465F3">
        <w:t>trasmissione</w:t>
      </w:r>
      <w:r>
        <w:t xml:space="preserve"> di </w:t>
      </w:r>
      <w:r w:rsidRPr="00E465F3">
        <w:t>dati</w:t>
      </w:r>
      <w:r>
        <w:t xml:space="preserve"> tra </w:t>
      </w:r>
      <w:r w:rsidRPr="00E465F3">
        <w:t>host</w:t>
      </w:r>
      <w:r w:rsidR="00C736BF">
        <w:t xml:space="preserve"> </w:t>
      </w:r>
      <w:r>
        <w:t>(client) e server</w:t>
      </w:r>
      <w:r w:rsidR="00584C66">
        <w:t>, particolarmente adatto al trasferimento di file di grandi dimensioni</w:t>
      </w:r>
      <w:r w:rsidRPr="00F36E1A">
        <w:t>.</w:t>
      </w:r>
      <w:r>
        <w:t xml:space="preserve"> </w:t>
      </w:r>
      <w:r w:rsidRPr="00F36E1A">
        <w:t>(Fonte: Wikipedia)</w:t>
      </w:r>
    </w:p>
    <w:p w14:paraId="169C57B1" w14:textId="77777777" w:rsidR="00042798" w:rsidRDefault="00042798">
      <w:pPr>
        <w:rPr>
          <w:b/>
        </w:rPr>
      </w:pPr>
    </w:p>
    <w:p w14:paraId="169C57B2" w14:textId="77777777" w:rsidR="00042798" w:rsidRDefault="00042798" w:rsidP="00042798">
      <w:pPr>
        <w:rPr>
          <w:b/>
        </w:rPr>
      </w:pPr>
      <w:r w:rsidRPr="00042798">
        <w:rPr>
          <w:b/>
        </w:rPr>
        <w:t>FTP</w:t>
      </w:r>
      <w:r>
        <w:rPr>
          <w:b/>
        </w:rPr>
        <w:t>S</w:t>
      </w:r>
      <w:r w:rsidRPr="00042798">
        <w:rPr>
          <w:b/>
        </w:rPr>
        <w:t xml:space="preserve"> (File Transfer Protocol</w:t>
      </w:r>
      <w:r>
        <w:rPr>
          <w:b/>
        </w:rPr>
        <w:t xml:space="preserve"> Secure</w:t>
      </w:r>
      <w:r w:rsidRPr="00042798">
        <w:rPr>
          <w:b/>
        </w:rPr>
        <w:t>)</w:t>
      </w:r>
      <w:r>
        <w:t xml:space="preserve">: estensione del </w:t>
      </w:r>
      <w:r w:rsidRPr="00E465F3">
        <w:t>protocollo</w:t>
      </w:r>
      <w:r>
        <w:t xml:space="preserve"> </w:t>
      </w:r>
      <w:r w:rsidRPr="00042798">
        <w:rPr>
          <w:b/>
          <w:i/>
        </w:rPr>
        <w:t>FTP</w:t>
      </w:r>
      <w:r>
        <w:t xml:space="preserve"> con utilizzo di protocolli criptografici</w:t>
      </w:r>
      <w:r w:rsidRPr="00F36E1A">
        <w:t>.</w:t>
      </w:r>
      <w:r>
        <w:t xml:space="preserve"> </w:t>
      </w:r>
      <w:r w:rsidRPr="00F36E1A">
        <w:t xml:space="preserve">(Fonte: </w:t>
      </w:r>
      <w:r>
        <w:t xml:space="preserve">traduzione di </w:t>
      </w:r>
      <w:r w:rsidRPr="00F36E1A">
        <w:t>Wikipedia</w:t>
      </w:r>
      <w:r>
        <w:t xml:space="preserve"> inglese</w:t>
      </w:r>
      <w:r w:rsidRPr="00F36E1A">
        <w:t>)</w:t>
      </w:r>
    </w:p>
    <w:p w14:paraId="169C57B3" w14:textId="77777777" w:rsidR="00042798" w:rsidRDefault="00042798">
      <w:pPr>
        <w:rPr>
          <w:b/>
        </w:rPr>
      </w:pPr>
    </w:p>
    <w:p w14:paraId="169C57B4" w14:textId="77777777" w:rsidR="00617AF7" w:rsidRDefault="00617AF7">
      <w:pPr>
        <w:rPr>
          <w:b/>
        </w:rPr>
      </w:pPr>
      <w:r w:rsidRPr="002F5DC0">
        <w:rPr>
          <w:b/>
        </w:rPr>
        <w:t>FTP server</w:t>
      </w:r>
      <w:r>
        <w:rPr>
          <w:b/>
        </w:rPr>
        <w:t xml:space="preserve">: </w:t>
      </w:r>
      <w:r w:rsidRPr="00F36E1A">
        <w:t xml:space="preserve">programma che permette di accettare connessioni in entrata e di comunicare con un </w:t>
      </w:r>
      <w:r w:rsidR="009B4390">
        <w:rPr>
          <w:b/>
          <w:i/>
        </w:rPr>
        <w:t>c</w:t>
      </w:r>
      <w:r w:rsidR="00B14B35" w:rsidRPr="00B14B35">
        <w:rPr>
          <w:b/>
          <w:i/>
        </w:rPr>
        <w:t>lient</w:t>
      </w:r>
      <w:r w:rsidRPr="00F36E1A">
        <w:t xml:space="preserve"> attraverso il protocollo </w:t>
      </w:r>
      <w:r w:rsidRPr="00AF64F5">
        <w:rPr>
          <w:b/>
          <w:i/>
        </w:rPr>
        <w:t>FTP</w:t>
      </w:r>
      <w:r w:rsidRPr="00F36E1A">
        <w:t>. (Fonte: Wikipedia)</w:t>
      </w:r>
    </w:p>
    <w:p w14:paraId="169C57B5" w14:textId="4CB07764" w:rsidR="00617AF7" w:rsidRDefault="00617AF7">
      <w:pPr>
        <w:rPr>
          <w:b/>
        </w:rPr>
      </w:pPr>
    </w:p>
    <w:p w14:paraId="28E1227A" w14:textId="5A73C807" w:rsidR="00681EFB" w:rsidRDefault="00681EFB">
      <w:pPr>
        <w:rPr>
          <w:b/>
        </w:rPr>
      </w:pPr>
      <w:r>
        <w:rPr>
          <w:b/>
        </w:rPr>
        <w:t>HSM (Hardware Security Module):</w:t>
      </w:r>
      <w:r w:rsidRPr="00681EFB">
        <w:t xml:space="preserve"> </w:t>
      </w:r>
      <w:r w:rsidR="008B3E9B">
        <w:t>dispositivo fisico che garantisce e gestisce chiavi digitali per l’</w:t>
      </w:r>
      <w:r w:rsidR="008B3E9B" w:rsidRPr="008B3E9B">
        <w:rPr>
          <w:b/>
          <w:i/>
        </w:rPr>
        <w:t>autenticazione forte</w:t>
      </w:r>
      <w:r w:rsidR="008B3E9B">
        <w:t xml:space="preserve"> e realizza processi di crittografia</w:t>
      </w:r>
      <w:r w:rsidR="00446DF1">
        <w:t>. Questi moduli in generale hanno la forma di una scheda o di un dispositivo esterno che si connette a un computer o a un server di rete</w:t>
      </w:r>
      <w:r>
        <w:t xml:space="preserve"> </w:t>
      </w:r>
      <w:r w:rsidRPr="002E5F56">
        <w:t xml:space="preserve">(Fonte: tradotto da </w:t>
      </w:r>
      <w:r w:rsidRPr="00995C22">
        <w:t>Wikipedia inglese)</w:t>
      </w:r>
    </w:p>
    <w:p w14:paraId="67AF252F" w14:textId="77777777" w:rsidR="00681EFB" w:rsidRDefault="00681EFB">
      <w:pPr>
        <w:rPr>
          <w:b/>
        </w:rPr>
      </w:pPr>
    </w:p>
    <w:p w14:paraId="169C57B6" w14:textId="50CB4CFC" w:rsidR="00042798" w:rsidRDefault="00042798">
      <w:pPr>
        <w:rPr>
          <w:b/>
        </w:rPr>
      </w:pPr>
      <w:r>
        <w:rPr>
          <w:b/>
        </w:rPr>
        <w:t>HTTP (</w:t>
      </w:r>
      <w:r>
        <w:rPr>
          <w:b/>
          <w:bCs/>
        </w:rPr>
        <w:t>HyperText Transfer Protocol</w:t>
      </w:r>
      <w:r>
        <w:rPr>
          <w:b/>
        </w:rPr>
        <w:t>):</w:t>
      </w:r>
      <w:r w:rsidR="008B3E9B">
        <w:t xml:space="preserve"> </w:t>
      </w:r>
      <w:r>
        <w:t xml:space="preserve">principale protocollo utilizzato per la </w:t>
      </w:r>
      <w:r w:rsidRPr="00E465F3">
        <w:t>trasmissione</w:t>
      </w:r>
      <w:r>
        <w:t xml:space="preserve"> d'</w:t>
      </w:r>
      <w:r w:rsidRPr="00E465F3">
        <w:t>informazioni</w:t>
      </w:r>
      <w:r>
        <w:t xml:space="preserve"> sul </w:t>
      </w:r>
      <w:r w:rsidRPr="00E465F3">
        <w:t>web</w:t>
      </w:r>
      <w:r w:rsidR="00563C61">
        <w:t>.</w:t>
      </w:r>
      <w:r w:rsidRPr="00F36E1A">
        <w:t xml:space="preserve"> (Fonte: Wikipedia)</w:t>
      </w:r>
    </w:p>
    <w:p w14:paraId="169C57B7" w14:textId="77777777" w:rsidR="00042798" w:rsidRDefault="00042798" w:rsidP="00042798">
      <w:pPr>
        <w:rPr>
          <w:b/>
        </w:rPr>
      </w:pPr>
    </w:p>
    <w:p w14:paraId="169C57B8" w14:textId="22553FAF" w:rsidR="00042798" w:rsidRDefault="00042798" w:rsidP="00042798">
      <w:pPr>
        <w:rPr>
          <w:b/>
        </w:rPr>
      </w:pPr>
      <w:r>
        <w:rPr>
          <w:b/>
        </w:rPr>
        <w:t>HTTPS (</w:t>
      </w:r>
      <w:r>
        <w:rPr>
          <w:b/>
          <w:bCs/>
        </w:rPr>
        <w:t>HyperText Transfer Protocol over Secure Socket Layer</w:t>
      </w:r>
      <w:r>
        <w:rPr>
          <w:b/>
        </w:rPr>
        <w:t>):</w:t>
      </w:r>
      <w:r w:rsidRPr="00F36E1A">
        <w:t>.</w:t>
      </w:r>
      <w:r w:rsidR="00563C61" w:rsidRPr="00563C61">
        <w:t xml:space="preserve"> </w:t>
      </w:r>
      <w:r w:rsidR="00563C61">
        <w:t xml:space="preserve">risultato dell'applicazione di un </w:t>
      </w:r>
      <w:r w:rsidR="00563C61" w:rsidRPr="00E465F3">
        <w:t>protocollo</w:t>
      </w:r>
      <w:r w:rsidR="00563C61">
        <w:t xml:space="preserve"> di </w:t>
      </w:r>
      <w:r w:rsidR="00563C61" w:rsidRPr="00563C61">
        <w:t>crittografia</w:t>
      </w:r>
      <w:r w:rsidR="00563C61">
        <w:t xml:space="preserve"> al protocollo di </w:t>
      </w:r>
      <w:r w:rsidR="00C736BF">
        <w:t xml:space="preserve">trasmissione </w:t>
      </w:r>
      <w:r w:rsidR="00563C61" w:rsidRPr="00E465F3">
        <w:rPr>
          <w:b/>
          <w:i/>
        </w:rPr>
        <w:t>HTTP</w:t>
      </w:r>
      <w:r w:rsidR="00563C61">
        <w:t>.</w:t>
      </w:r>
      <w:r w:rsidRPr="00F36E1A">
        <w:t xml:space="preserve"> (Fonte: Wikipedia)</w:t>
      </w:r>
    </w:p>
    <w:p w14:paraId="169C57B9" w14:textId="77777777" w:rsidR="00042798" w:rsidRPr="006B07D9" w:rsidRDefault="00042798">
      <w:pPr>
        <w:rPr>
          <w:b/>
        </w:rPr>
      </w:pPr>
    </w:p>
    <w:p w14:paraId="169C57BA" w14:textId="77777777" w:rsidR="00617AF7" w:rsidRPr="006B07D9" w:rsidRDefault="00543A0D">
      <w:pPr>
        <w:rPr>
          <w:b/>
        </w:rPr>
      </w:pPr>
      <w:r w:rsidRPr="002F5DC0">
        <w:rPr>
          <w:b/>
        </w:rPr>
        <w:t>IdP</w:t>
      </w:r>
      <w:r w:rsidR="002E6A98">
        <w:rPr>
          <w:b/>
        </w:rPr>
        <w:t xml:space="preserve"> (Iden</w:t>
      </w:r>
      <w:r w:rsidR="00CE108D" w:rsidRPr="002F5DC0">
        <w:rPr>
          <w:b/>
        </w:rPr>
        <w:t>ti</w:t>
      </w:r>
      <w:r w:rsidR="002E6A98">
        <w:rPr>
          <w:b/>
        </w:rPr>
        <w:t>t</w:t>
      </w:r>
      <w:r w:rsidR="00CE108D" w:rsidRPr="002F5DC0">
        <w:rPr>
          <w:b/>
        </w:rPr>
        <w:t>y Provider)</w:t>
      </w:r>
      <w:r w:rsidR="00617AF7" w:rsidRPr="00E56065">
        <w:rPr>
          <w:b/>
        </w:rPr>
        <w:t>:</w:t>
      </w:r>
      <w:r w:rsidR="00617AF7" w:rsidRPr="00E56065">
        <w:rPr>
          <w:rFonts w:ascii="Calibri" w:eastAsia="Calibri" w:hAnsi="Calibri"/>
          <w:sz w:val="22"/>
        </w:rPr>
        <w:t xml:space="preserve"> </w:t>
      </w:r>
      <w:r w:rsidR="00617AF7" w:rsidRPr="00E56065">
        <w:t>strumento per rilasciare le informazioni di identificazione di tutti i soggetti c</w:t>
      </w:r>
      <w:r w:rsidR="00F55FCE" w:rsidRPr="00E56065">
        <w:t>he cercano di interagire con un</w:t>
      </w:r>
      <w:r w:rsidR="00617AF7" w:rsidRPr="00E56065">
        <w:t xml:space="preserve"> </w:t>
      </w:r>
      <w:r w:rsidR="009B4390">
        <w:t>s</w:t>
      </w:r>
      <w:r w:rsidR="00617AF7" w:rsidRPr="00E56065">
        <w:t>istema</w:t>
      </w:r>
      <w:r w:rsidR="009B4390">
        <w:t>. C</w:t>
      </w:r>
      <w:r w:rsidR="00617AF7" w:rsidRPr="00E56065">
        <w:t>iò si ottiene tramite un modulo di autenticazione che verifica un token di sicurezza come alternativa all'autenticazione esplicita di un utente all'interno di un ambito di sicurezza. (Fonte: Wikipedia)</w:t>
      </w:r>
    </w:p>
    <w:p w14:paraId="169C57BB" w14:textId="77777777" w:rsidR="00617AF7" w:rsidRDefault="00617AF7">
      <w:pPr>
        <w:rPr>
          <w:b/>
        </w:rPr>
      </w:pPr>
    </w:p>
    <w:p w14:paraId="169C57BC" w14:textId="7F6F1511" w:rsidR="00617AF7" w:rsidRPr="00E12082" w:rsidRDefault="00543A0D">
      <w:pPr>
        <w:rPr>
          <w:b/>
        </w:rPr>
      </w:pPr>
      <w:r w:rsidRPr="002F5DC0">
        <w:rPr>
          <w:b/>
        </w:rPr>
        <w:t>I</w:t>
      </w:r>
      <w:r w:rsidR="00617AF7" w:rsidRPr="002F5DC0">
        <w:rPr>
          <w:b/>
        </w:rPr>
        <w:t>ndice’AIP:</w:t>
      </w:r>
      <w:r w:rsidR="00EC2921">
        <w:t xml:space="preserve"> file XML che contiene tutti gli elementi del </w:t>
      </w:r>
      <w:r w:rsidR="00EC2921" w:rsidRPr="00EC2921">
        <w:rPr>
          <w:i/>
        </w:rPr>
        <w:t xml:space="preserve">Pacchetto </w:t>
      </w:r>
      <w:r w:rsidR="009B4390">
        <w:rPr>
          <w:i/>
        </w:rPr>
        <w:t>di archiviazione</w:t>
      </w:r>
      <w:r w:rsidR="00EC2921">
        <w:t xml:space="preserve">, derivati sia dalle informazioni contenute nel SIP (o nei SIP) trasmessi dal </w:t>
      </w:r>
      <w:r w:rsidR="00EC2921" w:rsidRPr="0074506B">
        <w:rPr>
          <w:i/>
        </w:rPr>
        <w:t>Produttore</w:t>
      </w:r>
      <w:r w:rsidR="00EC2921">
        <w:t xml:space="preserve">, sia da quelle generate dal </w:t>
      </w:r>
      <w:r w:rsidR="009B4390" w:rsidRPr="000E55AF">
        <w:rPr>
          <w:i/>
        </w:rPr>
        <w:t>Sistema di conservazione</w:t>
      </w:r>
      <w:r w:rsidR="009B4390" w:rsidRPr="00F36E1A">
        <w:t xml:space="preserve"> </w:t>
      </w:r>
      <w:r w:rsidR="00EC2921">
        <w:t xml:space="preserve">nel corso del </w:t>
      </w:r>
      <w:r w:rsidR="008352AF" w:rsidRPr="008352AF">
        <w:rPr>
          <w:i/>
        </w:rPr>
        <w:t>processo di conservazione</w:t>
      </w:r>
      <w:r w:rsidR="00E12082">
        <w:t>.</w:t>
      </w:r>
    </w:p>
    <w:p w14:paraId="169C57BD" w14:textId="77777777" w:rsidR="00617AF7" w:rsidRDefault="00617AF7">
      <w:pPr>
        <w:rPr>
          <w:b/>
        </w:rPr>
      </w:pPr>
    </w:p>
    <w:p w14:paraId="169C57BE" w14:textId="63883B9D" w:rsidR="00617AF7" w:rsidRDefault="00543A0D">
      <w:pPr>
        <w:rPr>
          <w:b/>
        </w:rPr>
      </w:pPr>
      <w:r w:rsidRPr="002F5DC0">
        <w:rPr>
          <w:b/>
        </w:rPr>
        <w:t>Indice SIP</w:t>
      </w:r>
      <w:r w:rsidR="00617AF7">
        <w:rPr>
          <w:b/>
        </w:rPr>
        <w:t>:</w:t>
      </w:r>
      <w:r w:rsidR="00617AF7">
        <w:rPr>
          <w:rFonts w:ascii="Calibri" w:eastAsia="Calibri" w:hAnsi="Calibri"/>
          <w:sz w:val="22"/>
        </w:rPr>
        <w:t xml:space="preserve"> </w:t>
      </w:r>
      <w:r w:rsidR="00617AF7" w:rsidRPr="00F36E1A">
        <w:t xml:space="preserve">file XML che contiene i </w:t>
      </w:r>
      <w:r w:rsidR="008352AF" w:rsidRPr="008352AF">
        <w:rPr>
          <w:i/>
        </w:rPr>
        <w:t>metadati</w:t>
      </w:r>
      <w:r w:rsidR="00617AF7" w:rsidRPr="00F36E1A">
        <w:t xml:space="preserve"> e la struttura del </w:t>
      </w:r>
      <w:r w:rsidR="009B4390" w:rsidRPr="000E55AF">
        <w:rPr>
          <w:i/>
        </w:rPr>
        <w:t xml:space="preserve">Sistema di </w:t>
      </w:r>
      <w:r w:rsidR="009B4390">
        <w:rPr>
          <w:i/>
        </w:rPr>
        <w:t>versamento</w:t>
      </w:r>
      <w:r w:rsidR="00617AF7" w:rsidRPr="00F36E1A">
        <w:t xml:space="preserve">, nonché i riferimenti ai file dei </w:t>
      </w:r>
      <w:r w:rsidR="00B14B35" w:rsidRPr="00B14B35">
        <w:rPr>
          <w:b/>
          <w:i/>
        </w:rPr>
        <w:t>Componenti</w:t>
      </w:r>
      <w:r w:rsidR="00617AF7" w:rsidRPr="00F36E1A">
        <w:t>.</w:t>
      </w:r>
    </w:p>
    <w:p w14:paraId="169C57BF" w14:textId="77777777" w:rsidR="00F52AEA" w:rsidRDefault="00F52AEA" w:rsidP="00F52AEA">
      <w:pPr>
        <w:rPr>
          <w:b/>
        </w:rPr>
      </w:pPr>
    </w:p>
    <w:p w14:paraId="169C57C0" w14:textId="2514716C" w:rsidR="00F52AEA" w:rsidRDefault="00F52AEA" w:rsidP="00F52AEA">
      <w:r>
        <w:rPr>
          <w:b/>
        </w:rPr>
        <w:t>Indirizz</w:t>
      </w:r>
      <w:r w:rsidR="00C736BF">
        <w:rPr>
          <w:b/>
        </w:rPr>
        <w:t>o</w:t>
      </w:r>
      <w:r>
        <w:rPr>
          <w:b/>
        </w:rPr>
        <w:t xml:space="preserve"> IP: </w:t>
      </w:r>
      <w:r>
        <w:t xml:space="preserve">etichetta numerica che identifica univocamente un dispositivo detto </w:t>
      </w:r>
      <w:r w:rsidRPr="00E465F3">
        <w:rPr>
          <w:iCs/>
        </w:rPr>
        <w:t>host</w:t>
      </w:r>
      <w:r w:rsidRPr="00F52AEA">
        <w:t xml:space="preserve"> </w:t>
      </w:r>
      <w:r>
        <w:t xml:space="preserve">collegato a una </w:t>
      </w:r>
      <w:r w:rsidRPr="00E465F3">
        <w:t>rete informatica</w:t>
      </w:r>
      <w:r>
        <w:t xml:space="preserve"> che utilizza l'</w:t>
      </w:r>
      <w:r w:rsidRPr="00E465F3">
        <w:t>Internet Protocol</w:t>
      </w:r>
      <w:r>
        <w:t xml:space="preserve"> come </w:t>
      </w:r>
      <w:r w:rsidRPr="00E465F3">
        <w:t>protocollo di rete</w:t>
      </w:r>
      <w:r>
        <w:t xml:space="preserve">. </w:t>
      </w:r>
      <w:r w:rsidRPr="00F36E1A">
        <w:t>(Fonte: Wikipedia)</w:t>
      </w:r>
    </w:p>
    <w:p w14:paraId="169C57C1" w14:textId="77777777" w:rsidR="00617AF7" w:rsidRDefault="00617AF7">
      <w:pPr>
        <w:rPr>
          <w:b/>
        </w:rPr>
      </w:pPr>
    </w:p>
    <w:p w14:paraId="169C57C2" w14:textId="77777777" w:rsidR="00617AF7" w:rsidRDefault="00543A0D">
      <w:pPr>
        <w:rPr>
          <w:b/>
        </w:rPr>
      </w:pPr>
      <w:r w:rsidRPr="002F5DC0">
        <w:rPr>
          <w:b/>
        </w:rPr>
        <w:t>Informazioni descrittive</w:t>
      </w:r>
      <w:r w:rsidR="00617AF7">
        <w:rPr>
          <w:b/>
        </w:rPr>
        <w:t>:</w:t>
      </w:r>
      <w:r w:rsidR="00617AF7" w:rsidRPr="00F36E1A">
        <w:t xml:space="preserve"> descrivono il </w:t>
      </w:r>
      <w:r w:rsidR="00AC64E8" w:rsidRPr="00AC64E8">
        <w:rPr>
          <w:i/>
        </w:rPr>
        <w:t>pacchetto informativo</w:t>
      </w:r>
      <w:r w:rsidR="00617AF7" w:rsidRPr="00F36E1A">
        <w:t xml:space="preserve"> e consentono di ricercarlo nel </w:t>
      </w:r>
      <w:r w:rsidR="009B4390" w:rsidRPr="009B4390">
        <w:rPr>
          <w:i/>
        </w:rPr>
        <w:t>sistema di conservazione</w:t>
      </w:r>
      <w:r w:rsidR="00617AF7" w:rsidRPr="00F36E1A">
        <w:t xml:space="preserve">. In base alle caratteristiche della tipologia di oggetto contenuto nel Pacchetto, tali informazioni possono essere un sottoinsieme di quelle presenti nel </w:t>
      </w:r>
      <w:r w:rsidR="00AC64E8" w:rsidRPr="00AC64E8">
        <w:rPr>
          <w:i/>
        </w:rPr>
        <w:t>pacchetto informativo</w:t>
      </w:r>
      <w:r w:rsidR="00617AF7" w:rsidRPr="00F36E1A">
        <w:t>, possono coincidere o possono anche essere diverse.</w:t>
      </w:r>
    </w:p>
    <w:p w14:paraId="169C57C3" w14:textId="77777777" w:rsidR="00617AF7" w:rsidRDefault="00617AF7">
      <w:pPr>
        <w:rPr>
          <w:b/>
        </w:rPr>
      </w:pPr>
    </w:p>
    <w:p w14:paraId="169C57C4" w14:textId="1C500392" w:rsidR="00617AF7" w:rsidRDefault="00543A0D">
      <w:pPr>
        <w:rPr>
          <w:b/>
        </w:rPr>
      </w:pPr>
      <w:r w:rsidRPr="002F5DC0">
        <w:rPr>
          <w:b/>
        </w:rPr>
        <w:t>Informazioni sulla conservazione</w:t>
      </w:r>
      <w:r w:rsidR="00617AF7">
        <w:rPr>
          <w:b/>
        </w:rPr>
        <w:t xml:space="preserve"> (PDI):</w:t>
      </w:r>
      <w:r w:rsidR="00617AF7">
        <w:t xml:space="preserve"> </w:t>
      </w:r>
      <w:r w:rsidR="00617AF7" w:rsidRPr="00F36E1A">
        <w:t xml:space="preserve">informazioni necessarie a conservare il </w:t>
      </w:r>
      <w:r w:rsidR="00A566C7" w:rsidRPr="00A566C7">
        <w:rPr>
          <w:b/>
          <w:i/>
        </w:rPr>
        <w:t>Contenuto informativo</w:t>
      </w:r>
      <w:r w:rsidR="00617AF7" w:rsidRPr="00F36E1A">
        <w:t xml:space="preserve"> e</w:t>
      </w:r>
      <w:r w:rsidR="00C736BF">
        <w:t xml:space="preserve"> a</w:t>
      </w:r>
      <w:r w:rsidR="00617AF7" w:rsidRPr="00F36E1A">
        <w:t xml:space="preserve"> </w:t>
      </w:r>
      <w:r w:rsidR="00C736BF" w:rsidRPr="00F36E1A">
        <w:t>garanti</w:t>
      </w:r>
      <w:r w:rsidR="00C736BF">
        <w:t>re</w:t>
      </w:r>
      <w:r w:rsidR="00C736BF" w:rsidRPr="00F36E1A">
        <w:t xml:space="preserve"> </w:t>
      </w:r>
      <w:r w:rsidR="00617AF7" w:rsidRPr="00F36E1A">
        <w:t xml:space="preserve">che lo stesso sia chiaramente identificato e che sia chiarito il contesto in cui è stato creato. Sono costituite da </w:t>
      </w:r>
      <w:r w:rsidR="008352AF" w:rsidRPr="008352AF">
        <w:rPr>
          <w:i/>
        </w:rPr>
        <w:t>metadati</w:t>
      </w:r>
      <w:r w:rsidR="00617AF7" w:rsidRPr="00F36E1A">
        <w:t xml:space="preserve"> che definiscono la provenienza, il contesto, l’identificazione e l’</w:t>
      </w:r>
      <w:r w:rsidR="00ED12E5" w:rsidRPr="00ED12E5">
        <w:rPr>
          <w:i/>
        </w:rPr>
        <w:t>integrità</w:t>
      </w:r>
      <w:r w:rsidR="00617AF7" w:rsidRPr="00F36E1A">
        <w:t xml:space="preserve"> del </w:t>
      </w:r>
      <w:r w:rsidR="00533A94" w:rsidRPr="00533A94">
        <w:rPr>
          <w:b/>
          <w:i/>
        </w:rPr>
        <w:t>Contenuto informativo</w:t>
      </w:r>
      <w:r w:rsidR="00617AF7" w:rsidRPr="00F36E1A">
        <w:t xml:space="preserve"> oggetto della </w:t>
      </w:r>
      <w:r w:rsidR="00F31D71" w:rsidRPr="00F31D71">
        <w:rPr>
          <w:i/>
        </w:rPr>
        <w:t>conservazione</w:t>
      </w:r>
      <w:r w:rsidR="00617AF7" w:rsidRPr="00F36E1A">
        <w:t>.</w:t>
      </w:r>
      <w:r w:rsidR="002963A1">
        <w:t xml:space="preserve"> [da </w:t>
      </w:r>
      <w:r w:rsidR="002963A1">
        <w:rPr>
          <w:b/>
          <w:i/>
        </w:rPr>
        <w:t>OAIS</w:t>
      </w:r>
      <w:r w:rsidR="002963A1">
        <w:t>]</w:t>
      </w:r>
    </w:p>
    <w:p w14:paraId="169C57C5" w14:textId="77777777" w:rsidR="00617AF7" w:rsidRDefault="00617AF7">
      <w:pPr>
        <w:rPr>
          <w:b/>
        </w:rPr>
      </w:pPr>
    </w:p>
    <w:p w14:paraId="169C57C6" w14:textId="77777777" w:rsidR="00617AF7" w:rsidRPr="007B621D" w:rsidRDefault="00543A0D">
      <w:r w:rsidRPr="002F5DC0">
        <w:rPr>
          <w:b/>
        </w:rPr>
        <w:t>Informazioni sulla rappresentazione</w:t>
      </w:r>
      <w:r w:rsidR="00617AF7">
        <w:rPr>
          <w:b/>
        </w:rPr>
        <w:t>:</w:t>
      </w:r>
      <w:r w:rsidR="007B621D">
        <w:rPr>
          <w:b/>
        </w:rPr>
        <w:t xml:space="preserve"> </w:t>
      </w:r>
      <w:r w:rsidR="007B621D">
        <w:t xml:space="preserve">informazioni che associano un </w:t>
      </w:r>
      <w:r w:rsidR="007B621D">
        <w:rPr>
          <w:b/>
          <w:i/>
        </w:rPr>
        <w:t>Oggetto-dati</w:t>
      </w:r>
      <w:r w:rsidR="007B621D">
        <w:t xml:space="preserve"> a concetti più significativi. [da </w:t>
      </w:r>
      <w:r w:rsidR="007B621D">
        <w:rPr>
          <w:b/>
          <w:i/>
        </w:rPr>
        <w:t>OAIS</w:t>
      </w:r>
      <w:r w:rsidR="007B621D">
        <w:t>]</w:t>
      </w:r>
    </w:p>
    <w:p w14:paraId="169C57C7" w14:textId="77777777" w:rsidR="00617AF7" w:rsidRDefault="00617AF7">
      <w:pPr>
        <w:rPr>
          <w:b/>
        </w:rPr>
      </w:pPr>
    </w:p>
    <w:p w14:paraId="169C57C8" w14:textId="77777777" w:rsidR="00617AF7" w:rsidRPr="00415F3F" w:rsidRDefault="00543A0D">
      <w:pPr>
        <w:rPr>
          <w:lang w:val="en-US"/>
        </w:rPr>
      </w:pPr>
      <w:r w:rsidRPr="002F5DC0">
        <w:rPr>
          <w:b/>
        </w:rPr>
        <w:t>Informazioni sull’impacchettamento</w:t>
      </w:r>
      <w:r w:rsidR="00617AF7">
        <w:rPr>
          <w:b/>
        </w:rPr>
        <w:t xml:space="preserve"> (PI):</w:t>
      </w:r>
      <w:r w:rsidR="00617AF7">
        <w:t xml:space="preserve"> </w:t>
      </w:r>
      <w:r w:rsidR="00617AF7" w:rsidRPr="00F36E1A">
        <w:t xml:space="preserve">informazioni che consentono di mettere in relazione nel </w:t>
      </w:r>
      <w:r w:rsidR="00617AF7" w:rsidRPr="009B4390">
        <w:rPr>
          <w:i/>
        </w:rPr>
        <w:t>Sistema</w:t>
      </w:r>
      <w:r w:rsidR="009B4390" w:rsidRPr="009B4390">
        <w:rPr>
          <w:i/>
        </w:rPr>
        <w:t xml:space="preserve"> di conservazione</w:t>
      </w:r>
      <w:r w:rsidR="00617AF7" w:rsidRPr="00F36E1A">
        <w:t xml:space="preserve">, in modo stabile e persistente, il </w:t>
      </w:r>
      <w:r w:rsidR="00A566C7" w:rsidRPr="00A566C7">
        <w:rPr>
          <w:b/>
          <w:i/>
        </w:rPr>
        <w:t>Contenuto informativo</w:t>
      </w:r>
      <w:r w:rsidR="00617AF7" w:rsidRPr="00F36E1A">
        <w:t xml:space="preserve"> con le relative </w:t>
      </w:r>
      <w:r w:rsidRPr="00543A0D">
        <w:rPr>
          <w:b/>
          <w:i/>
        </w:rPr>
        <w:t>Informazioni sulla conservazione</w:t>
      </w:r>
      <w:r w:rsidR="00617AF7" w:rsidRPr="00F36E1A">
        <w:t>.</w:t>
      </w:r>
      <w:r w:rsidR="007B6A84" w:rsidRPr="007B6A84">
        <w:t xml:space="preserve"> </w:t>
      </w:r>
      <w:r w:rsidR="007B6A84" w:rsidRPr="00415F3F">
        <w:rPr>
          <w:lang w:val="en-US"/>
        </w:rPr>
        <w:t xml:space="preserve">[da </w:t>
      </w:r>
      <w:r w:rsidR="007B6A84" w:rsidRPr="00415F3F">
        <w:rPr>
          <w:b/>
          <w:i/>
          <w:lang w:val="en-US"/>
        </w:rPr>
        <w:t>OAIS</w:t>
      </w:r>
      <w:r w:rsidR="007B6A84" w:rsidRPr="00415F3F">
        <w:rPr>
          <w:lang w:val="en-US"/>
        </w:rPr>
        <w:t>]</w:t>
      </w:r>
    </w:p>
    <w:p w14:paraId="169C57C9" w14:textId="77777777" w:rsidR="007B621D" w:rsidRPr="00415F3F" w:rsidRDefault="007B621D">
      <w:pPr>
        <w:rPr>
          <w:lang w:val="en-US"/>
        </w:rPr>
      </w:pPr>
    </w:p>
    <w:p w14:paraId="169C57CA" w14:textId="77777777" w:rsidR="007B621D" w:rsidRPr="002F5DC0" w:rsidRDefault="007B621D">
      <w:pPr>
        <w:rPr>
          <w:b/>
          <w:lang w:val="en-US"/>
        </w:rPr>
      </w:pPr>
      <w:r w:rsidRPr="002F5DC0">
        <w:rPr>
          <w:b/>
          <w:lang w:val="en-US"/>
        </w:rPr>
        <w:t>ISAD:</w:t>
      </w:r>
      <w:r w:rsidR="007B6A84" w:rsidRPr="002F5DC0">
        <w:rPr>
          <w:b/>
          <w:lang w:val="en-US"/>
        </w:rPr>
        <w:t xml:space="preserve"> </w:t>
      </w:r>
      <w:r w:rsidR="007B6A84">
        <w:rPr>
          <w:b/>
          <w:lang w:val="en-US"/>
        </w:rPr>
        <w:t xml:space="preserve">ICA - </w:t>
      </w:r>
      <w:r w:rsidR="007B6A84" w:rsidRPr="00EE071A">
        <w:rPr>
          <w:b/>
          <w:lang w:val="en-US"/>
        </w:rPr>
        <w:t>ISAD (G):</w:t>
      </w:r>
      <w:r w:rsidR="009B4390">
        <w:rPr>
          <w:b/>
          <w:lang w:val="en-US"/>
        </w:rPr>
        <w:t xml:space="preserve"> </w:t>
      </w:r>
      <w:r w:rsidR="007B6A84" w:rsidRPr="00EE071A">
        <w:rPr>
          <w:lang w:val="en-US"/>
        </w:rPr>
        <w:t>General International Standard Archival Description - Second Edition -Adopted by the Committee on Descriptive Standards Stockholm, Sweden, 19-22 September 1999</w:t>
      </w:r>
      <w:r w:rsidR="007B6A84">
        <w:rPr>
          <w:lang w:val="en-US"/>
        </w:rPr>
        <w:t>.</w:t>
      </w:r>
    </w:p>
    <w:p w14:paraId="169C57CB" w14:textId="77777777" w:rsidR="00617AF7" w:rsidRPr="007B6A84" w:rsidRDefault="00617AF7">
      <w:pPr>
        <w:rPr>
          <w:b/>
          <w:lang w:val="en-US"/>
        </w:rPr>
      </w:pPr>
    </w:p>
    <w:p w14:paraId="169C57CC" w14:textId="44A5A885" w:rsidR="00617AF7" w:rsidRPr="006B07D9" w:rsidRDefault="00543A0D">
      <w:pPr>
        <w:rPr>
          <w:b/>
        </w:rPr>
      </w:pPr>
      <w:r w:rsidRPr="002F5DC0">
        <w:rPr>
          <w:b/>
        </w:rPr>
        <w:t>Istanza</w:t>
      </w:r>
      <w:r w:rsidR="00617AF7" w:rsidRPr="00E56065">
        <w:rPr>
          <w:b/>
        </w:rPr>
        <w:t>:</w:t>
      </w:r>
      <w:r w:rsidR="00617AF7" w:rsidRPr="00E56065">
        <w:rPr>
          <w:rFonts w:ascii="Calibri" w:eastAsia="Calibri" w:hAnsi="Calibri"/>
          <w:sz w:val="22"/>
        </w:rPr>
        <w:t xml:space="preserve"> </w:t>
      </w:r>
      <w:r w:rsidR="00F55FCE" w:rsidRPr="00F52002">
        <w:t>copia dell’applicativo dedicata ad uno scopo specifico</w:t>
      </w:r>
      <w:r w:rsidR="00617AF7" w:rsidRPr="00E56065">
        <w:t>.</w:t>
      </w:r>
    </w:p>
    <w:p w14:paraId="169C57CD" w14:textId="77777777" w:rsidR="00617AF7" w:rsidRDefault="00617AF7">
      <w:pPr>
        <w:rPr>
          <w:b/>
        </w:rPr>
      </w:pPr>
    </w:p>
    <w:p w14:paraId="169C57CE" w14:textId="77777777" w:rsidR="009D2142" w:rsidRDefault="009D2142">
      <w:pPr>
        <w:rPr>
          <w:b/>
        </w:rPr>
      </w:pPr>
      <w:r>
        <w:rPr>
          <w:b/>
        </w:rPr>
        <w:t xml:space="preserve">JAVA: </w:t>
      </w:r>
      <w:r w:rsidRPr="00E465F3">
        <w:t>piattaforma</w:t>
      </w:r>
      <w:r>
        <w:t xml:space="preserve"> </w:t>
      </w:r>
      <w:r w:rsidRPr="00E465F3">
        <w:t>software</w:t>
      </w:r>
      <w:r>
        <w:t xml:space="preserve"> che ha come caratteristica peculiare il fatto di rendere possibile la scrittura e l'</w:t>
      </w:r>
      <w:r w:rsidRPr="00E465F3">
        <w:t>esecuzione</w:t>
      </w:r>
      <w:r>
        <w:t xml:space="preserve"> di </w:t>
      </w:r>
      <w:r w:rsidRPr="00E465F3">
        <w:t>applicazioni</w:t>
      </w:r>
      <w:r>
        <w:t xml:space="preserve"> </w:t>
      </w:r>
      <w:r w:rsidR="00E7170F">
        <w:t xml:space="preserve">scritte in linguaggio Java </w:t>
      </w:r>
      <w:r>
        <w:t>che siano indipendenti dall'hardware sul quale poi sono eseguite</w:t>
      </w:r>
      <w:r w:rsidRPr="00F36E1A">
        <w:t>. (Fonte: Wikipedia)</w:t>
      </w:r>
    </w:p>
    <w:p w14:paraId="169C57CF" w14:textId="77777777" w:rsidR="009D2142" w:rsidRDefault="009D2142">
      <w:pPr>
        <w:rPr>
          <w:b/>
        </w:rPr>
      </w:pPr>
    </w:p>
    <w:p w14:paraId="169C57D0" w14:textId="77777777" w:rsidR="009D2142" w:rsidRPr="004D33AA" w:rsidRDefault="009D2142" w:rsidP="006B6DAD">
      <w:pPr>
        <w:pStyle w:val="NormaleWeb"/>
        <w:rPr>
          <w:rFonts w:ascii="Verdana" w:eastAsia="Times New Roman" w:hAnsi="Verdana" w:cs="Arial"/>
          <w:kern w:val="0"/>
          <w:sz w:val="20"/>
          <w:szCs w:val="22"/>
          <w:lang w:eastAsia="ar-SA" w:bidi="ar-SA"/>
        </w:rPr>
      </w:pPr>
      <w:r w:rsidRPr="004D33AA">
        <w:rPr>
          <w:rFonts w:ascii="Verdana" w:eastAsia="Times New Roman" w:hAnsi="Verdana" w:cs="Arial"/>
          <w:b/>
          <w:kern w:val="0"/>
          <w:sz w:val="20"/>
          <w:szCs w:val="22"/>
          <w:lang w:eastAsia="ar-SA" w:bidi="ar-SA"/>
        </w:rPr>
        <w:t>J2EE</w:t>
      </w:r>
      <w:r w:rsidR="006B6DAD" w:rsidRPr="004D33AA">
        <w:rPr>
          <w:rFonts w:ascii="Verdana" w:eastAsia="Times New Roman" w:hAnsi="Verdana" w:cs="Arial"/>
          <w:b/>
          <w:kern w:val="0"/>
          <w:sz w:val="20"/>
          <w:szCs w:val="22"/>
          <w:lang w:eastAsia="ar-SA" w:bidi="ar-SA"/>
        </w:rPr>
        <w:t xml:space="preserve"> (Java Platform, Enterprise Edition)</w:t>
      </w:r>
      <w:r w:rsidRPr="004D33AA">
        <w:rPr>
          <w:rFonts w:ascii="Verdana" w:eastAsia="Times New Roman" w:hAnsi="Verdana" w:cs="Arial"/>
          <w:kern w:val="0"/>
          <w:sz w:val="20"/>
          <w:szCs w:val="22"/>
          <w:lang w:eastAsia="ar-SA" w:bidi="ar-SA"/>
        </w:rPr>
        <w:t>:</w:t>
      </w:r>
      <w:r w:rsidR="004D33AA">
        <w:rPr>
          <w:rFonts w:ascii="Verdana" w:eastAsia="Times New Roman" w:hAnsi="Verdana" w:cs="Arial"/>
          <w:kern w:val="0"/>
          <w:sz w:val="20"/>
          <w:szCs w:val="22"/>
          <w:lang w:eastAsia="ar-SA" w:bidi="ar-SA"/>
        </w:rPr>
        <w:t xml:space="preserve"> </w:t>
      </w:r>
      <w:r w:rsidR="006B6DAD" w:rsidRPr="004D33AA">
        <w:rPr>
          <w:rFonts w:ascii="Verdana" w:eastAsia="Times New Roman" w:hAnsi="Verdana" w:cs="Arial"/>
          <w:kern w:val="0"/>
          <w:sz w:val="20"/>
          <w:szCs w:val="22"/>
          <w:lang w:eastAsia="ar-SA" w:bidi="ar-SA"/>
        </w:rPr>
        <w:t>specifica le cui implementazioni vengono principalmente sviluppate in linguaggio di programmazione Java e ampiamente utilizzata nella programmazione Web. Ha come scopo la separazione delle funzionalità relative alla visualizzazione delle pagine web da quelle per la gestione della logica di business e del salvataggio delle informazioni sulla base dati. (Fonte: Wikipedia)</w:t>
      </w:r>
    </w:p>
    <w:p w14:paraId="169C57D3" w14:textId="298FA6A0" w:rsidR="00617AF7" w:rsidRDefault="00617AF7">
      <w:pPr>
        <w:rPr>
          <w:b/>
        </w:rPr>
      </w:pPr>
    </w:p>
    <w:p w14:paraId="06F8227E" w14:textId="0A2E4EA2" w:rsidR="00AA64A0" w:rsidRDefault="00AA64A0">
      <w:pPr>
        <w:rPr>
          <w:b/>
        </w:rPr>
      </w:pPr>
      <w:r>
        <w:rPr>
          <w:b/>
        </w:rPr>
        <w:t>Linee guida sulla conservazione dei documenti informatici:</w:t>
      </w:r>
      <w:r w:rsidRPr="0063061D">
        <w:t xml:space="preserve"> </w:t>
      </w:r>
      <w:r w:rsidR="00700728" w:rsidRPr="0063061D">
        <w:t>Docu</w:t>
      </w:r>
      <w:r w:rsidR="0063061D">
        <w:t xml:space="preserve">mento pubblicato da AgID il </w:t>
      </w:r>
      <w:r w:rsidR="00AE29DA">
        <w:t>10</w:t>
      </w:r>
      <w:r w:rsidR="008862C6">
        <w:t xml:space="preserve"> dicembre 2015, che </w:t>
      </w:r>
      <w:r w:rsidR="008862C6" w:rsidRPr="008862C6">
        <w:t>illustra le procedure e gli strumenti per l’avvio delle attività di conservazione dei documenti informatici da parte dell</w:t>
      </w:r>
      <w:r w:rsidR="008862C6">
        <w:t xml:space="preserve">e Pubbliche Amministrazioni e </w:t>
      </w:r>
      <w:r w:rsidR="00DB306B">
        <w:t xml:space="preserve">sostituisce le precedenti </w:t>
      </w:r>
      <w:r w:rsidR="00DB306B" w:rsidRPr="00F8225D">
        <w:rPr>
          <w:b/>
          <w:i/>
        </w:rPr>
        <w:t>Re</w:t>
      </w:r>
      <w:r w:rsidR="00F8225D" w:rsidRPr="00F8225D">
        <w:rPr>
          <w:b/>
          <w:i/>
        </w:rPr>
        <w:t>g</w:t>
      </w:r>
      <w:r w:rsidR="00DB306B" w:rsidRPr="00F8225D">
        <w:rPr>
          <w:b/>
          <w:i/>
        </w:rPr>
        <w:t>ole Tecniche</w:t>
      </w:r>
    </w:p>
    <w:p w14:paraId="2DF0780B" w14:textId="77777777" w:rsidR="00AA64A0" w:rsidRDefault="00AA64A0">
      <w:pPr>
        <w:rPr>
          <w:b/>
        </w:rPr>
      </w:pPr>
    </w:p>
    <w:p w14:paraId="66E2005D" w14:textId="72D07BEF" w:rsidR="009E5A98" w:rsidRDefault="009E5A98">
      <w:pPr>
        <w:rPr>
          <w:b/>
        </w:rPr>
      </w:pPr>
      <w:r>
        <w:rPr>
          <w:b/>
        </w:rPr>
        <w:t>Magic number:</w:t>
      </w:r>
      <w:r w:rsidRPr="009E5A98">
        <w:t xml:space="preserve"> </w:t>
      </w:r>
      <w:r w:rsidR="008C78E8" w:rsidRPr="008C78E8">
        <w:t xml:space="preserve">sequenza di bit, normalmente posta prima della sequenza di dati, che serve per definire il formato in cui i dati sono memorizzati. [...] Oggi la maggior parte dei formati del </w:t>
      </w:r>
      <w:r w:rsidR="008C78E8" w:rsidRPr="008C78E8">
        <w:lastRenderedPageBreak/>
        <w:t>file hanno un magic number, costituito da un numero di byte variabile (solitamente da 2 a 10). I file immagine GIF, per esempio, cominciano sempre con la stringa ASCII GIF87a o GIF89a che definisce lo standard al quale il file aderisce. [...]</w:t>
      </w:r>
      <w:r w:rsidR="008C78E8">
        <w:t xml:space="preserve"> I file PDF iniziano con "%PDF"</w:t>
      </w:r>
      <w:r w:rsidR="008C78E8" w:rsidRPr="00F36E1A">
        <w:t>. (Fonte: Wikipedia)</w:t>
      </w:r>
    </w:p>
    <w:p w14:paraId="32A43AA1" w14:textId="77777777" w:rsidR="009E5A98" w:rsidRDefault="009E5A98">
      <w:pPr>
        <w:rPr>
          <w:b/>
        </w:rPr>
      </w:pPr>
    </w:p>
    <w:p w14:paraId="169C57D4" w14:textId="7C63DB69" w:rsidR="00617AF7" w:rsidRDefault="0030108D">
      <w:pPr>
        <w:rPr>
          <w:b/>
        </w:rPr>
      </w:pPr>
      <w:r w:rsidRPr="002F5DC0">
        <w:rPr>
          <w:b/>
        </w:rPr>
        <w:t>Marca temporale</w:t>
      </w:r>
      <w:r w:rsidR="00617AF7">
        <w:rPr>
          <w:b/>
        </w:rPr>
        <w:t>:</w:t>
      </w:r>
      <w:r w:rsidR="00617AF7">
        <w:rPr>
          <w:rFonts w:ascii="Calibri" w:eastAsia="Calibri" w:hAnsi="Calibri"/>
          <w:sz w:val="22"/>
        </w:rPr>
        <w:t xml:space="preserve"> </w:t>
      </w:r>
      <w:r w:rsidR="00617AF7" w:rsidRPr="00F36E1A">
        <w:t xml:space="preserve">sequenza di caratteri che rappresentano una data e/o un orario per accertare l'effettivo avvenimento di un certo evento. La data è di solito presentata in un </w:t>
      </w:r>
      <w:r w:rsidR="00752105" w:rsidRPr="00752105">
        <w:t>formato</w:t>
      </w:r>
      <w:r w:rsidR="00617AF7" w:rsidRPr="00F36E1A">
        <w:t xml:space="preserve"> compatibile, in modo che sia facile da comparare con un'altra per stabilirne l'ordine temporale. La pratica dell'applicazione </w:t>
      </w:r>
      <w:r w:rsidR="008D28F2">
        <w:t>della</w:t>
      </w:r>
      <w:r w:rsidR="00617AF7" w:rsidRPr="00F36E1A">
        <w:t xml:space="preserve"> </w:t>
      </w:r>
      <w:r w:rsidR="00F52002" w:rsidRPr="008D28F2">
        <w:t>marca temporale</w:t>
      </w:r>
      <w:r w:rsidR="00617AF7" w:rsidRPr="00F36E1A">
        <w:t xml:space="preserve"> </w:t>
      </w:r>
      <w:r w:rsidR="00104997" w:rsidRPr="00F36E1A">
        <w:t>è detta</w:t>
      </w:r>
      <w:r w:rsidR="00617AF7" w:rsidRPr="00F36E1A">
        <w:t xml:space="preserve"> timestamping. (Fonte: Wikipedia)</w:t>
      </w:r>
    </w:p>
    <w:p w14:paraId="169C57D5" w14:textId="77777777" w:rsidR="00617AF7" w:rsidRDefault="00617AF7">
      <w:pPr>
        <w:rPr>
          <w:b/>
        </w:rPr>
      </w:pPr>
    </w:p>
    <w:p w14:paraId="169C57D6" w14:textId="763A19EC" w:rsidR="00617AF7" w:rsidRPr="00F36E1A" w:rsidRDefault="0030108D">
      <w:r w:rsidRPr="002F5DC0">
        <w:rPr>
          <w:b/>
        </w:rPr>
        <w:t>Massimario</w:t>
      </w:r>
      <w:r w:rsidR="00617AF7" w:rsidRPr="002F5DC0">
        <w:rPr>
          <w:b/>
        </w:rPr>
        <w:t xml:space="preserve"> di </w:t>
      </w:r>
      <w:r w:rsidR="00F52002">
        <w:rPr>
          <w:b/>
        </w:rPr>
        <w:t>s</w:t>
      </w:r>
      <w:r w:rsidR="00000E31" w:rsidRPr="002F5DC0">
        <w:rPr>
          <w:b/>
        </w:rPr>
        <w:t>carto</w:t>
      </w:r>
      <w:r w:rsidR="00617AF7">
        <w:rPr>
          <w:b/>
        </w:rPr>
        <w:t xml:space="preserve">: </w:t>
      </w:r>
      <w:r w:rsidR="00142807">
        <w:t xml:space="preserve">vedi </w:t>
      </w:r>
      <w:r w:rsidR="00142807" w:rsidRPr="00616CAF">
        <w:rPr>
          <w:b/>
          <w:i/>
        </w:rPr>
        <w:t>Piano di Conservazione</w:t>
      </w:r>
      <w:r w:rsidR="00142807">
        <w:t>.</w:t>
      </w:r>
    </w:p>
    <w:p w14:paraId="169C57D7" w14:textId="77777777" w:rsidR="00617AF7" w:rsidRDefault="00617AF7">
      <w:pPr>
        <w:rPr>
          <w:b/>
        </w:rPr>
      </w:pPr>
    </w:p>
    <w:p w14:paraId="169C57D8" w14:textId="4AF9156C" w:rsidR="00617AF7" w:rsidRPr="00E56065" w:rsidRDefault="0030108D">
      <w:r w:rsidRPr="002F5DC0">
        <w:rPr>
          <w:b/>
        </w:rPr>
        <w:t>Migrazione</w:t>
      </w:r>
      <w:r w:rsidR="00617AF7" w:rsidRPr="00E56065">
        <w:rPr>
          <w:b/>
        </w:rPr>
        <w:t>:</w:t>
      </w:r>
      <w:r w:rsidR="00617AF7" w:rsidRPr="00E56065">
        <w:rPr>
          <w:rFonts w:ascii="Calibri" w:eastAsia="Calibri" w:hAnsi="Calibri"/>
          <w:sz w:val="22"/>
        </w:rPr>
        <w:t xml:space="preserve"> </w:t>
      </w:r>
      <w:r w:rsidR="00617AF7" w:rsidRPr="00E56065">
        <w:t xml:space="preserve">procedimento atto a </w:t>
      </w:r>
      <w:r w:rsidR="00F55FCE" w:rsidRPr="00E56065">
        <w:t>trasformare il software, l’hardware, oppure i dati nell’ambito di un sistema informativo o nel passaggio da un sistema ad un altro.</w:t>
      </w:r>
      <w:r w:rsidR="00104997">
        <w:t xml:space="preserve"> Nel contesto della conservazione digitale si parla di migrazione dei supporti quando i dati sono trasferiti da un supporto di memorizzazione a un altro e di migrazione dei formati, quando gli </w:t>
      </w:r>
      <w:r w:rsidR="00104997">
        <w:rPr>
          <w:b/>
          <w:i/>
        </w:rPr>
        <w:t>O</w:t>
      </w:r>
      <w:r w:rsidR="00104997" w:rsidRPr="00104997">
        <w:rPr>
          <w:b/>
          <w:i/>
        </w:rPr>
        <w:t>ggetti</w:t>
      </w:r>
      <w:r w:rsidR="00104997">
        <w:rPr>
          <w:b/>
          <w:i/>
        </w:rPr>
        <w:t>-</w:t>
      </w:r>
      <w:r w:rsidR="00104997" w:rsidRPr="00104997">
        <w:rPr>
          <w:b/>
          <w:i/>
        </w:rPr>
        <w:t>dati</w:t>
      </w:r>
      <w:r w:rsidR="00104997">
        <w:t xml:space="preserve"> sono convertiti da un formato a un altro. In entrambi i casi l’obiettivo è </w:t>
      </w:r>
      <w:r w:rsidR="005B61C0">
        <w:t>contrastare</w:t>
      </w:r>
      <w:r w:rsidR="00104997">
        <w:t xml:space="preserve"> l’obsolescenza tecnologica. </w:t>
      </w:r>
    </w:p>
    <w:p w14:paraId="169C57D9" w14:textId="77777777" w:rsidR="00F55FCE" w:rsidRPr="00E56065" w:rsidRDefault="00F55FCE">
      <w:pPr>
        <w:rPr>
          <w:b/>
        </w:rPr>
      </w:pPr>
    </w:p>
    <w:p w14:paraId="169C57DA" w14:textId="77777777" w:rsidR="00617AF7" w:rsidRDefault="0030108D">
      <w:pPr>
        <w:rPr>
          <w:b/>
        </w:rPr>
      </w:pPr>
      <w:r w:rsidRPr="002F5DC0">
        <w:rPr>
          <w:b/>
        </w:rPr>
        <w:t>Mimetype</w:t>
      </w:r>
      <w:r w:rsidR="00617AF7" w:rsidRPr="00E56065">
        <w:rPr>
          <w:b/>
        </w:rPr>
        <w:t>:</w:t>
      </w:r>
      <w:r w:rsidR="00831D49" w:rsidRPr="00E56065">
        <w:rPr>
          <w:b/>
        </w:rPr>
        <w:t xml:space="preserve"> </w:t>
      </w:r>
      <w:r w:rsidR="009F2CDC" w:rsidRPr="00E56065">
        <w:t>identificatore</w:t>
      </w:r>
      <w:r w:rsidR="00831D49" w:rsidRPr="00E56065">
        <w:t xml:space="preserve"> standard utilizzato su internet per indicare il tipo di dati contenuti in un file. I </w:t>
      </w:r>
      <w:r w:rsidR="00D32E2C" w:rsidRPr="008D28F2">
        <w:t>mimetype</w:t>
      </w:r>
      <w:r w:rsidR="00831D49" w:rsidRPr="00E56065">
        <w:t xml:space="preserve"> sono definiti in un Registro ufficiale gestito dalla Internet Assigned Numb</w:t>
      </w:r>
      <w:r w:rsidR="006B07D9" w:rsidRPr="00E56065">
        <w:t>ers Authority (IANA). (Fonte: Wi</w:t>
      </w:r>
      <w:r w:rsidR="00831D49" w:rsidRPr="00E56065">
        <w:t>kipedia)</w:t>
      </w:r>
    </w:p>
    <w:p w14:paraId="169C57DB" w14:textId="77777777" w:rsidR="00617AF7" w:rsidRDefault="00617AF7">
      <w:pPr>
        <w:rPr>
          <w:b/>
        </w:rPr>
      </w:pPr>
    </w:p>
    <w:p w14:paraId="169C57DC" w14:textId="223EBDCD" w:rsidR="00617AF7" w:rsidRDefault="0030108D">
      <w:pPr>
        <w:rPr>
          <w:b/>
        </w:rPr>
      </w:pPr>
      <w:r w:rsidRPr="002F5DC0">
        <w:rPr>
          <w:b/>
        </w:rPr>
        <w:t>Near-line</w:t>
      </w:r>
      <w:r w:rsidR="00617AF7">
        <w:rPr>
          <w:b/>
        </w:rPr>
        <w:t xml:space="preserve">: </w:t>
      </w:r>
      <w:r w:rsidR="00617AF7" w:rsidRPr="00E727EA">
        <w:t xml:space="preserve">termine usato in informatica per descrivere un tipo intermedio di archiviazione dati che rappresenta un compromesso tra lo </w:t>
      </w:r>
      <w:r w:rsidR="0081798E" w:rsidRPr="009B4390">
        <w:t>storage</w:t>
      </w:r>
      <w:r w:rsidR="00617AF7" w:rsidRPr="00E727EA">
        <w:t xml:space="preserve"> on</w:t>
      </w:r>
      <w:r w:rsidR="00B55EC0">
        <w:t>-</w:t>
      </w:r>
      <w:r w:rsidR="00617AF7" w:rsidRPr="00E727EA">
        <w:t xml:space="preserve">line (con </w:t>
      </w:r>
      <w:r w:rsidR="00041356">
        <w:t>a</w:t>
      </w:r>
      <w:r w:rsidR="002007CB" w:rsidRPr="009F2CDC">
        <w:t>ccesso</w:t>
      </w:r>
      <w:r w:rsidR="00617AF7" w:rsidRPr="00E727EA">
        <w:t xml:space="preserve"> ai dati frequente, molto rapido) e </w:t>
      </w:r>
      <w:r w:rsidR="0081798E" w:rsidRPr="009B4390">
        <w:t>storage</w:t>
      </w:r>
      <w:r w:rsidR="00617AF7" w:rsidRPr="00E727EA">
        <w:t>/archiviazione off</w:t>
      </w:r>
      <w:r w:rsidR="00B55EC0">
        <w:t>-</w:t>
      </w:r>
      <w:r w:rsidR="00617AF7" w:rsidRPr="00E727EA">
        <w:t xml:space="preserve">line (usato </w:t>
      </w:r>
      <w:r w:rsidR="009B4390">
        <w:t xml:space="preserve">ad esempio </w:t>
      </w:r>
      <w:r w:rsidR="00617AF7" w:rsidRPr="00E727EA">
        <w:t xml:space="preserve">per i backup, con </w:t>
      </w:r>
      <w:r w:rsidR="00041356">
        <w:t>a</w:t>
      </w:r>
      <w:r w:rsidR="002007CB" w:rsidRPr="009F2CDC">
        <w:t>ccesso</w:t>
      </w:r>
      <w:r w:rsidR="00617AF7" w:rsidRPr="00E727EA">
        <w:t xml:space="preserve"> infrequente ai dati). (Fonte: Wikipedia)</w:t>
      </w:r>
    </w:p>
    <w:p w14:paraId="169C57DD" w14:textId="77777777" w:rsidR="00617AF7" w:rsidRDefault="00617AF7">
      <w:pPr>
        <w:rPr>
          <w:b/>
        </w:rPr>
      </w:pPr>
    </w:p>
    <w:p w14:paraId="169C57DE" w14:textId="77777777" w:rsidR="009815E9" w:rsidRDefault="009815E9">
      <w:pPr>
        <w:rPr>
          <w:b/>
        </w:rPr>
      </w:pPr>
      <w:r>
        <w:rPr>
          <w:b/>
        </w:rPr>
        <w:t>NTP (</w:t>
      </w:r>
      <w:r>
        <w:rPr>
          <w:b/>
          <w:bCs/>
        </w:rPr>
        <w:t>Network Time Protocol</w:t>
      </w:r>
      <w:r>
        <w:rPr>
          <w:b/>
        </w:rPr>
        <w:t xml:space="preserve">): </w:t>
      </w:r>
      <w:r w:rsidRPr="00E465F3">
        <w:t>protocollo</w:t>
      </w:r>
      <w:r>
        <w:t xml:space="preserve"> per sincronizzare gli orologi dei </w:t>
      </w:r>
      <w:r w:rsidRPr="00E465F3">
        <w:t>computer</w:t>
      </w:r>
      <w:r>
        <w:t xml:space="preserve"> all'interno di una rete</w:t>
      </w:r>
      <w:r w:rsidRPr="00E727EA">
        <w:t>. (Fonte: Wikipedia)</w:t>
      </w:r>
    </w:p>
    <w:p w14:paraId="169C57DF" w14:textId="77777777" w:rsidR="009815E9" w:rsidRDefault="009815E9">
      <w:pPr>
        <w:rPr>
          <w:b/>
        </w:rPr>
      </w:pPr>
    </w:p>
    <w:p w14:paraId="169C57E0" w14:textId="3EE6CC33" w:rsidR="00617AF7" w:rsidRDefault="0030108D">
      <w:r w:rsidRPr="002F5DC0">
        <w:rPr>
          <w:b/>
        </w:rPr>
        <w:t>OAIS</w:t>
      </w:r>
      <w:r w:rsidR="00617AF7">
        <w:rPr>
          <w:b/>
        </w:rPr>
        <w:t xml:space="preserve">: </w:t>
      </w:r>
      <w:r w:rsidR="00EB6766">
        <w:t>ISO 14721:20</w:t>
      </w:r>
      <w:r w:rsidR="009B4390">
        <w:t>12</w:t>
      </w:r>
      <w:r w:rsidR="00EB6766">
        <w:t>:</w:t>
      </w:r>
      <w:r w:rsidR="00617AF7">
        <w:t xml:space="preserve"> Space data and information transfer systems -- Op</w:t>
      </w:r>
      <w:r w:rsidR="008A2A2C">
        <w:t xml:space="preserve">en archival information system </w:t>
      </w:r>
      <w:r w:rsidR="00617AF7">
        <w:t xml:space="preserve">- Reference model, </w:t>
      </w:r>
      <w:r w:rsidRPr="00EC2921">
        <w:t>OAIS</w:t>
      </w:r>
      <w:r w:rsidR="00617AF7" w:rsidRPr="00EC2921">
        <w:t xml:space="preserve"> </w:t>
      </w:r>
      <w:r w:rsidR="00617AF7">
        <w:t>(Open Archival Information System), Sistema informativo aperto per l'archiviazione</w:t>
      </w:r>
      <w:r w:rsidR="00F116DF">
        <w:t>.</w:t>
      </w:r>
    </w:p>
    <w:p w14:paraId="3734A229" w14:textId="793DCC5E" w:rsidR="005145C3" w:rsidRDefault="005145C3"/>
    <w:p w14:paraId="52D62B4F" w14:textId="0277C2B4" w:rsidR="005145C3" w:rsidRDefault="005145C3">
      <w:r w:rsidRPr="000F184C">
        <w:rPr>
          <w:b/>
        </w:rPr>
        <w:t>Oggetto:</w:t>
      </w:r>
      <w:r>
        <w:t xml:space="preserve"> insieme di uno o più documenti trasmessi al Sistema </w:t>
      </w:r>
      <w:r w:rsidR="00F31744">
        <w:t xml:space="preserve">per essere sottoposti al processo di </w:t>
      </w:r>
      <w:r w:rsidR="000F184C">
        <w:t>P</w:t>
      </w:r>
      <w:r w:rsidR="00F31744">
        <w:t>reacquisizione al fine di essere trasformati in SIP ed essere versati in conservazione</w:t>
      </w:r>
    </w:p>
    <w:p w14:paraId="169C57E1" w14:textId="77777777" w:rsidR="00617AF7" w:rsidRDefault="00617AF7">
      <w:pPr>
        <w:rPr>
          <w:b/>
        </w:rPr>
      </w:pPr>
    </w:p>
    <w:p w14:paraId="169C57E2" w14:textId="77777777" w:rsidR="00617AF7" w:rsidRPr="00EC2921" w:rsidRDefault="0030108D">
      <w:r w:rsidRPr="002F5DC0">
        <w:rPr>
          <w:b/>
        </w:rPr>
        <w:t>Oggetto-dati</w:t>
      </w:r>
      <w:r w:rsidR="00EC2921" w:rsidRPr="00E56065">
        <w:rPr>
          <w:b/>
        </w:rPr>
        <w:t xml:space="preserve"> o </w:t>
      </w:r>
      <w:r w:rsidR="00EC2921" w:rsidRPr="002F5DC0">
        <w:rPr>
          <w:b/>
        </w:rPr>
        <w:t xml:space="preserve">Oggetto digitale: </w:t>
      </w:r>
      <w:r w:rsidR="00EC2921" w:rsidRPr="00E56065">
        <w:t>un oggetto composto da un insieme di sequenze di bit</w:t>
      </w:r>
      <w:r w:rsidR="009B4390">
        <w:t>.</w:t>
      </w:r>
      <w:r w:rsidR="00EC2921" w:rsidRPr="00E56065">
        <w:t xml:space="preserve"> [da </w:t>
      </w:r>
      <w:r w:rsidR="00EC2921" w:rsidRPr="00E56065">
        <w:rPr>
          <w:b/>
          <w:i/>
        </w:rPr>
        <w:t>OAIS</w:t>
      </w:r>
      <w:r w:rsidR="00EC2921" w:rsidRPr="00E56065">
        <w:t>]</w:t>
      </w:r>
    </w:p>
    <w:p w14:paraId="169C57E3" w14:textId="77777777" w:rsidR="00617AF7" w:rsidRDefault="00617AF7">
      <w:pPr>
        <w:rPr>
          <w:b/>
        </w:rPr>
      </w:pPr>
    </w:p>
    <w:p w14:paraId="169C57E4" w14:textId="5CF5CAB4" w:rsidR="00617AF7" w:rsidRDefault="00617AF7">
      <w:r w:rsidRPr="002F5DC0">
        <w:rPr>
          <w:b/>
        </w:rPr>
        <w:t>PACS</w:t>
      </w:r>
      <w:r>
        <w:rPr>
          <w:b/>
        </w:rPr>
        <w:t>:</w:t>
      </w:r>
      <w:r>
        <w:rPr>
          <w:rFonts w:ascii="Calibri" w:eastAsia="Calibri" w:hAnsi="Calibri"/>
          <w:sz w:val="22"/>
        </w:rPr>
        <w:t xml:space="preserve"> </w:t>
      </w:r>
      <w:r w:rsidRPr="00E727EA">
        <w:t xml:space="preserve">acronimo anglosassone di Picture </w:t>
      </w:r>
      <w:r w:rsidR="00C736BF">
        <w:t>A</w:t>
      </w:r>
      <w:r w:rsidRPr="00E727EA">
        <w:t xml:space="preserve">rchiving and </w:t>
      </w:r>
      <w:r w:rsidR="00C736BF">
        <w:t>C</w:t>
      </w:r>
      <w:r w:rsidRPr="00E727EA">
        <w:t xml:space="preserve">ommunication </w:t>
      </w:r>
      <w:r w:rsidR="00C736BF">
        <w:t>S</w:t>
      </w:r>
      <w:r w:rsidRPr="00E727EA">
        <w:t>ystem (Sistema di archiviazion</w:t>
      </w:r>
      <w:r w:rsidR="009B4390">
        <w:t>e e trasmissione di immagini). C</w:t>
      </w:r>
      <w:r w:rsidRPr="00E727EA">
        <w:t>onsiste in un sistema hardware e software dedicato all'archiviazione, trasmissione, visualizzazione e stampa delle immagini diagnostiche digitali. (Fonte: Wikipedia)</w:t>
      </w:r>
    </w:p>
    <w:p w14:paraId="169C57E5" w14:textId="77777777" w:rsidR="00F52AEA" w:rsidRDefault="00F52AEA"/>
    <w:p w14:paraId="169C57E6" w14:textId="26C3B411" w:rsidR="002E5F56" w:rsidRPr="009B7B89" w:rsidRDefault="002E5F56">
      <w:r w:rsidRPr="002E5F56">
        <w:rPr>
          <w:b/>
        </w:rPr>
        <w:lastRenderedPageBreak/>
        <w:t>Partitioning</w:t>
      </w:r>
      <w:r w:rsidRPr="002E5F56">
        <w:t xml:space="preserve">: suddivisione di un database o dei suoi </w:t>
      </w:r>
      <w:r>
        <w:t>c</w:t>
      </w:r>
      <w:r w:rsidRPr="004D2E2D">
        <w:t xml:space="preserve">ostituenti </w:t>
      </w:r>
      <w:r>
        <w:t xml:space="preserve">in parti indipendenti; viene utilizzata per ragioni di </w:t>
      </w:r>
      <w:r w:rsidR="000D0189">
        <w:t>performance, gestibilità</w:t>
      </w:r>
      <w:r>
        <w:t xml:space="preserve"> e disponibilità dei dati</w:t>
      </w:r>
      <w:r w:rsidRPr="002E5F56">
        <w:t>.</w:t>
      </w:r>
      <w:r w:rsidR="00681EFB">
        <w:t xml:space="preserve"> </w:t>
      </w:r>
      <w:r w:rsidRPr="002E5F56">
        <w:t xml:space="preserve">(Fonte: tradotto da </w:t>
      </w:r>
      <w:r w:rsidRPr="00995C22">
        <w:t>Wikipedia inglese)</w:t>
      </w:r>
    </w:p>
    <w:p w14:paraId="169C57E7" w14:textId="77777777" w:rsidR="002E5F56" w:rsidRDefault="002E5F56"/>
    <w:p w14:paraId="169C57E8" w14:textId="77777777" w:rsidR="00E7170F" w:rsidRDefault="00E7170F">
      <w:r w:rsidRPr="004D2E2D">
        <w:rPr>
          <w:b/>
        </w:rPr>
        <w:t>Persistenza</w:t>
      </w:r>
      <w:r w:rsidR="00AA11CB">
        <w:t>:</w:t>
      </w:r>
      <w:r>
        <w:t xml:space="preserve"> possibilità di far sopravvivere delle </w:t>
      </w:r>
      <w:r w:rsidRPr="00E465F3">
        <w:t>strutture dati</w:t>
      </w:r>
      <w:r>
        <w:t xml:space="preserve"> all'esecuzione di un singolo programma</w:t>
      </w:r>
      <w:r w:rsidR="00AA11CB">
        <w:t>,</w:t>
      </w:r>
      <w:r>
        <w:t xml:space="preserve"> salvando i dati in uno </w:t>
      </w:r>
      <w:r w:rsidRPr="00E465F3">
        <w:t>storage</w:t>
      </w:r>
      <w:r>
        <w:t xml:space="preserve"> non volatile, come su un </w:t>
      </w:r>
      <w:r w:rsidRPr="00E465F3">
        <w:rPr>
          <w:i/>
          <w:iCs/>
        </w:rPr>
        <w:t>file system</w:t>
      </w:r>
      <w:r>
        <w:t xml:space="preserve"> o su un </w:t>
      </w:r>
      <w:r w:rsidRPr="00E465F3">
        <w:t>database</w:t>
      </w:r>
      <w:r>
        <w:t xml:space="preserve">. </w:t>
      </w:r>
      <w:r w:rsidRPr="00E727EA">
        <w:t>(Fonte: Wikipedia)</w:t>
      </w:r>
    </w:p>
    <w:p w14:paraId="0EE1CC50" w14:textId="77777777" w:rsidR="00616CAF" w:rsidRDefault="00616CAF" w:rsidP="00616CAF"/>
    <w:p w14:paraId="0767C2CD" w14:textId="1BEE67AF" w:rsidR="00616CAF" w:rsidRDefault="00616CAF" w:rsidP="00616CAF">
      <w:r w:rsidRPr="004D2E2D">
        <w:rPr>
          <w:b/>
        </w:rPr>
        <w:t>P</w:t>
      </w:r>
      <w:r>
        <w:rPr>
          <w:b/>
        </w:rPr>
        <w:t>iano di Conservazione</w:t>
      </w:r>
      <w:r>
        <w:t xml:space="preserve">: </w:t>
      </w:r>
      <w:r w:rsidR="00182490" w:rsidRPr="00182490">
        <w:t xml:space="preserve">L’art. 68 del DPR 445/2000 (Disposizioni per la conservazione degli archivi), prevede la dotazione da parte dell’ente di un piano di conservazione degli archivi, </w:t>
      </w:r>
      <w:r w:rsidR="00182490">
        <w:t>che</w:t>
      </w:r>
      <w:r w:rsidR="00182490" w:rsidRPr="00182490">
        <w:t xml:space="preserve"> deve </w:t>
      </w:r>
      <w:r w:rsidR="005258B6">
        <w:t>consentire</w:t>
      </w:r>
      <w:r w:rsidR="00182490" w:rsidRPr="00182490">
        <w:t xml:space="preserve"> di selezionare i documenti destinati alla conservazione permanente oppure di identificare quelli </w:t>
      </w:r>
      <w:r w:rsidR="00D441A2">
        <w:t xml:space="preserve">passibili di scarto, secondo quanto </w:t>
      </w:r>
      <w:r w:rsidR="001B1582">
        <w:t>indicato nel Massimario di Scarto</w:t>
      </w:r>
      <w:r w:rsidR="00182490" w:rsidRPr="00182490">
        <w:t>, nel rispetto delle disposizioni vigenti in materia di tutela dei beni culturali</w:t>
      </w:r>
    </w:p>
    <w:p w14:paraId="169C57E9" w14:textId="77777777" w:rsidR="00E7170F" w:rsidRPr="000C32CB" w:rsidRDefault="00E7170F"/>
    <w:p w14:paraId="169C57EA" w14:textId="77777777" w:rsidR="00F52AEA" w:rsidRDefault="00F52AEA">
      <w:pPr>
        <w:rPr>
          <w:b/>
        </w:rPr>
      </w:pPr>
      <w:r w:rsidRPr="00F52AEA">
        <w:rPr>
          <w:b/>
        </w:rPr>
        <w:t>Protocollo di rete</w:t>
      </w:r>
      <w:r>
        <w:t xml:space="preserve">: descrizione a livello logico del processo di comunicazione (meccanismi, regole o schema di comunicazione) tra </w:t>
      </w:r>
      <w:r w:rsidRPr="00E465F3">
        <w:t>terminali</w:t>
      </w:r>
      <w:r>
        <w:t xml:space="preserve"> e </w:t>
      </w:r>
      <w:r w:rsidRPr="00E465F3">
        <w:t>apparati</w:t>
      </w:r>
      <w:r>
        <w:t xml:space="preserve"> preposto al funzionamento efficace della comunicazione in rete. </w:t>
      </w:r>
      <w:r w:rsidRPr="00E727EA">
        <w:t>(Fonte: Wikipedia)</w:t>
      </w:r>
    </w:p>
    <w:p w14:paraId="169C57EB" w14:textId="7597881D" w:rsidR="00617AF7" w:rsidRDefault="00617AF7">
      <w:pPr>
        <w:rPr>
          <w:b/>
        </w:rPr>
      </w:pPr>
    </w:p>
    <w:p w14:paraId="514DAFE1" w14:textId="062B52A4" w:rsidR="00446DF1" w:rsidRDefault="00446DF1">
      <w:pPr>
        <w:rPr>
          <w:b/>
        </w:rPr>
      </w:pPr>
      <w:r>
        <w:rPr>
          <w:b/>
        </w:rPr>
        <w:t>Proxy:</w:t>
      </w:r>
      <w:r w:rsidRPr="00446DF1">
        <w:t xml:space="preserve"> un server proxy è un server (inteso come sistema informatico o applicazione) che funge da intermediario per le richieste da parte dei client alla ricerca di risorse su altri server, disaccoppiando l'accesso al web dal browser. Un client si connette al server proxy, richiedendo qualche servizio (ad esempio un file, una pagina web o qualsiasi altra risorsa disponibile su un altro server), e quest'ultimo valuta ed esegue la richiesta in modo da semplificare e gestire la sua complessità</w:t>
      </w:r>
      <w:r>
        <w:t xml:space="preserve">. </w:t>
      </w:r>
      <w:r w:rsidRPr="00E727EA">
        <w:t>(Fonte: Wikipedia)</w:t>
      </w:r>
    </w:p>
    <w:p w14:paraId="71FBF470" w14:textId="77777777" w:rsidR="00446DF1" w:rsidRDefault="00446DF1">
      <w:pPr>
        <w:rPr>
          <w:b/>
        </w:rPr>
      </w:pPr>
    </w:p>
    <w:p w14:paraId="169C57EC" w14:textId="5C6E39F3" w:rsidR="009D6ACA" w:rsidRPr="002E5F56" w:rsidRDefault="009D6ACA">
      <w:pPr>
        <w:rPr>
          <w:b/>
        </w:rPr>
      </w:pPr>
      <w:r w:rsidRPr="007B636B">
        <w:rPr>
          <w:b/>
        </w:rPr>
        <w:t xml:space="preserve">RAC: </w:t>
      </w:r>
      <w:r w:rsidRPr="007B636B">
        <w:t xml:space="preserve">In un ambiente Oracle RAC due o più computer, ognuno con un’istanza del </w:t>
      </w:r>
      <w:r w:rsidR="002E5F56" w:rsidRPr="007B636B">
        <w:t>software</w:t>
      </w:r>
      <w:r w:rsidRPr="007B636B">
        <w:t xml:space="preserve"> accedono contemporaneamente allo stesso database</w:t>
      </w:r>
      <w:r w:rsidR="002E5F56" w:rsidRPr="007B636B">
        <w:t>. Ciò consente a un’applicazione o a un utente di connettersi a ambedue i computer</w:t>
      </w:r>
      <w:r w:rsidRPr="007B636B">
        <w:t>.</w:t>
      </w:r>
      <w:r w:rsidR="002E5F56" w:rsidRPr="007B636B">
        <w:t xml:space="preserve"> mantenendo un accesso coordinato ai dati</w:t>
      </w:r>
      <w:r w:rsidRPr="007B636B">
        <w:t>.</w:t>
      </w:r>
      <w:r w:rsidR="00401AC4" w:rsidRPr="007B636B">
        <w:t xml:space="preserve"> </w:t>
      </w:r>
      <w:r w:rsidRPr="007B636B">
        <w:t>(Fonte: tradotto da Wikipedia inglese)</w:t>
      </w:r>
    </w:p>
    <w:p w14:paraId="169C57ED" w14:textId="77777777" w:rsidR="009D6ACA" w:rsidRPr="00995C22" w:rsidRDefault="009D6ACA">
      <w:pPr>
        <w:rPr>
          <w:b/>
        </w:rPr>
      </w:pPr>
    </w:p>
    <w:p w14:paraId="169C57EE" w14:textId="0BB201F6" w:rsidR="007B621D" w:rsidRDefault="007B621D">
      <w:pPr>
        <w:rPr>
          <w:b/>
        </w:rPr>
      </w:pPr>
      <w:r>
        <w:rPr>
          <w:b/>
        </w:rPr>
        <w:t xml:space="preserve">Regole </w:t>
      </w:r>
      <w:r w:rsidR="00D32E2C">
        <w:rPr>
          <w:b/>
        </w:rPr>
        <w:t>t</w:t>
      </w:r>
      <w:r>
        <w:rPr>
          <w:b/>
        </w:rPr>
        <w:t xml:space="preserve">ecniche: </w:t>
      </w:r>
      <w:r w:rsidR="005F0743" w:rsidRPr="005F0743">
        <w:t>Decreto del Presidente del Consiglio dei Ministri del 3 dicembre 2013</w:t>
      </w:r>
      <w:r w:rsidR="005F0743" w:rsidRPr="006B4B3E">
        <w:t xml:space="preserve"> - Regole tecniche in materia di sistema di conservazione ai sensi degli articoli 20, commi 3 e 5-bis, 23-ter, comma 4, 43, commi 1 e 3, 44, 44-bis e 71, comma 1, del Codice dell'amministrazione digitale di cui al decreto legislativo n. 82 del 2005</w:t>
      </w:r>
      <w:r w:rsidR="00F116DF">
        <w:t>.</w:t>
      </w:r>
    </w:p>
    <w:p w14:paraId="169C57EF" w14:textId="77777777" w:rsidR="00617AF7" w:rsidRDefault="00617AF7">
      <w:pPr>
        <w:rPr>
          <w:b/>
        </w:rPr>
      </w:pPr>
    </w:p>
    <w:p w14:paraId="169C57F0" w14:textId="77777777" w:rsidR="00876BFD" w:rsidRPr="008D28F2" w:rsidRDefault="00876BFD" w:rsidP="008D28F2">
      <w:pPr>
        <w:rPr>
          <w:b/>
        </w:rPr>
      </w:pPr>
      <w:r w:rsidRPr="004D33AA">
        <w:rPr>
          <w:b/>
        </w:rPr>
        <w:t>Release</w:t>
      </w:r>
      <w:r w:rsidRPr="004D33AA">
        <w:t xml:space="preserve">: specifica versione di un software resa disponibile ai suoi utenti finali. La release è univocamente identificata da un numero in modo da distinguerla dalle precedenti e future altre release del software. Convenzionalmente si distinguono release maggiori, dette </w:t>
      </w:r>
      <w:r w:rsidRPr="004D33AA">
        <w:rPr>
          <w:i/>
        </w:rPr>
        <w:t>major release</w:t>
      </w:r>
      <w:r w:rsidRPr="004D33AA">
        <w:t xml:space="preserve">, quando le differenze dalla release precedente riguardano sostanziali evoluzioni delle funzionalità del software, e release minori, dette </w:t>
      </w:r>
      <w:r w:rsidRPr="004D33AA">
        <w:rPr>
          <w:i/>
        </w:rPr>
        <w:t>minor release</w:t>
      </w:r>
      <w:r w:rsidRPr="004D33AA">
        <w:t>, quando le differenze riguardano principalmente correzioni di malfunzionamenti del software. (Fonte: Wikipedia)</w:t>
      </w:r>
    </w:p>
    <w:p w14:paraId="169C57F1" w14:textId="77777777" w:rsidR="00876BFD" w:rsidRPr="004D33AA" w:rsidRDefault="00876BFD"/>
    <w:p w14:paraId="169C57F2" w14:textId="77777777" w:rsidR="00461F96" w:rsidRDefault="00461F96">
      <w:pPr>
        <w:rPr>
          <w:b/>
        </w:rPr>
      </w:pPr>
      <w:r>
        <w:rPr>
          <w:b/>
        </w:rPr>
        <w:t>ReST (</w:t>
      </w:r>
      <w:r w:rsidR="00F648CD">
        <w:rPr>
          <w:b/>
          <w:bCs/>
        </w:rPr>
        <w:t>REpresentational State Transfer</w:t>
      </w:r>
      <w:r>
        <w:rPr>
          <w:b/>
        </w:rPr>
        <w:t xml:space="preserve">): </w:t>
      </w:r>
      <w:r>
        <w:t xml:space="preserve">insieme di principi di </w:t>
      </w:r>
      <w:r w:rsidRPr="00E465F3">
        <w:t>architetture di rete</w:t>
      </w:r>
      <w:r>
        <w:t xml:space="preserve">, i quali delineano come le risorse sono definite e indirizzate. Il termine è spesso usato nel senso di descrivere ogni semplice interfaccia che trasmette dati su </w:t>
      </w:r>
      <w:r w:rsidRPr="00461F96">
        <w:rPr>
          <w:b/>
          <w:i/>
        </w:rPr>
        <w:t>HTTP</w:t>
      </w:r>
      <w:r>
        <w:t xml:space="preserve"> senza un livello opzionale. </w:t>
      </w:r>
      <w:r w:rsidRPr="00E727EA">
        <w:t>(Fonte: Wikipedia)</w:t>
      </w:r>
    </w:p>
    <w:p w14:paraId="169C57F3" w14:textId="77777777" w:rsidR="00461F96" w:rsidRDefault="00461F96">
      <w:pPr>
        <w:rPr>
          <w:b/>
        </w:rPr>
      </w:pPr>
    </w:p>
    <w:p w14:paraId="169C57F4" w14:textId="7EB4668A" w:rsidR="00BD69D3" w:rsidRDefault="00BD69D3">
      <w:pPr>
        <w:rPr>
          <w:b/>
        </w:rPr>
      </w:pPr>
      <w:r>
        <w:rPr>
          <w:b/>
        </w:rPr>
        <w:lastRenderedPageBreak/>
        <w:t>SCP (</w:t>
      </w:r>
      <w:r w:rsidR="00F648CD">
        <w:rPr>
          <w:b/>
          <w:bCs/>
        </w:rPr>
        <w:t>Secure Copy</w:t>
      </w:r>
      <w:r>
        <w:rPr>
          <w:b/>
        </w:rPr>
        <w:t>):</w:t>
      </w:r>
      <w:r w:rsidR="00401AC4">
        <w:rPr>
          <w:b/>
        </w:rPr>
        <w:t xml:space="preserve"> </w:t>
      </w:r>
      <w:r>
        <w:t xml:space="preserve">protocollo per trasferire in modo sicuro un </w:t>
      </w:r>
      <w:r w:rsidRPr="00E465F3">
        <w:t>file</w:t>
      </w:r>
      <w:r>
        <w:t xml:space="preserve"> tra un </w:t>
      </w:r>
      <w:r w:rsidRPr="00E465F3">
        <w:t>computer</w:t>
      </w:r>
      <w:r>
        <w:t xml:space="preserve"> locale ed un </w:t>
      </w:r>
      <w:r w:rsidRPr="00E465F3">
        <w:t>host</w:t>
      </w:r>
      <w:r>
        <w:t xml:space="preserve"> remoto o tra due host remoti. </w:t>
      </w:r>
      <w:r w:rsidRPr="00E727EA">
        <w:t>(Fonte: Wikipedia)</w:t>
      </w:r>
    </w:p>
    <w:p w14:paraId="169C57F5" w14:textId="77777777" w:rsidR="00BD69D3" w:rsidRDefault="00BD69D3">
      <w:pPr>
        <w:rPr>
          <w:b/>
        </w:rPr>
      </w:pPr>
    </w:p>
    <w:p w14:paraId="169C57F6" w14:textId="77777777" w:rsidR="00617AF7" w:rsidRDefault="0030108D">
      <w:r w:rsidRPr="002F5DC0">
        <w:rPr>
          <w:b/>
        </w:rPr>
        <w:t>Serie</w:t>
      </w:r>
      <w:r w:rsidR="00617AF7">
        <w:rPr>
          <w:b/>
        </w:rPr>
        <w:t xml:space="preserve">: </w:t>
      </w:r>
      <w:r w:rsidR="00617AF7">
        <w:rPr>
          <w:b/>
          <w:bCs/>
          <w:i/>
          <w:iCs/>
        </w:rPr>
        <w:t xml:space="preserve">Unità Archivistiche </w:t>
      </w:r>
      <w:r w:rsidR="00617AF7" w:rsidRPr="00EB6766">
        <w:rPr>
          <w:bCs/>
          <w:iCs/>
        </w:rPr>
        <w:t>o</w:t>
      </w:r>
      <w:r w:rsidR="00617AF7">
        <w:rPr>
          <w:b/>
          <w:bCs/>
          <w:i/>
          <w:iCs/>
        </w:rPr>
        <w:t xml:space="preserve"> Unità Documentarie</w:t>
      </w:r>
      <w:r w:rsidR="00617AF7">
        <w:t xml:space="preserve"> ordinate secondo un </w:t>
      </w:r>
      <w:r w:rsidR="00B4009B" w:rsidRPr="00B4009B">
        <w:rPr>
          <w:i/>
        </w:rPr>
        <w:t>sistema di classificazione</w:t>
      </w:r>
      <w:r w:rsidR="009E5580">
        <w:t xml:space="preserve"> o conservati insieme perché</w:t>
      </w:r>
      <w:r w:rsidR="00617AF7">
        <w:t>:</w:t>
      </w:r>
    </w:p>
    <w:p w14:paraId="169C57F7" w14:textId="77777777" w:rsidR="00617AF7" w:rsidRDefault="00617AF7" w:rsidP="005F3C26">
      <w:pPr>
        <w:pStyle w:val="Elenchi"/>
      </w:pPr>
      <w:r>
        <w:t>sono il risultato di un medesimo processo di sedimentazione o ar</w:t>
      </w:r>
      <w:r w:rsidR="009E5580">
        <w:t>c</w:t>
      </w:r>
      <w:r>
        <w:t>hiviazione o di una medesima attività;</w:t>
      </w:r>
    </w:p>
    <w:p w14:paraId="169C57F8" w14:textId="77777777" w:rsidR="00617AF7" w:rsidRDefault="00617AF7" w:rsidP="005F3C26">
      <w:pPr>
        <w:pStyle w:val="Elenchi"/>
        <w:rPr>
          <w:b/>
          <w:bCs/>
          <w:i/>
          <w:iCs/>
        </w:rPr>
      </w:pPr>
      <w:r>
        <w:t xml:space="preserve">appartengono ad una specifica </w:t>
      </w:r>
      <w:r w:rsidR="0081798E" w:rsidRPr="0081798E">
        <w:rPr>
          <w:b/>
          <w:bCs/>
          <w:i/>
          <w:iCs/>
        </w:rPr>
        <w:t>tipologia documentaria</w:t>
      </w:r>
      <w:r w:rsidRPr="00F116DF">
        <w:rPr>
          <w:bCs/>
          <w:iCs/>
        </w:rPr>
        <w:t>;</w:t>
      </w:r>
    </w:p>
    <w:p w14:paraId="169C57F9" w14:textId="77777777" w:rsidR="00F116DF" w:rsidRDefault="00EB6766" w:rsidP="005F3C26">
      <w:pPr>
        <w:pStyle w:val="Elenchi"/>
      </w:pPr>
      <w:r>
        <w:t>a</w:t>
      </w:r>
      <w:r w:rsidR="00617AF7">
        <w:t xml:space="preserve"> ragione di qualche altra relazione derivante dalle modalità della loro pro</w:t>
      </w:r>
      <w:r w:rsidR="00F116DF">
        <w:t>duzione, acquisizione o uso.</w:t>
      </w:r>
    </w:p>
    <w:p w14:paraId="169C57FA" w14:textId="77777777" w:rsidR="00617AF7" w:rsidRDefault="00E727EA" w:rsidP="00F116DF">
      <w:r>
        <w:t>(fonte:</w:t>
      </w:r>
      <w:r w:rsidR="00617AF7">
        <w:t xml:space="preserve"> </w:t>
      </w:r>
      <w:r w:rsidR="00617AF7">
        <w:rPr>
          <w:b/>
          <w:bCs/>
          <w:i/>
          <w:iCs/>
        </w:rPr>
        <w:t>ISAD</w:t>
      </w:r>
      <w:r>
        <w:t>)</w:t>
      </w:r>
    </w:p>
    <w:p w14:paraId="169C57FB" w14:textId="77777777" w:rsidR="00617AF7" w:rsidRDefault="00617AF7"/>
    <w:p w14:paraId="169C57FC" w14:textId="4701F64F" w:rsidR="001B513D" w:rsidRDefault="001B513D">
      <w:r w:rsidRPr="00E7170F">
        <w:rPr>
          <w:b/>
        </w:rPr>
        <w:t>Servlet container</w:t>
      </w:r>
      <w:r w:rsidRPr="00E7170F">
        <w:t xml:space="preserve">: </w:t>
      </w:r>
      <w:r w:rsidR="00E7170F" w:rsidRPr="00E7170F">
        <w:t xml:space="preserve">componente di un web server che interagisce con i servlet, ovvero con programmi </w:t>
      </w:r>
      <w:r w:rsidR="00E7170F">
        <w:t>in linguaggio Java atti all</w:t>
      </w:r>
      <w:r w:rsidR="00401AC4">
        <w:t>a</w:t>
      </w:r>
      <w:r w:rsidR="00E7170F">
        <w:t xml:space="preserve"> generazione dinamica di pagine web</w:t>
      </w:r>
      <w:r w:rsidR="00E7170F" w:rsidRPr="00E7170F">
        <w:t xml:space="preserve">. </w:t>
      </w:r>
      <w:r w:rsidRPr="002E5F56">
        <w:t>(Fonte: tradotto da Wikipedia inglese)</w:t>
      </w:r>
    </w:p>
    <w:p w14:paraId="36FBA50E" w14:textId="77777777" w:rsidR="00EC6A52" w:rsidRPr="00E052B2" w:rsidRDefault="00EC6A52"/>
    <w:p w14:paraId="169C57FE" w14:textId="77777777" w:rsidR="00C53E39" w:rsidRPr="00C458CD" w:rsidRDefault="00C53E39" w:rsidP="008D28F2">
      <w:r w:rsidRPr="00C458CD">
        <w:rPr>
          <w:b/>
        </w:rPr>
        <w:t>SIEM (Security Information and Event Management):</w:t>
      </w:r>
      <w:r w:rsidRPr="00E7170F">
        <w:t xml:space="preserve"> </w:t>
      </w:r>
      <w:r w:rsidRPr="00C458CD">
        <w:t xml:space="preserve">Le soluzioni rientranti in questa categoria di sistemi </w:t>
      </w:r>
      <w:r w:rsidR="00C458CD" w:rsidRPr="00C458CD">
        <w:t xml:space="preserve">sono </w:t>
      </w:r>
      <w:r w:rsidRPr="00C458CD">
        <w:t>contraddisti</w:t>
      </w:r>
      <w:r w:rsidR="00C458CD" w:rsidRPr="00C458CD">
        <w:t>nt</w:t>
      </w:r>
      <w:r w:rsidRPr="00C458CD">
        <w:t xml:space="preserve">e </w:t>
      </w:r>
      <w:r w:rsidR="00C458CD" w:rsidRPr="00C458CD">
        <w:t>dal</w:t>
      </w:r>
      <w:r w:rsidRPr="00C458CD">
        <w:t xml:space="preserve">la capacità di effettuare analisi </w:t>
      </w:r>
      <w:hyperlink r:id="rId13" w:tooltip="Real-time" w:history="1">
        <w:r w:rsidRPr="00C458CD">
          <w:t>real-time</w:t>
        </w:r>
      </w:hyperlink>
      <w:r w:rsidRPr="00C458CD">
        <w:t xml:space="preserve"> degli allarmi di sicurezza generati dagli apparati hardware di rete e dalle applicazioni software di gestione e monitoraggio.</w:t>
      </w:r>
    </w:p>
    <w:p w14:paraId="169C57FF" w14:textId="77777777" w:rsidR="00C53E39" w:rsidRPr="00C458CD" w:rsidRDefault="00C53E39" w:rsidP="008D28F2">
      <w:r w:rsidRPr="00C458CD">
        <w:t xml:space="preserve">Le soluzioni SIEM sono anche impiegate per effettuare il log delle informazioni di sicurezza e generare dei report funzionali alle tematiche di </w:t>
      </w:r>
      <w:r w:rsidR="00C458CD">
        <w:t>rispetto delle norme e degli standard</w:t>
      </w:r>
      <w:r w:rsidRPr="00C458CD">
        <w:t>. (Fonte: Wikipedia)</w:t>
      </w:r>
    </w:p>
    <w:p w14:paraId="169C5800" w14:textId="77777777" w:rsidR="00C53E39" w:rsidRPr="00734096" w:rsidRDefault="00C53E39"/>
    <w:p w14:paraId="169C5801" w14:textId="77777777" w:rsidR="00617AF7" w:rsidRPr="00F116DF" w:rsidRDefault="00B55EC0">
      <w:r w:rsidRPr="002F5DC0">
        <w:rPr>
          <w:b/>
        </w:rPr>
        <w:t>Sotto componente</w:t>
      </w:r>
      <w:r w:rsidR="00617AF7">
        <w:t xml:space="preserve">: </w:t>
      </w:r>
      <w:r w:rsidR="00C758D2" w:rsidRPr="00B14B35">
        <w:rPr>
          <w:b/>
          <w:i/>
        </w:rPr>
        <w:t>Componente</w:t>
      </w:r>
      <w:r w:rsidR="00C758D2">
        <w:t xml:space="preserve"> </w:t>
      </w:r>
      <w:r w:rsidR="00617AF7">
        <w:t xml:space="preserve">di un </w:t>
      </w:r>
      <w:r w:rsidR="00B14B35" w:rsidRPr="00B14B35">
        <w:rPr>
          <w:b/>
          <w:i/>
        </w:rPr>
        <w:t>Componente</w:t>
      </w:r>
      <w:r w:rsidR="00617AF7">
        <w:t xml:space="preserve">. Per esempio sono </w:t>
      </w:r>
      <w:r w:rsidR="00D32E2C" w:rsidRPr="00D32E2C">
        <w:rPr>
          <w:b/>
          <w:i/>
        </w:rPr>
        <w:t>Sotto componenti</w:t>
      </w:r>
      <w:r w:rsidR="00617AF7">
        <w:t xml:space="preserve"> la </w:t>
      </w:r>
      <w:r w:rsidR="00F52002" w:rsidRPr="00F52002">
        <w:rPr>
          <w:b/>
          <w:i/>
        </w:rPr>
        <w:t>marca temporale</w:t>
      </w:r>
      <w:r w:rsidR="00617AF7">
        <w:t xml:space="preserve"> (se detached) o la </w:t>
      </w:r>
      <w:r w:rsidR="00D83008" w:rsidRPr="00EB6766">
        <w:t>F</w:t>
      </w:r>
      <w:r w:rsidR="00617AF7" w:rsidRPr="00EB6766">
        <w:t>irma digitale</w:t>
      </w:r>
      <w:r w:rsidR="00617AF7">
        <w:t xml:space="preserve"> (sempre se </w:t>
      </w:r>
      <w:r w:rsidR="00617AF7" w:rsidRPr="00EB6766">
        <w:t>detache</w:t>
      </w:r>
      <w:r w:rsidR="009E5580" w:rsidRPr="00EB6766">
        <w:t>d</w:t>
      </w:r>
      <w:r w:rsidR="009E5580">
        <w:t xml:space="preserve">) di un determinato </w:t>
      </w:r>
      <w:r w:rsidR="00B14B35" w:rsidRPr="00D32E2C">
        <w:rPr>
          <w:b/>
          <w:i/>
        </w:rPr>
        <w:t>Componente</w:t>
      </w:r>
      <w:r w:rsidR="00F116DF">
        <w:t>.</w:t>
      </w:r>
    </w:p>
    <w:p w14:paraId="169C5802" w14:textId="77777777" w:rsidR="00A0189C" w:rsidRDefault="00A0189C"/>
    <w:p w14:paraId="169C5803" w14:textId="77777777" w:rsidR="00617AF7" w:rsidRPr="00E56065" w:rsidRDefault="00B55EC0">
      <w:pPr>
        <w:rPr>
          <w:b/>
        </w:rPr>
      </w:pPr>
      <w:r w:rsidRPr="002F5DC0">
        <w:rPr>
          <w:b/>
        </w:rPr>
        <w:t>Storage</w:t>
      </w:r>
      <w:r w:rsidR="00617AF7" w:rsidRPr="00E56065">
        <w:rPr>
          <w:b/>
        </w:rPr>
        <w:t>:</w:t>
      </w:r>
      <w:r w:rsidR="00617AF7" w:rsidRPr="00E56065">
        <w:rPr>
          <w:rFonts w:ascii="Calibri" w:eastAsia="Calibri" w:hAnsi="Calibri"/>
          <w:sz w:val="22"/>
        </w:rPr>
        <w:t xml:space="preserve"> </w:t>
      </w:r>
      <w:r w:rsidR="00617AF7" w:rsidRPr="00E56065">
        <w:t xml:space="preserve">dispositivo per </w:t>
      </w:r>
      <w:r w:rsidR="00734096" w:rsidRPr="00E56065">
        <w:t xml:space="preserve">memorizzare </w:t>
      </w:r>
      <w:r w:rsidR="00617AF7" w:rsidRPr="00E56065">
        <w:t>i dati</w:t>
      </w:r>
      <w:r w:rsidR="00734096" w:rsidRPr="00E56065">
        <w:t xml:space="preserve"> in formato digitale; sono considerati </w:t>
      </w:r>
      <w:r w:rsidR="00D32E2C">
        <w:t>s</w:t>
      </w:r>
      <w:r w:rsidR="00734096" w:rsidRPr="00EB6766">
        <w:t>torage sia</w:t>
      </w:r>
      <w:r w:rsidR="00734096" w:rsidRPr="00E56065">
        <w:t xml:space="preserve"> i dispositivi a nastro che i dispositivi a disco.</w:t>
      </w:r>
    </w:p>
    <w:p w14:paraId="169C5804" w14:textId="77777777" w:rsidR="00617AF7" w:rsidRPr="00E56065" w:rsidRDefault="00617AF7">
      <w:pPr>
        <w:rPr>
          <w:b/>
        </w:rPr>
      </w:pPr>
    </w:p>
    <w:p w14:paraId="169C5805" w14:textId="791EABDD" w:rsidR="00617AF7" w:rsidRPr="00F116DF" w:rsidRDefault="00B55EC0">
      <w:r w:rsidRPr="002F5DC0">
        <w:rPr>
          <w:b/>
        </w:rPr>
        <w:t>Struttura</w:t>
      </w:r>
      <w:r w:rsidR="00044070">
        <w:rPr>
          <w:b/>
        </w:rPr>
        <w:t xml:space="preserve"> versante o Struttura</w:t>
      </w:r>
      <w:r w:rsidR="00617AF7" w:rsidRPr="00E56065">
        <w:rPr>
          <w:b/>
        </w:rPr>
        <w:t>:</w:t>
      </w:r>
      <w:r w:rsidRPr="00E56065">
        <w:rPr>
          <w:b/>
        </w:rPr>
        <w:t xml:space="preserve"> </w:t>
      </w:r>
      <w:r w:rsidR="00E56065" w:rsidRPr="00E56065">
        <w:t>ripartizione dell’Ente produttore identificativa della specifica area di produzione dei documenti versati, in genere coincidente con l’</w:t>
      </w:r>
      <w:r w:rsidR="00733475" w:rsidRPr="00733475">
        <w:rPr>
          <w:i/>
        </w:rPr>
        <w:t>area organizzativa omogenea</w:t>
      </w:r>
      <w:r w:rsidR="00F116DF">
        <w:t>.</w:t>
      </w:r>
    </w:p>
    <w:p w14:paraId="169C5806" w14:textId="77777777" w:rsidR="00617AF7" w:rsidRPr="00E56065" w:rsidRDefault="00617AF7">
      <w:pPr>
        <w:rPr>
          <w:b/>
        </w:rPr>
      </w:pPr>
    </w:p>
    <w:p w14:paraId="169C5807" w14:textId="77777777" w:rsidR="00617AF7" w:rsidRPr="006B07D9" w:rsidRDefault="00A0189C">
      <w:pPr>
        <w:rPr>
          <w:b/>
        </w:rPr>
      </w:pPr>
      <w:r w:rsidRPr="002F5DC0">
        <w:rPr>
          <w:b/>
        </w:rPr>
        <w:t>Tape library</w:t>
      </w:r>
      <w:r w:rsidR="00617AF7" w:rsidRPr="00E56065">
        <w:rPr>
          <w:b/>
        </w:rPr>
        <w:t>:</w:t>
      </w:r>
      <w:r w:rsidR="00617AF7" w:rsidRPr="00E56065">
        <w:rPr>
          <w:rFonts w:ascii="Calibri" w:eastAsia="Calibri" w:hAnsi="Calibri"/>
          <w:sz w:val="22"/>
        </w:rPr>
        <w:t xml:space="preserve"> </w:t>
      </w:r>
      <w:r w:rsidR="00734096" w:rsidRPr="00E56065">
        <w:t xml:space="preserve">sistema automatico composto da alloggiamenti contenenti cassette magnetiche, dispositivi di lettura/scrittura delle cassette stesse e dispositivi di riconoscimento automatico delle cassette. </w:t>
      </w:r>
      <w:r w:rsidR="00617AF7" w:rsidRPr="00E56065">
        <w:t>(Fonte: Wikipedia)</w:t>
      </w:r>
    </w:p>
    <w:p w14:paraId="169C5808" w14:textId="520EF8BB" w:rsidR="00617AF7" w:rsidRDefault="00617AF7">
      <w:pPr>
        <w:rPr>
          <w:b/>
        </w:rPr>
      </w:pPr>
    </w:p>
    <w:p w14:paraId="2368F3CE" w14:textId="586AC863" w:rsidR="00AB427E" w:rsidRDefault="00AB427E">
      <w:pPr>
        <w:rPr>
          <w:b/>
        </w:rPr>
      </w:pPr>
      <w:r>
        <w:rPr>
          <w:b/>
        </w:rPr>
        <w:t>Tempo UTC (Tempo coordinato universale):</w:t>
      </w:r>
      <w:r w:rsidRPr="00AB427E">
        <w:t xml:space="preserve"> </w:t>
      </w:r>
      <w:r w:rsidR="00E9244F" w:rsidRPr="00E9244F">
        <w:t>fuso orario di riferimento da cui sono calcolati tutti gli altri fusi orari del mondo. Esso è derivato dal tempo medio di Greenwich (in inglese Greenwich Mean Time, GMT), con il quale coincide a meno di approssimazioni infinitesimali, e perciò talvolta è ancora chiamato, sia pure impropriamente, GMT</w:t>
      </w:r>
      <w:r w:rsidR="00E9244F" w:rsidRPr="00D435AC">
        <w:rPr>
          <w:szCs w:val="20"/>
        </w:rPr>
        <w:t>. (Fonte: Wikipedia)</w:t>
      </w:r>
    </w:p>
    <w:p w14:paraId="6618618C" w14:textId="77777777" w:rsidR="00AB427E" w:rsidRDefault="00AB427E">
      <w:pPr>
        <w:rPr>
          <w:b/>
        </w:rPr>
      </w:pPr>
    </w:p>
    <w:p w14:paraId="169C5809" w14:textId="0728653A" w:rsidR="00617AF7" w:rsidRDefault="002727E3">
      <w:r w:rsidRPr="002F5DC0">
        <w:rPr>
          <w:b/>
        </w:rPr>
        <w:t>Tipologia documentaria</w:t>
      </w:r>
      <w:r w:rsidR="00617AF7">
        <w:rPr>
          <w:b/>
        </w:rPr>
        <w:t>:</w:t>
      </w:r>
      <w:r w:rsidR="00617AF7">
        <w:rPr>
          <w:rFonts w:ascii="Calibri" w:eastAsia="Calibri" w:hAnsi="Calibri"/>
          <w:sz w:val="22"/>
        </w:rPr>
        <w:t xml:space="preserve"> </w:t>
      </w:r>
      <w:r w:rsidR="009D36DA">
        <w:t>categoria di documenti</w:t>
      </w:r>
      <w:r w:rsidR="00617AF7">
        <w:t xml:space="preserve"> omogenei per natura e funzione giuridica, modalità di registrazione o di produzione, che han</w:t>
      </w:r>
      <w:r w:rsidR="00E40BCE">
        <w:t>n</w:t>
      </w:r>
      <w:r w:rsidR="00617AF7">
        <w:t xml:space="preserve">o comuni caratteristiche formali e/o </w:t>
      </w:r>
      <w:r w:rsidR="00617AF7">
        <w:lastRenderedPageBreak/>
        <w:t>intellettuali</w:t>
      </w:r>
      <w:r w:rsidR="00250847">
        <w:t xml:space="preserve">; nel sistema </w:t>
      </w:r>
      <w:r w:rsidR="00A45B68">
        <w:t xml:space="preserve">SacER, che </w:t>
      </w:r>
      <w:r w:rsidR="00F3207C">
        <w:t xml:space="preserve">fa riferimento al più complesso concetto di </w:t>
      </w:r>
      <w:r w:rsidR="00F3207C" w:rsidRPr="00F3207C">
        <w:rPr>
          <w:b/>
          <w:i/>
        </w:rPr>
        <w:t>Unità Documentaria</w:t>
      </w:r>
      <w:r w:rsidR="00F3207C">
        <w:t xml:space="preserve">, anziché di </w:t>
      </w:r>
      <w:r w:rsidR="00060811">
        <w:t>Documento, si preferisce parlare di “Tipo di Unità Documentaria”</w:t>
      </w:r>
    </w:p>
    <w:p w14:paraId="169C580A" w14:textId="77777777" w:rsidR="000921CD" w:rsidRPr="00E56065" w:rsidRDefault="000921CD" w:rsidP="000921CD">
      <w:pPr>
        <w:rPr>
          <w:b/>
        </w:rPr>
      </w:pPr>
    </w:p>
    <w:p w14:paraId="169C580B" w14:textId="5C2D811C" w:rsidR="000921CD" w:rsidRPr="008D28F2" w:rsidRDefault="000921CD" w:rsidP="008D28F2">
      <w:r w:rsidRPr="00DA1D4E">
        <w:rPr>
          <w:b/>
          <w:szCs w:val="20"/>
        </w:rPr>
        <w:t>Trouble ticket</w:t>
      </w:r>
      <w:r w:rsidRPr="00DA1D4E">
        <w:rPr>
          <w:b/>
        </w:rPr>
        <w:t>:</w:t>
      </w:r>
      <w:r w:rsidRPr="00DA1D4E">
        <w:rPr>
          <w:rFonts w:ascii="Calibri" w:eastAsia="Calibri" w:hAnsi="Calibri"/>
          <w:sz w:val="22"/>
        </w:rPr>
        <w:t xml:space="preserve"> </w:t>
      </w:r>
      <w:r w:rsidRPr="00DA1D4E">
        <w:rPr>
          <w:szCs w:val="20"/>
        </w:rPr>
        <w:t xml:space="preserve">sistema informatico che gestisce e registra delle liste di richieste di assistenza o di problemi, organizzato secondo le necessità di chi offre il servizio. </w:t>
      </w:r>
      <w:r w:rsidR="00401AC4" w:rsidRPr="00DA1D4E">
        <w:rPr>
          <w:szCs w:val="20"/>
        </w:rPr>
        <w:t>[</w:t>
      </w:r>
      <w:r w:rsidRPr="00DA1D4E">
        <w:rPr>
          <w:szCs w:val="20"/>
        </w:rPr>
        <w:t>…</w:t>
      </w:r>
      <w:r w:rsidR="00401AC4" w:rsidRPr="00DA1D4E">
        <w:rPr>
          <w:szCs w:val="20"/>
        </w:rPr>
        <w:t>]</w:t>
      </w:r>
      <w:r w:rsidRPr="00DA1D4E">
        <w:rPr>
          <w:szCs w:val="20"/>
        </w:rPr>
        <w:t xml:space="preserve"> Un </w:t>
      </w:r>
      <w:r w:rsidRPr="00DA1D4E">
        <w:rPr>
          <w:iCs/>
          <w:szCs w:val="20"/>
        </w:rPr>
        <w:t>ticket</w:t>
      </w:r>
      <w:r w:rsidRPr="00DA1D4E">
        <w:rPr>
          <w:szCs w:val="20"/>
        </w:rPr>
        <w:t xml:space="preserve"> o biglietto, serve per tenere il filo di una richiesta. Ad ogni biglietto corrisponde un identificativo univoco, che ne consente l'archiviazione e la consultazione in qualunque momento, da parte del personale coinvolto nella sua chiusura. I biglietti vengono 'creati' o 'aperti', all'atto della ricezione di una nuova richiesta, e l'obiettivo è di 'chiuderli' o 'risolverli', fornendo la soluzione al problema segnalato. (Fonte: Wikipedia)</w:t>
      </w:r>
    </w:p>
    <w:p w14:paraId="169C580C" w14:textId="77777777" w:rsidR="00617AF7" w:rsidRDefault="00617AF7">
      <w:pPr>
        <w:rPr>
          <w:b/>
        </w:rPr>
      </w:pPr>
    </w:p>
    <w:p w14:paraId="169C580D" w14:textId="77777777" w:rsidR="00617AF7" w:rsidRPr="0027553B" w:rsidRDefault="002727E3">
      <w:r w:rsidRPr="002F5DC0">
        <w:rPr>
          <w:b/>
        </w:rPr>
        <w:t>Unità archivistica</w:t>
      </w:r>
      <w:r w:rsidR="00617AF7">
        <w:rPr>
          <w:b/>
        </w:rPr>
        <w:t>:</w:t>
      </w:r>
      <w:r w:rsidR="0027553B">
        <w:rPr>
          <w:b/>
        </w:rPr>
        <w:t xml:space="preserve"> </w:t>
      </w:r>
      <w:r w:rsidR="0027553B">
        <w:t xml:space="preserve">insieme organizzato di </w:t>
      </w:r>
      <w:r w:rsidRPr="002727E3">
        <w:rPr>
          <w:b/>
          <w:i/>
        </w:rPr>
        <w:t>Unità documentarie</w:t>
      </w:r>
      <w:r w:rsidR="0027553B">
        <w:rPr>
          <w:b/>
          <w:i/>
        </w:rPr>
        <w:t xml:space="preserve"> </w:t>
      </w:r>
      <w:r w:rsidR="0027553B">
        <w:t xml:space="preserve">o </w:t>
      </w:r>
      <w:r w:rsidR="0027553B" w:rsidRPr="0027553B">
        <w:rPr>
          <w:b/>
          <w:i/>
        </w:rPr>
        <w:t>D</w:t>
      </w:r>
      <w:r w:rsidR="0027553B">
        <w:rPr>
          <w:b/>
          <w:i/>
        </w:rPr>
        <w:t xml:space="preserve">ocumenti </w:t>
      </w:r>
      <w:r w:rsidR="0027553B">
        <w:t xml:space="preserve">raggruppati dal </w:t>
      </w:r>
      <w:r w:rsidR="0027553B">
        <w:rPr>
          <w:i/>
        </w:rPr>
        <w:t xml:space="preserve">Produttore </w:t>
      </w:r>
      <w:r w:rsidR="0027553B">
        <w:t xml:space="preserve">per le esigenze della sua attività corrente in base al comune riferimento allo stesso oggetto, attività o fatto giuridico. Può rappresentare una unità elementare di una </w:t>
      </w:r>
      <w:r w:rsidR="0027553B">
        <w:rPr>
          <w:b/>
          <w:i/>
        </w:rPr>
        <w:t>Serie</w:t>
      </w:r>
      <w:r w:rsidR="00F116DF">
        <w:t>.</w:t>
      </w:r>
      <w:r w:rsidR="0027553B">
        <w:t xml:space="preserve"> [da </w:t>
      </w:r>
      <w:r w:rsidR="0027553B">
        <w:rPr>
          <w:b/>
          <w:i/>
        </w:rPr>
        <w:t>ISAD</w:t>
      </w:r>
      <w:r w:rsidR="0027553B">
        <w:t>]</w:t>
      </w:r>
    </w:p>
    <w:p w14:paraId="169C580E" w14:textId="77777777" w:rsidR="00617AF7" w:rsidRDefault="0027553B">
      <w:pPr>
        <w:rPr>
          <w:b/>
        </w:rPr>
      </w:pPr>
      <w:r>
        <w:rPr>
          <w:b/>
        </w:rPr>
        <w:t xml:space="preserve"> </w:t>
      </w:r>
    </w:p>
    <w:p w14:paraId="169C580F" w14:textId="77777777" w:rsidR="00617AF7" w:rsidRDefault="002727E3">
      <w:r w:rsidRPr="002F5DC0">
        <w:rPr>
          <w:b/>
        </w:rPr>
        <w:t>Unità documentaria</w:t>
      </w:r>
      <w:r w:rsidR="00617AF7">
        <w:t xml:space="preserve">: aggregato logico costituito da uno più </w:t>
      </w:r>
      <w:r w:rsidR="0027553B" w:rsidRPr="0027553B">
        <w:rPr>
          <w:b/>
          <w:i/>
        </w:rPr>
        <w:t>D</w:t>
      </w:r>
      <w:r w:rsidR="0027553B">
        <w:rPr>
          <w:b/>
          <w:i/>
        </w:rPr>
        <w:t>ocumenti</w:t>
      </w:r>
      <w:r w:rsidR="00617AF7">
        <w:t xml:space="preserve"> che sono co</w:t>
      </w:r>
      <w:r w:rsidR="00F116DF">
        <w:t>nsiderati come un tutto unico. Cos</w:t>
      </w:r>
      <w:r w:rsidR="00017EB3">
        <w:t>t</w:t>
      </w:r>
      <w:r w:rsidR="00F116DF">
        <w:t xml:space="preserve">ituisce </w:t>
      </w:r>
      <w:r w:rsidR="00617AF7">
        <w:t>l’unità elementa</w:t>
      </w:r>
      <w:r w:rsidR="00E40BCE">
        <w:t>re in cui è composto l’</w:t>
      </w:r>
      <w:r w:rsidR="00733475" w:rsidRPr="00733475">
        <w:rPr>
          <w:i/>
        </w:rPr>
        <w:t>archivio</w:t>
      </w:r>
      <w:r w:rsidR="00E40BCE">
        <w:t>.</w:t>
      </w:r>
    </w:p>
    <w:p w14:paraId="169C5810" w14:textId="77777777" w:rsidR="00617AF7" w:rsidRDefault="00617AF7">
      <w:pPr>
        <w:rPr>
          <w:b/>
        </w:rPr>
      </w:pPr>
    </w:p>
    <w:p w14:paraId="169C5811" w14:textId="77777777" w:rsidR="00617AF7" w:rsidRPr="00F116DF" w:rsidRDefault="00617AF7">
      <w:r w:rsidRPr="002F5DC0">
        <w:rPr>
          <w:b/>
        </w:rPr>
        <w:t>Versamento</w:t>
      </w:r>
      <w:r>
        <w:rPr>
          <w:b/>
        </w:rPr>
        <w:t>:</w:t>
      </w:r>
      <w:r w:rsidR="0027553B">
        <w:rPr>
          <w:b/>
        </w:rPr>
        <w:t xml:space="preserve"> </w:t>
      </w:r>
      <w:r w:rsidR="0027553B">
        <w:t xml:space="preserve">azione di trasferimento di SIP dal </w:t>
      </w:r>
      <w:r w:rsidR="0027553B">
        <w:rPr>
          <w:i/>
        </w:rPr>
        <w:t xml:space="preserve">Produttore </w:t>
      </w:r>
      <w:r w:rsidR="0027553B">
        <w:t xml:space="preserve">al </w:t>
      </w:r>
      <w:r w:rsidR="00F31D71" w:rsidRPr="00F31D71">
        <w:rPr>
          <w:i/>
        </w:rPr>
        <w:t>Sistema di conservazione</w:t>
      </w:r>
      <w:r w:rsidR="00F116DF">
        <w:t>.</w:t>
      </w:r>
    </w:p>
    <w:p w14:paraId="169C5812" w14:textId="77777777" w:rsidR="00617AF7" w:rsidRDefault="00617AF7">
      <w:pPr>
        <w:rPr>
          <w:b/>
        </w:rPr>
      </w:pPr>
    </w:p>
    <w:p w14:paraId="169C5813" w14:textId="77777777" w:rsidR="00617AF7" w:rsidRPr="0027553B" w:rsidRDefault="001D306F">
      <w:r w:rsidRPr="002F5DC0">
        <w:rPr>
          <w:b/>
        </w:rPr>
        <w:t>Versamento anticipato</w:t>
      </w:r>
      <w:r w:rsidR="00617AF7">
        <w:rPr>
          <w:b/>
        </w:rPr>
        <w:t>:</w:t>
      </w:r>
      <w:r w:rsidR="00617AF7">
        <w:rPr>
          <w:rFonts w:ascii="Calibri" w:eastAsia="Calibri" w:hAnsi="Calibri"/>
          <w:sz w:val="22"/>
        </w:rPr>
        <w:t xml:space="preserve"> </w:t>
      </w:r>
      <w:r w:rsidR="00BC11AD" w:rsidRPr="00BC11AD">
        <w:rPr>
          <w:b/>
          <w:i/>
        </w:rPr>
        <w:t>versamento</w:t>
      </w:r>
      <w:r w:rsidR="00617AF7" w:rsidRPr="0027553B">
        <w:t xml:space="preserve"> nel </w:t>
      </w:r>
      <w:r w:rsidR="00F31D71" w:rsidRPr="00F31D71">
        <w:rPr>
          <w:i/>
        </w:rPr>
        <w:t>Sistema di conservazione</w:t>
      </w:r>
      <w:r w:rsidR="00617AF7" w:rsidRPr="0027553B">
        <w:t xml:space="preserve"> di </w:t>
      </w:r>
      <w:r w:rsidR="00617AF7" w:rsidRPr="0027553B">
        <w:rPr>
          <w:i/>
        </w:rPr>
        <w:t>Documenti informatici</w:t>
      </w:r>
      <w:r w:rsidR="00617AF7" w:rsidRPr="0027553B">
        <w:t xml:space="preserve"> che si trovano ancora nella fase attiva del loro ciclo di vita.</w:t>
      </w:r>
    </w:p>
    <w:p w14:paraId="169C5814" w14:textId="77777777" w:rsidR="00617AF7" w:rsidRPr="0027553B" w:rsidRDefault="00617AF7"/>
    <w:p w14:paraId="169C5815" w14:textId="77777777" w:rsidR="00617AF7" w:rsidRDefault="000A054F">
      <w:pPr>
        <w:rPr>
          <w:b/>
        </w:rPr>
      </w:pPr>
      <w:r w:rsidRPr="002F5DC0">
        <w:rPr>
          <w:b/>
        </w:rPr>
        <w:t xml:space="preserve">Versamento in </w:t>
      </w:r>
      <w:r w:rsidR="00EB6766" w:rsidRPr="002F5DC0">
        <w:rPr>
          <w:b/>
        </w:rPr>
        <w:t>ar</w:t>
      </w:r>
      <w:r w:rsidR="00617AF7" w:rsidRPr="002F5DC0">
        <w:rPr>
          <w:b/>
        </w:rPr>
        <w:t>chivio</w:t>
      </w:r>
      <w:r w:rsidR="00617AF7">
        <w:rPr>
          <w:b/>
        </w:rPr>
        <w:t xml:space="preserve">: </w:t>
      </w:r>
      <w:r w:rsidR="00BC11AD" w:rsidRPr="00BC11AD">
        <w:rPr>
          <w:b/>
          <w:i/>
        </w:rPr>
        <w:t>versamento</w:t>
      </w:r>
      <w:r w:rsidR="00617AF7" w:rsidRPr="0027553B">
        <w:t xml:space="preserve"> nel Sistema </w:t>
      </w:r>
      <w:r w:rsidR="00EB6766">
        <w:t>di</w:t>
      </w:r>
      <w:r w:rsidR="00617AF7" w:rsidRPr="0027553B">
        <w:t xml:space="preserve"> </w:t>
      </w:r>
      <w:r w:rsidR="00733475" w:rsidRPr="00733475">
        <w:rPr>
          <w:i/>
        </w:rPr>
        <w:t>Aggregazioni documentali informatiche</w:t>
      </w:r>
      <w:r w:rsidR="00617AF7" w:rsidRPr="0027553B">
        <w:t xml:space="preserve"> nella loro forma stabile e definitiva (principalmente </w:t>
      </w:r>
      <w:r w:rsidR="00800A71" w:rsidRPr="00EB6766">
        <w:t xml:space="preserve">Fascicoli </w:t>
      </w:r>
      <w:r w:rsidR="00617AF7" w:rsidRPr="00EB6766">
        <w:t xml:space="preserve">chiusi e </w:t>
      </w:r>
      <w:r w:rsidR="00D32E2C" w:rsidRPr="00D32E2C">
        <w:rPr>
          <w:b/>
          <w:i/>
        </w:rPr>
        <w:t>Serie</w:t>
      </w:r>
      <w:r w:rsidR="00617AF7" w:rsidRPr="00EB6766">
        <w:t xml:space="preserve"> annuali complete</w:t>
      </w:r>
      <w:r w:rsidR="00617AF7" w:rsidRPr="0027553B">
        <w:t>), ovvero che hanno esaurito il loro ciclo di vita attivo per entrare in quello semi attivo</w:t>
      </w:r>
      <w:r w:rsidR="00617AF7">
        <w:rPr>
          <w:b/>
        </w:rPr>
        <w:t>.</w:t>
      </w:r>
    </w:p>
    <w:p w14:paraId="169C5816" w14:textId="77777777" w:rsidR="00617AF7" w:rsidRDefault="00617AF7">
      <w:pPr>
        <w:rPr>
          <w:b/>
        </w:rPr>
      </w:pPr>
    </w:p>
    <w:p w14:paraId="169C5817" w14:textId="58BF07BB" w:rsidR="00E7170F" w:rsidRDefault="00E7170F">
      <w:pPr>
        <w:rPr>
          <w:b/>
        </w:rPr>
      </w:pPr>
      <w:r>
        <w:rPr>
          <w:b/>
        </w:rPr>
        <w:t xml:space="preserve">Web Server: </w:t>
      </w:r>
      <w:r w:rsidRPr="00E465F3">
        <w:t>applicazione software</w:t>
      </w:r>
      <w:r>
        <w:t xml:space="preserve"> che, in esecuzione su un </w:t>
      </w:r>
      <w:r w:rsidRPr="00E465F3">
        <w:t>server</w:t>
      </w:r>
      <w:r>
        <w:t xml:space="preserve">, è in grado di gestire le richieste di trasferimento di </w:t>
      </w:r>
      <w:r w:rsidRPr="00E465F3">
        <w:t>pagine web</w:t>
      </w:r>
      <w:r>
        <w:t xml:space="preserve"> di un </w:t>
      </w:r>
      <w:r w:rsidRPr="00E465F3">
        <w:t>client</w:t>
      </w:r>
      <w:r>
        <w:t xml:space="preserve">, tipicamente un </w:t>
      </w:r>
      <w:r w:rsidRPr="00E465F3">
        <w:t>web browser</w:t>
      </w:r>
      <w:r>
        <w:t xml:space="preserve">, tramite il protocollo </w:t>
      </w:r>
      <w:r w:rsidRPr="00E465F3">
        <w:rPr>
          <w:b/>
          <w:i/>
        </w:rPr>
        <w:t>HTTP</w:t>
      </w:r>
      <w:r>
        <w:t xml:space="preserve"> o eventualmente la versione sicura </w:t>
      </w:r>
      <w:r w:rsidRPr="00E465F3">
        <w:rPr>
          <w:b/>
          <w:i/>
        </w:rPr>
        <w:t>HTTPS</w:t>
      </w:r>
      <w:r w:rsidRPr="00E56065">
        <w:t>. (Fonte: Wikipedia)</w:t>
      </w:r>
    </w:p>
    <w:p w14:paraId="169C5818" w14:textId="77777777" w:rsidR="00E7170F" w:rsidRDefault="00E7170F">
      <w:pPr>
        <w:rPr>
          <w:b/>
        </w:rPr>
      </w:pPr>
    </w:p>
    <w:p w14:paraId="169C5819" w14:textId="339874BD" w:rsidR="00617AF7" w:rsidRDefault="000A054F">
      <w:r w:rsidRPr="002F5DC0">
        <w:rPr>
          <w:b/>
        </w:rPr>
        <w:t xml:space="preserve">Web </w:t>
      </w:r>
      <w:r w:rsidR="00041356">
        <w:rPr>
          <w:b/>
        </w:rPr>
        <w:t>S</w:t>
      </w:r>
      <w:r w:rsidRPr="002F5DC0">
        <w:rPr>
          <w:b/>
        </w:rPr>
        <w:t>ervice</w:t>
      </w:r>
      <w:r w:rsidR="00617AF7" w:rsidRPr="00E56065">
        <w:rPr>
          <w:b/>
        </w:rPr>
        <w:t xml:space="preserve">: </w:t>
      </w:r>
      <w:r w:rsidR="00617AF7" w:rsidRPr="00E56065">
        <w:t xml:space="preserve">un sistema software progettato per </w:t>
      </w:r>
      <w:r w:rsidR="00617AF7" w:rsidRPr="00EB6766">
        <w:t>supportare l'</w:t>
      </w:r>
      <w:r w:rsidR="00ED12E5" w:rsidRPr="00ED12E5">
        <w:rPr>
          <w:i/>
        </w:rPr>
        <w:t>interoperabilità</w:t>
      </w:r>
      <w:r w:rsidR="00617AF7" w:rsidRPr="00EB6766">
        <w:t xml:space="preserve"> tra</w:t>
      </w:r>
      <w:r w:rsidR="00617AF7" w:rsidRPr="00E56065">
        <w:t xml:space="preserve"> diversi </w:t>
      </w:r>
      <w:r w:rsidR="00831D49" w:rsidRPr="00E56065">
        <w:t xml:space="preserve">sistemi in </w:t>
      </w:r>
      <w:r w:rsidR="00617AF7" w:rsidRPr="00E56065">
        <w:t xml:space="preserve">una medesima rete </w:t>
      </w:r>
      <w:r w:rsidR="00831D49" w:rsidRPr="00E56065">
        <w:t>oppure</w:t>
      </w:r>
      <w:r w:rsidR="00617AF7" w:rsidRPr="00E56065">
        <w:t xml:space="preserve"> in un contesto distribuito. (Fonte: Wikipedia)</w:t>
      </w:r>
    </w:p>
    <w:p w14:paraId="169C581A" w14:textId="77777777" w:rsidR="00730ED2" w:rsidRDefault="00730ED2"/>
    <w:p w14:paraId="169C581B" w14:textId="77777777" w:rsidR="00730ED2" w:rsidRDefault="00730ED2">
      <w:r>
        <w:rPr>
          <w:b/>
        </w:rPr>
        <w:t>ZIP</w:t>
      </w:r>
      <w:r w:rsidRPr="00E56065">
        <w:rPr>
          <w:b/>
        </w:rPr>
        <w:t xml:space="preserve">: </w:t>
      </w:r>
      <w:r w:rsidRPr="00E465F3">
        <w:t>formato</w:t>
      </w:r>
      <w:r>
        <w:t xml:space="preserve"> di </w:t>
      </w:r>
      <w:r w:rsidRPr="00E465F3">
        <w:t>compressione dei dati</w:t>
      </w:r>
      <w:r>
        <w:t xml:space="preserve"> molto diffuso nei </w:t>
      </w:r>
      <w:r w:rsidRPr="00E465F3">
        <w:t>computer</w:t>
      </w:r>
      <w:r>
        <w:t xml:space="preserve"> con </w:t>
      </w:r>
      <w:r w:rsidRPr="00E465F3">
        <w:t>sistemi operativi</w:t>
      </w:r>
      <w:r>
        <w:t xml:space="preserve"> </w:t>
      </w:r>
      <w:r w:rsidRPr="00E465F3">
        <w:t>Microsoft</w:t>
      </w:r>
      <w:r>
        <w:t xml:space="preserve"> e supportato di default nei computer con sistema operativo </w:t>
      </w:r>
      <w:r w:rsidRPr="00E465F3">
        <w:t>Mac OS X</w:t>
      </w:r>
      <w:r>
        <w:t xml:space="preserve">. Supporta vari </w:t>
      </w:r>
      <w:r w:rsidRPr="00E465F3">
        <w:t>algoritmi di compressione</w:t>
      </w:r>
      <w:r w:rsidR="003F108E" w:rsidRPr="00E56065">
        <w:t>. (Fonte: Wikipedia)</w:t>
      </w:r>
    </w:p>
    <w:p w14:paraId="169C581C" w14:textId="77777777" w:rsidR="004C6F67" w:rsidRDefault="004C6F67"/>
    <w:p w14:paraId="169C581D"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81E" w14:textId="77777777" w:rsidR="00126E09" w:rsidRDefault="00126E09">
      <w:r>
        <w:br w:type="page"/>
      </w:r>
    </w:p>
    <w:p w14:paraId="169C581F" w14:textId="77777777" w:rsidR="00DF485F" w:rsidRDefault="004C6F67" w:rsidP="008A4F7A">
      <w:pPr>
        <w:pStyle w:val="Titolo1"/>
      </w:pPr>
      <w:bookmarkStart w:id="8" w:name="_Toc443464621"/>
      <w:bookmarkStart w:id="9" w:name="_Toc524098781"/>
      <w:r w:rsidRPr="004C6F67">
        <w:lastRenderedPageBreak/>
        <w:t xml:space="preserve">NORMATIVA </w:t>
      </w:r>
      <w:r>
        <w:t xml:space="preserve">E STANDARD </w:t>
      </w:r>
      <w:r w:rsidRPr="004C6F67">
        <w:t>DI RIFERIMENTO</w:t>
      </w:r>
      <w:bookmarkEnd w:id="8"/>
      <w:bookmarkEnd w:id="9"/>
    </w:p>
    <w:p w14:paraId="169C5820" w14:textId="77777777" w:rsidR="00E54E5D" w:rsidRDefault="00E54E5D" w:rsidP="008A4F7A">
      <w:pPr>
        <w:pStyle w:val="Titolo2"/>
      </w:pPr>
      <w:bookmarkStart w:id="10" w:name="_Toc443464622"/>
      <w:bookmarkStart w:id="11" w:name="_Toc524098782"/>
      <w:r w:rsidRPr="008A4F7A">
        <w:t>Normativa</w:t>
      </w:r>
      <w:r>
        <w:t xml:space="preserve"> di riferimento</w:t>
      </w:r>
      <w:bookmarkEnd w:id="10"/>
      <w:bookmarkEnd w:id="11"/>
    </w:p>
    <w:p w14:paraId="5D1D60F5" w14:textId="0783986A" w:rsidR="001B5223" w:rsidRDefault="00DF7E26" w:rsidP="001B5223">
      <w:r>
        <w:t>L</w:t>
      </w:r>
      <w:r w:rsidR="00F93BAF" w:rsidRPr="00D871E7">
        <w:t xml:space="preserve">a principale normativa di riferimento per l’attività di conservazione a livello nazionale, </w:t>
      </w:r>
      <w:r w:rsidRPr="00C2706E">
        <w:rPr>
          <w:highlight w:val="yellow"/>
        </w:rPr>
        <w:t xml:space="preserve">inclusa </w:t>
      </w:r>
      <w:r w:rsidR="00F93BAF" w:rsidRPr="00C2706E">
        <w:rPr>
          <w:highlight w:val="yellow"/>
        </w:rPr>
        <w:t>quella a livello locale</w:t>
      </w:r>
      <w:r w:rsidRPr="00C2706E">
        <w:rPr>
          <w:highlight w:val="yellow"/>
        </w:rPr>
        <w:t xml:space="preserve"> (</w:t>
      </w:r>
      <w:r w:rsidRPr="00D871E7">
        <w:rPr>
          <w:highlight w:val="yellow"/>
        </w:rPr>
        <w:t>se definita)</w:t>
      </w:r>
      <w:r w:rsidR="00F93BAF" w:rsidRPr="00D871E7">
        <w:t xml:space="preserve"> in vigore nei luoghi dove sono conservati i documenti e quella specifica relativa alle diverse tipologie di documenti riguardanti il contratto di erogazione del servizio di conservazione</w:t>
      </w:r>
      <w:r w:rsidR="001B5223">
        <w:t xml:space="preserve"> è riportata in modo dettagliato e secondo la gerarchia delle fonti </w:t>
      </w:r>
      <w:r w:rsidR="001B5223" w:rsidRPr="003A5365">
        <w:t>nell'Allegato 1 “Normativa e standard di riferimento</w:t>
      </w:r>
      <w:r w:rsidR="001B5223" w:rsidRPr="000F45F0">
        <w:t>”</w:t>
      </w:r>
      <w:r w:rsidR="001B5223">
        <w:t>,</w:t>
      </w:r>
      <w:r w:rsidR="001B5223" w:rsidRPr="000F45F0">
        <w:t xml:space="preserve"> mantenuto aggiornato</w:t>
      </w:r>
      <w:r w:rsidR="001B5223">
        <w:t>.</w:t>
      </w:r>
    </w:p>
    <w:p w14:paraId="1CD35F4A" w14:textId="24D558E9" w:rsidR="00F93BAF" w:rsidRPr="00D871E7" w:rsidRDefault="00F93BAF" w:rsidP="00D871E7"/>
    <w:p w14:paraId="169C5822" w14:textId="77777777" w:rsidR="00DF485F" w:rsidRDefault="00DF485F"/>
    <w:p w14:paraId="169C583B" w14:textId="2A8E92E6" w:rsidR="000F45F0" w:rsidRPr="00027D34" w:rsidRDefault="003A5365" w:rsidP="000F45F0">
      <w:pPr>
        <w:rPr>
          <w:sz w:val="16"/>
          <w:szCs w:val="16"/>
        </w:rPr>
      </w:pPr>
      <w:r w:rsidDel="003A5365">
        <w:t xml:space="preserve"> </w:t>
      </w:r>
      <w:r w:rsidR="000F45F0" w:rsidRPr="00027D34">
        <w:rPr>
          <w:sz w:val="16"/>
          <w:szCs w:val="16"/>
        </w:rPr>
        <w:t>[</w:t>
      </w:r>
      <w:hyperlink w:anchor="Sommario" w:history="1">
        <w:r w:rsidR="000F45F0" w:rsidRPr="000F45F0">
          <w:rPr>
            <w:rStyle w:val="Collegamentoipertestuale"/>
            <w:sz w:val="16"/>
            <w:szCs w:val="16"/>
          </w:rPr>
          <w:t>Torna al Sommario</w:t>
        </w:r>
      </w:hyperlink>
      <w:r w:rsidR="000F45F0" w:rsidRPr="00027D34">
        <w:rPr>
          <w:sz w:val="16"/>
          <w:szCs w:val="16"/>
        </w:rPr>
        <w:t>]</w:t>
      </w:r>
    </w:p>
    <w:p w14:paraId="169C583C" w14:textId="77777777" w:rsidR="002848AC" w:rsidRDefault="002848AC"/>
    <w:p w14:paraId="169C583D" w14:textId="77777777" w:rsidR="00714899" w:rsidRDefault="00714899"/>
    <w:p w14:paraId="169C583E" w14:textId="77777777" w:rsidR="00E54E5D" w:rsidRPr="00015998" w:rsidRDefault="00E54E5D" w:rsidP="00E54E5D">
      <w:pPr>
        <w:pStyle w:val="Titolo2"/>
        <w:rPr>
          <w:lang w:val="en-US"/>
        </w:rPr>
      </w:pPr>
      <w:bookmarkStart w:id="12" w:name="_Toc438201578"/>
      <w:bookmarkStart w:id="13" w:name="_Toc443464623"/>
      <w:bookmarkStart w:id="14" w:name="_Toc524098783"/>
      <w:r w:rsidRPr="00E54E5D">
        <w:t>Standard di riferimento</w:t>
      </w:r>
      <w:bookmarkEnd w:id="12"/>
      <w:bookmarkEnd w:id="13"/>
      <w:bookmarkEnd w:id="14"/>
    </w:p>
    <w:p w14:paraId="2C7A1B6F" w14:textId="3122B3F1" w:rsidR="001B5223" w:rsidRPr="00D871E7" w:rsidRDefault="007D612B" w:rsidP="00E54E5D">
      <w:r w:rsidRPr="00D871E7">
        <w:t xml:space="preserve">I principali standard di riferimento </w:t>
      </w:r>
      <w:r w:rsidR="00452D23">
        <w:t>per l’attività di conservazione</w:t>
      </w:r>
      <w:r w:rsidR="008B069D" w:rsidRPr="008B069D">
        <w:t xml:space="preserve"> elencati </w:t>
      </w:r>
      <w:bookmarkStart w:id="15" w:name="_Hlk511055167"/>
      <w:r w:rsidR="008B069D" w:rsidRPr="008B069D">
        <w:t>nell’allegato 3 delle Regole Tecniche in materia di Sistema di conservazione</w:t>
      </w:r>
      <w:bookmarkEnd w:id="15"/>
      <w:r w:rsidR="008B069D">
        <w:t xml:space="preserve">, </w:t>
      </w:r>
      <w:r w:rsidR="00037E60">
        <w:t xml:space="preserve">sono elencati </w:t>
      </w:r>
      <w:r w:rsidR="008B069D">
        <w:t xml:space="preserve">in modo dettagliato </w:t>
      </w:r>
      <w:r w:rsidR="008B069D" w:rsidRPr="003A5365">
        <w:t>nell'Allegato 1 “Normativa e standard di riferimento</w:t>
      </w:r>
      <w:r w:rsidR="008B069D" w:rsidRPr="000F45F0">
        <w:t>”</w:t>
      </w:r>
      <w:r w:rsidR="008B069D">
        <w:t>,</w:t>
      </w:r>
      <w:r w:rsidR="008B069D" w:rsidRPr="000F45F0">
        <w:t xml:space="preserve"> mantenuto </w:t>
      </w:r>
      <w:r w:rsidR="00D41257">
        <w:t>costantemente aggiornato</w:t>
      </w:r>
      <w:r w:rsidR="00037E60">
        <w:t>.</w:t>
      </w:r>
    </w:p>
    <w:p w14:paraId="169C585E" w14:textId="77777777" w:rsidR="000F45F0" w:rsidRPr="00AF5A54" w:rsidRDefault="000F45F0"/>
    <w:p w14:paraId="169C585F"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7CADB9C2" w14:textId="77777777" w:rsidR="00D41257" w:rsidRDefault="00D41257">
      <w:pPr>
        <w:rPr>
          <w:lang w:val="en-US"/>
        </w:rPr>
      </w:pPr>
    </w:p>
    <w:p w14:paraId="169C5860" w14:textId="1B5DE883" w:rsidR="002848AC" w:rsidRPr="00E54E5D" w:rsidRDefault="00DB2A8A">
      <w:pPr>
        <w:rPr>
          <w:lang w:val="en-US"/>
        </w:rPr>
      </w:pPr>
      <w:r>
        <w:rPr>
          <w:lang w:val="en-US"/>
        </w:rPr>
        <w:br w:type="page"/>
      </w:r>
    </w:p>
    <w:p w14:paraId="169C5861" w14:textId="77777777" w:rsidR="00617AF7" w:rsidRDefault="00E54E5D" w:rsidP="008A4F7A">
      <w:pPr>
        <w:pStyle w:val="Titolo1"/>
      </w:pPr>
      <w:bookmarkStart w:id="16" w:name="_Ref441587753"/>
      <w:bookmarkStart w:id="17" w:name="_Toc443464624"/>
      <w:bookmarkStart w:id="18" w:name="_Toc524098784"/>
      <w:r w:rsidRPr="00E54E5D">
        <w:lastRenderedPageBreak/>
        <w:t xml:space="preserve">RUOLI E </w:t>
      </w:r>
      <w:r w:rsidRPr="008A4F7A">
        <w:t>RESPONSABILITÀ</w:t>
      </w:r>
      <w:bookmarkEnd w:id="16"/>
      <w:bookmarkEnd w:id="17"/>
      <w:bookmarkEnd w:id="18"/>
    </w:p>
    <w:p w14:paraId="169C5862" w14:textId="77777777" w:rsidR="00617AF7" w:rsidRDefault="00617AF7" w:rsidP="008A4F7A">
      <w:pPr>
        <w:pStyle w:val="Titolo2"/>
      </w:pPr>
      <w:bookmarkStart w:id="19" w:name="_Ref441582808"/>
      <w:bookmarkStart w:id="20" w:name="_Toc443464625"/>
      <w:bookmarkStart w:id="21" w:name="_Toc524098785"/>
      <w:r w:rsidRPr="008A4F7A">
        <w:t>Modello</w:t>
      </w:r>
      <w:r>
        <w:t xml:space="preserve"> organizzativo</w:t>
      </w:r>
      <w:bookmarkEnd w:id="19"/>
      <w:bookmarkEnd w:id="20"/>
      <w:bookmarkEnd w:id="21"/>
    </w:p>
    <w:p w14:paraId="169C5872" w14:textId="10394B41" w:rsidR="00617AF7" w:rsidRDefault="006F3C58">
      <w:r w:rsidRPr="00B56DEB">
        <w:rPr>
          <w:highlight w:val="yellow"/>
        </w:rPr>
        <w:t>L’Ente conservatore</w:t>
      </w:r>
      <w:r w:rsidR="00FD2EEB">
        <w:t xml:space="preserve"> </w:t>
      </w:r>
      <w:r w:rsidR="00471B53">
        <w:t xml:space="preserve">svolge </w:t>
      </w:r>
      <w:r w:rsidR="00617AF7" w:rsidRPr="003812F0">
        <w:t xml:space="preserve">le funzioni di archiviazione e conservazione digitale </w:t>
      </w:r>
      <w:r w:rsidR="00BD1350" w:rsidRPr="003812F0">
        <w:t xml:space="preserve">dei documenti informatici </w:t>
      </w:r>
      <w:r w:rsidR="00617AF7" w:rsidRPr="003812F0">
        <w:t>per</w:t>
      </w:r>
      <w:r w:rsidR="00617AF7">
        <w:rPr>
          <w:b/>
        </w:rPr>
        <w:t xml:space="preserve"> </w:t>
      </w:r>
      <w:r w:rsidR="00511455" w:rsidRPr="00511455">
        <w:rPr>
          <w:b/>
        </w:rPr>
        <w:t>conto degli enti produttori</w:t>
      </w:r>
      <w:r w:rsidR="00617AF7">
        <w:rPr>
          <w:b/>
        </w:rPr>
        <w:t xml:space="preserve">, </w:t>
      </w:r>
      <w:r w:rsidR="00617AF7" w:rsidRPr="003812F0">
        <w:t>nel rispetto dei principi di efficacia, efficienza ed economicità.</w:t>
      </w:r>
    </w:p>
    <w:p w14:paraId="169C5873" w14:textId="77777777" w:rsidR="00617AF7" w:rsidRDefault="00617AF7"/>
    <w:p w14:paraId="7D04BC0E" w14:textId="060E939A" w:rsidR="00E63E35" w:rsidRDefault="00617AF7">
      <w:r>
        <w:t xml:space="preserve">Il modello </w:t>
      </w:r>
      <w:r w:rsidR="00CD4C9E">
        <w:t xml:space="preserve">organizzativo adottato </w:t>
      </w:r>
      <w:r w:rsidR="00B37D28">
        <w:t>è</w:t>
      </w:r>
      <w:r w:rsidR="005E1E24">
        <w:t xml:space="preserve"> previsto dalle vigenti </w:t>
      </w:r>
      <w:r w:rsidR="00D32E2C" w:rsidRPr="00D32E2C">
        <w:rPr>
          <w:b/>
          <w:i/>
        </w:rPr>
        <w:t>Regole tecniche</w:t>
      </w:r>
      <w:r>
        <w:t xml:space="preserve"> alla lettera b) del comma 2 dell'articolo 5, </w:t>
      </w:r>
      <w:r w:rsidR="000F3AE7" w:rsidRPr="00D871E7">
        <w:rPr>
          <w:highlight w:val="yellow"/>
        </w:rPr>
        <w:t>[inserire eventuali altri riferimenti normativi significativi]</w:t>
      </w:r>
      <w:r w:rsidR="00B72390" w:rsidRPr="00B72390">
        <w:t xml:space="preserve"> </w:t>
      </w:r>
      <w:r w:rsidR="00B72390">
        <w:t xml:space="preserve">e definito come “in outsourcing” al capitolo 6.1 delle </w:t>
      </w:r>
      <w:r w:rsidR="00B72390" w:rsidRPr="007241B2">
        <w:rPr>
          <w:b/>
        </w:rPr>
        <w:t>Linee guida sulla conservazione dei documenti informatici</w:t>
      </w:r>
      <w:r w:rsidR="00B72390">
        <w:t xml:space="preserve">. </w:t>
      </w:r>
      <w:r w:rsidR="00B72390" w:rsidRPr="00D871E7">
        <w:rPr>
          <w:highlight w:val="yellow"/>
        </w:rPr>
        <w:t>[inserire eventuali altri riferimenti normativi significativi]</w:t>
      </w:r>
      <w:r w:rsidR="00B72390">
        <w:t>.</w:t>
      </w:r>
      <w:r w:rsidR="000F3AE7">
        <w:t>.</w:t>
      </w:r>
    </w:p>
    <w:p w14:paraId="169C5881" w14:textId="77777777" w:rsidR="00617AF7" w:rsidRDefault="00617AF7"/>
    <w:p w14:paraId="169C5882" w14:textId="48D0127E" w:rsidR="00617AF7" w:rsidRPr="00C87CE5" w:rsidRDefault="00726B72">
      <w:r w:rsidRPr="00B56DEB">
        <w:rPr>
          <w:highlight w:val="yellow"/>
        </w:rPr>
        <w:t>L’Ente conservatore</w:t>
      </w:r>
      <w:r>
        <w:t xml:space="preserve"> </w:t>
      </w:r>
      <w:r w:rsidR="00617AF7">
        <w:t>ha tutte le caratteris</w:t>
      </w:r>
      <w:bookmarkStart w:id="22" w:name="_GoBack"/>
      <w:bookmarkEnd w:id="22"/>
      <w:r w:rsidR="00617AF7">
        <w:t xml:space="preserve">tiche istituzionali, giuridiche e tecniche indispensabili al corretto svolgimento del proprio ruolo di </w:t>
      </w:r>
      <w:r w:rsidR="00733475" w:rsidRPr="00733475">
        <w:rPr>
          <w:i/>
        </w:rPr>
        <w:t>archivio</w:t>
      </w:r>
      <w:r w:rsidR="00617AF7">
        <w:t xml:space="preserve"> cioè, per utilizzare i termini di </w:t>
      </w:r>
      <w:r w:rsidR="00D32E2C" w:rsidRPr="00D32E2C">
        <w:rPr>
          <w:b/>
          <w:i/>
        </w:rPr>
        <w:t>OAIS</w:t>
      </w:r>
      <w:r w:rsidR="00617AF7" w:rsidRPr="00EB6766">
        <w:t xml:space="preserve">, </w:t>
      </w:r>
      <w:r w:rsidR="00617AF7">
        <w:t xml:space="preserve">una struttura </w:t>
      </w:r>
      <w:r w:rsidR="00617AF7" w:rsidRPr="00C87CE5">
        <w:t xml:space="preserve">organizzata di persone e sistemi che accetta la responsabilità di conservare </w:t>
      </w:r>
      <w:r w:rsidR="00575536" w:rsidRPr="00C87CE5">
        <w:t>d</w:t>
      </w:r>
      <w:r w:rsidR="005E1E24" w:rsidRPr="00C87CE5">
        <w:t>ocumenti</w:t>
      </w:r>
      <w:r w:rsidR="00617AF7" w:rsidRPr="00C87CE5">
        <w:t xml:space="preserve"> informatici e renderli disponibili ad una </w:t>
      </w:r>
      <w:r w:rsidR="00533A94" w:rsidRPr="00C87CE5">
        <w:rPr>
          <w:b/>
          <w:i/>
        </w:rPr>
        <w:t>Comunità di riferimento</w:t>
      </w:r>
      <w:r w:rsidR="00052767" w:rsidRPr="00C87CE5">
        <w:t xml:space="preserve">, </w:t>
      </w:r>
      <w:r w:rsidR="009462F5" w:rsidRPr="00C87CE5">
        <w:t>servendos</w:t>
      </w:r>
      <w:r w:rsidR="00052767" w:rsidRPr="00C87CE5">
        <w:t xml:space="preserve">i tuttavia </w:t>
      </w:r>
      <w:r w:rsidR="009462F5" w:rsidRPr="00C87CE5">
        <w:t>di</w:t>
      </w:r>
      <w:r w:rsidR="00052767" w:rsidRPr="00C87CE5">
        <w:t xml:space="preserve"> un outsourcer (altro ente di conservaz</w:t>
      </w:r>
      <w:r w:rsidR="009462F5" w:rsidRPr="00C87CE5">
        <w:t>i</w:t>
      </w:r>
      <w:r w:rsidR="00052767" w:rsidRPr="00C87CE5">
        <w:t xml:space="preserve">one accreditato) per </w:t>
      </w:r>
      <w:r w:rsidR="00397C1E" w:rsidRPr="00C87CE5">
        <w:t>le componenti tecnologiche</w:t>
      </w:r>
      <w:r w:rsidR="00617AF7" w:rsidRPr="00C87CE5">
        <w:t>.</w:t>
      </w:r>
    </w:p>
    <w:p w14:paraId="169C5887" w14:textId="77777777" w:rsidR="00617AF7" w:rsidRPr="00C87CE5" w:rsidRDefault="00617AF7"/>
    <w:p w14:paraId="169C5888" w14:textId="20237636" w:rsidR="00617AF7" w:rsidRDefault="00617AF7">
      <w:r w:rsidRPr="00C87CE5">
        <w:t xml:space="preserve">Le logiche organizzative </w:t>
      </w:r>
      <w:r w:rsidRPr="00B56DEB">
        <w:rPr>
          <w:highlight w:val="yellow"/>
        </w:rPr>
        <w:t>d</w:t>
      </w:r>
      <w:r w:rsidR="00B92F78" w:rsidRPr="00B56DEB">
        <w:rPr>
          <w:highlight w:val="yellow"/>
        </w:rPr>
        <w:t>el</w:t>
      </w:r>
      <w:r w:rsidR="004D23CA" w:rsidRPr="00B56DEB">
        <w:rPr>
          <w:highlight w:val="yellow"/>
        </w:rPr>
        <w:t>l’Ente conservatore</w:t>
      </w:r>
      <w:r w:rsidRPr="00C87CE5">
        <w:t xml:space="preserve"> e i suoi rapporti con </w:t>
      </w:r>
      <w:r w:rsidR="0074506B" w:rsidRPr="00C87CE5">
        <w:t>i</w:t>
      </w:r>
      <w:r w:rsidRPr="00C87CE5">
        <w:t xml:space="preserve"> </w:t>
      </w:r>
      <w:r w:rsidR="00B4009B" w:rsidRPr="00C87CE5">
        <w:rPr>
          <w:i/>
        </w:rPr>
        <w:t>Produttori</w:t>
      </w:r>
      <w:r w:rsidRPr="00C87CE5">
        <w:t xml:space="preserve"> </w:t>
      </w:r>
      <w:r>
        <w:t>fanno riferimento al modello Open Archival Information System (</w:t>
      </w:r>
      <w:r w:rsidR="00D32E2C" w:rsidRPr="00D32E2C">
        <w:rPr>
          <w:b/>
          <w:i/>
        </w:rPr>
        <w:t>OAIS</w:t>
      </w:r>
      <w:r>
        <w:t xml:space="preserve">), certificato standard ISO 14721 nel 2003 e recentemente aggiornato (ISO 14721:2012). </w:t>
      </w:r>
    </w:p>
    <w:p w14:paraId="169C5889" w14:textId="77777777" w:rsidR="00617AF7" w:rsidRDefault="00617AF7"/>
    <w:p w14:paraId="169C588A" w14:textId="2822AACE" w:rsidR="00617AF7" w:rsidRDefault="00617AF7">
      <w:r>
        <w:t xml:space="preserve">Il </w:t>
      </w:r>
      <w:r w:rsidR="00F31D71" w:rsidRPr="00F31D71">
        <w:rPr>
          <w:i/>
        </w:rPr>
        <w:t>Sistema di conservazione</w:t>
      </w:r>
      <w:r>
        <w:t xml:space="preserve"> opera secondo modelli organizzativi esplicitamente definiti che garantiscono la sua distinzione logica dal sistema di gestione documentale.</w:t>
      </w:r>
      <w:r w:rsidR="00AA51AD">
        <w:t xml:space="preserve"> </w:t>
      </w:r>
    </w:p>
    <w:p w14:paraId="169C588B" w14:textId="77777777" w:rsidR="00617AF7" w:rsidRDefault="00617AF7"/>
    <w:p w14:paraId="169C588C" w14:textId="4D561653" w:rsidR="00617AF7" w:rsidRDefault="00617AF7">
      <w:r>
        <w:t xml:space="preserve">Seguendo quanto indicato dalle </w:t>
      </w:r>
      <w:r w:rsidR="00D32E2C" w:rsidRPr="00D32E2C">
        <w:rPr>
          <w:b/>
          <w:i/>
        </w:rPr>
        <w:t>Regole tecniche</w:t>
      </w:r>
      <w:r>
        <w:t xml:space="preserve"> vigenti e sulla base dello stesso modello </w:t>
      </w:r>
      <w:r w:rsidR="00D32E2C" w:rsidRPr="00D32E2C">
        <w:rPr>
          <w:b/>
          <w:i/>
        </w:rPr>
        <w:t>OAIS</w:t>
      </w:r>
      <w:r>
        <w:t xml:space="preserve"> si possono identificare i seguenti ruoli fondamentali: </w:t>
      </w:r>
      <w:r w:rsidRPr="00B4009B">
        <w:rPr>
          <w:i/>
        </w:rPr>
        <w:t>Produttore</w:t>
      </w:r>
      <w:r>
        <w:t xml:space="preserve"> (o Ente produttore), </w:t>
      </w:r>
      <w:r w:rsidR="00B4009B" w:rsidRPr="00B4009B">
        <w:rPr>
          <w:i/>
        </w:rPr>
        <w:t>Utente</w:t>
      </w:r>
      <w:r>
        <w:t xml:space="preserve">, </w:t>
      </w:r>
      <w:r w:rsidR="00B4009B" w:rsidRPr="00906F09">
        <w:rPr>
          <w:i/>
        </w:rPr>
        <w:t>Responsabile</w:t>
      </w:r>
      <w:r w:rsidR="00B35062" w:rsidRPr="00FF2835">
        <w:t xml:space="preserve"> (o Ente conservat</w:t>
      </w:r>
      <w:r w:rsidR="00FF2835" w:rsidRPr="00FF2835">
        <w:t>ore)</w:t>
      </w:r>
      <w:r w:rsidR="009C5969">
        <w:t xml:space="preserve">, </w:t>
      </w:r>
      <w:r w:rsidR="009C5969" w:rsidRPr="00EA52C3">
        <w:rPr>
          <w:color w:val="1F497D" w:themeColor="text2"/>
        </w:rPr>
        <w:t>Out</w:t>
      </w:r>
      <w:r w:rsidR="00253E3A" w:rsidRPr="00EA52C3">
        <w:rPr>
          <w:color w:val="1F497D" w:themeColor="text2"/>
        </w:rPr>
        <w:t>sourcer</w:t>
      </w:r>
      <w:r w:rsidR="008F1A5A">
        <w:t>.</w:t>
      </w:r>
    </w:p>
    <w:p w14:paraId="434322C9" w14:textId="77777777" w:rsidR="00FE60C9" w:rsidRDefault="00FE60C9"/>
    <w:p w14:paraId="492C2C4B" w14:textId="54BDAD93" w:rsidR="00871DA1" w:rsidRDefault="00E51FC1" w:rsidP="00C21EB2">
      <w:pPr>
        <w:pStyle w:val="Didascalia"/>
        <w:jc w:val="center"/>
      </w:pPr>
      <w:r w:rsidRPr="00E51FC1">
        <w:rPr>
          <w:noProof/>
        </w:rPr>
        <w:lastRenderedPageBreak/>
        <w:drawing>
          <wp:inline distT="0" distB="0" distL="0" distR="0" wp14:anchorId="0BB8CC61" wp14:editId="7FDEE49C">
            <wp:extent cx="6096528" cy="3429297"/>
            <wp:effectExtent l="19050" t="19050" r="19050" b="190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6528" cy="3429297"/>
                    </a:xfrm>
                    <a:prstGeom prst="rect">
                      <a:avLst/>
                    </a:prstGeom>
                    <a:ln>
                      <a:solidFill>
                        <a:schemeClr val="tx1"/>
                      </a:solidFill>
                    </a:ln>
                  </pic:spPr>
                </pic:pic>
              </a:graphicData>
            </a:graphic>
          </wp:inline>
        </w:drawing>
      </w:r>
    </w:p>
    <w:p w14:paraId="169C588F" w14:textId="50150BF4" w:rsidR="0049161E" w:rsidRDefault="00C21EB2" w:rsidP="00C21EB2">
      <w:pPr>
        <w:pStyle w:val="Didascalia"/>
        <w:jc w:val="center"/>
        <w:rPr>
          <w:sz w:val="16"/>
          <w:szCs w:val="16"/>
        </w:rPr>
      </w:pPr>
      <w:r w:rsidRPr="00B97E4F">
        <w:t>Sistema e attori</w:t>
      </w:r>
    </w:p>
    <w:p w14:paraId="79734DF7" w14:textId="77777777" w:rsidR="00BE3F04" w:rsidRDefault="00BE3F04" w:rsidP="00BE3F04"/>
    <w:p w14:paraId="169C5893" w14:textId="77777777" w:rsidR="000F45F0" w:rsidRPr="00027D34" w:rsidRDefault="00B63C5E" w:rsidP="000F45F0">
      <w:pPr>
        <w:rPr>
          <w:sz w:val="16"/>
          <w:szCs w:val="16"/>
        </w:rPr>
      </w:pPr>
      <w:r w:rsidRPr="00027D34">
        <w:rPr>
          <w:sz w:val="16"/>
          <w:szCs w:val="16"/>
        </w:rPr>
        <w:t xml:space="preserve"> </w:t>
      </w:r>
      <w:r w:rsidR="000F45F0" w:rsidRPr="00027D34">
        <w:rPr>
          <w:sz w:val="16"/>
          <w:szCs w:val="16"/>
        </w:rPr>
        <w:t>[</w:t>
      </w:r>
      <w:hyperlink w:anchor="Sommario" w:history="1">
        <w:r w:rsidR="000F45F0" w:rsidRPr="000F45F0">
          <w:rPr>
            <w:rStyle w:val="Collegamentoipertestuale"/>
            <w:sz w:val="16"/>
            <w:szCs w:val="16"/>
          </w:rPr>
          <w:t>Torna al Sommario</w:t>
        </w:r>
      </w:hyperlink>
      <w:r w:rsidR="000F45F0" w:rsidRPr="00027D34">
        <w:rPr>
          <w:sz w:val="16"/>
          <w:szCs w:val="16"/>
        </w:rPr>
        <w:t>]</w:t>
      </w:r>
    </w:p>
    <w:p w14:paraId="169C5894" w14:textId="77777777" w:rsidR="00617AF7" w:rsidRDefault="00617AF7" w:rsidP="00A44BB0"/>
    <w:p w14:paraId="169C5895" w14:textId="77777777" w:rsidR="00617AF7" w:rsidRDefault="00617AF7" w:rsidP="008A4F7A">
      <w:pPr>
        <w:pStyle w:val="Titolo2"/>
      </w:pPr>
      <w:bookmarkStart w:id="23" w:name="_Toc443464626"/>
      <w:bookmarkStart w:id="24" w:name="_Toc524098786"/>
      <w:r>
        <w:t>Produttore</w:t>
      </w:r>
      <w:bookmarkEnd w:id="23"/>
      <w:bookmarkEnd w:id="24"/>
    </w:p>
    <w:p w14:paraId="169C5896" w14:textId="0FE37B5C" w:rsidR="00617AF7" w:rsidRDefault="00617AF7">
      <w:r>
        <w:t xml:space="preserve">È il soggetto che affida la conservazione dei propri </w:t>
      </w:r>
      <w:r w:rsidR="00575536" w:rsidRPr="00575536">
        <w:t>documenti</w:t>
      </w:r>
      <w:r w:rsidRPr="00F21C73">
        <w:t xml:space="preserve"> informatici</w:t>
      </w:r>
      <w:r w:rsidR="00437631">
        <w:t xml:space="preserve"> all’Ente conservatore</w:t>
      </w:r>
      <w:r>
        <w:t xml:space="preserve">, denominato </w:t>
      </w:r>
      <w:r w:rsidR="0074506B">
        <w:t xml:space="preserve">nella </w:t>
      </w:r>
      <w:r w:rsidR="00533A94" w:rsidRPr="00533A94">
        <w:rPr>
          <w:b/>
          <w:i/>
        </w:rPr>
        <w:t>Convenzione</w:t>
      </w:r>
      <w:r>
        <w:t xml:space="preserve"> </w:t>
      </w:r>
      <w:r w:rsidR="001F4B53">
        <w:t>“</w:t>
      </w:r>
      <w:r w:rsidR="0016632D">
        <w:t xml:space="preserve">Ente </w:t>
      </w:r>
      <w:r w:rsidR="0074506B" w:rsidRPr="00F21C73">
        <w:t>Produttore</w:t>
      </w:r>
      <w:r w:rsidR="001F4B53">
        <w:t>”</w:t>
      </w:r>
      <w:r>
        <w:t>.</w:t>
      </w:r>
    </w:p>
    <w:p w14:paraId="169C5897" w14:textId="77777777" w:rsidR="00617AF7" w:rsidRDefault="00617AF7"/>
    <w:p w14:paraId="169C5898" w14:textId="77777777" w:rsidR="00617AF7" w:rsidRDefault="00617AF7">
      <w:r>
        <w:t xml:space="preserve">Nel ruolo del </w:t>
      </w:r>
      <w:r w:rsidR="00AC64E8" w:rsidRPr="00AC64E8">
        <w:rPr>
          <w:i/>
        </w:rPr>
        <w:t>Produttore</w:t>
      </w:r>
      <w:r>
        <w:t xml:space="preserve"> possono essere definiti tutti gli enti pubblici convenzionati, che versano i </w:t>
      </w:r>
      <w:r w:rsidR="00733475" w:rsidRPr="00733475">
        <w:rPr>
          <w:i/>
        </w:rPr>
        <w:t>Documenti informatici</w:t>
      </w:r>
      <w:r w:rsidR="002007CB">
        <w:t xml:space="preserve"> e le </w:t>
      </w:r>
      <w:r w:rsidR="00733475" w:rsidRPr="00733475">
        <w:rPr>
          <w:i/>
        </w:rPr>
        <w:t>Aggregazioni documentali informatiche</w:t>
      </w:r>
      <w:r>
        <w:t xml:space="preserve"> da conservare con gli opportuni </w:t>
      </w:r>
      <w:r w:rsidR="008352AF" w:rsidRPr="008352AF">
        <w:rPr>
          <w:i/>
        </w:rPr>
        <w:t>metadati</w:t>
      </w:r>
      <w:r>
        <w:t>, in continuità con il processo di gestione documentale iniziato nella fase corrente all’interno delle strutture di produzione.</w:t>
      </w:r>
    </w:p>
    <w:p w14:paraId="169C5899" w14:textId="77777777" w:rsidR="00617AF7" w:rsidRDefault="00617AF7"/>
    <w:p w14:paraId="169C589A" w14:textId="1E010B8A" w:rsidR="00617AF7" w:rsidRDefault="00617AF7">
      <w:r>
        <w:t xml:space="preserve">I rapporti tra </w:t>
      </w:r>
      <w:r w:rsidR="00234B1B">
        <w:t>l’</w:t>
      </w:r>
      <w:r w:rsidR="00E1371C">
        <w:t>Ente conservatore</w:t>
      </w:r>
      <w:r>
        <w:t xml:space="preserve"> e </w:t>
      </w:r>
      <w:r w:rsidR="0074506B">
        <w:t>i</w:t>
      </w:r>
      <w:r>
        <w:t xml:space="preserve"> </w:t>
      </w:r>
      <w:r w:rsidR="00B4009B" w:rsidRPr="00B4009B">
        <w:rPr>
          <w:i/>
        </w:rPr>
        <w:t>Produttori</w:t>
      </w:r>
      <w:r>
        <w:t xml:space="preserve"> vengono formalizzati e regolati per mezzo di due documenti fondamentali: la </w:t>
      </w:r>
      <w:r w:rsidR="00533A94" w:rsidRPr="00533A94">
        <w:rPr>
          <w:b/>
          <w:i/>
        </w:rPr>
        <w:t>Convenzione</w:t>
      </w:r>
      <w:r w:rsidRPr="00F21C73">
        <w:t xml:space="preserve"> </w:t>
      </w:r>
      <w:r>
        <w:t xml:space="preserve">e il </w:t>
      </w:r>
      <w:r w:rsidR="009D0C0F" w:rsidRPr="000F3AE7">
        <w:rPr>
          <w:b/>
          <w:i/>
        </w:rPr>
        <w:t>Disciplinare tecnico</w:t>
      </w:r>
      <w:r w:rsidRPr="000F3AE7">
        <w:rPr>
          <w:rStyle w:val="Rimandonotaapidipagina2"/>
        </w:rPr>
        <w:footnoteReference w:id="2"/>
      </w:r>
      <w:r w:rsidRPr="000F3AE7">
        <w:t>.</w:t>
      </w:r>
      <w:r>
        <w:t xml:space="preserve"> </w:t>
      </w:r>
    </w:p>
    <w:p w14:paraId="169C589B" w14:textId="77777777" w:rsidR="00617AF7" w:rsidRDefault="00617AF7"/>
    <w:p w14:paraId="169C589C" w14:textId="0D656EA1" w:rsidR="00617AF7" w:rsidRDefault="00617AF7">
      <w:r>
        <w:t xml:space="preserve">La </w:t>
      </w:r>
      <w:r w:rsidR="00533A94" w:rsidRPr="00533A94">
        <w:rPr>
          <w:b/>
          <w:i/>
        </w:rPr>
        <w:t>Convenzione</w:t>
      </w:r>
      <w:r w:rsidR="005B7DA5">
        <w:rPr>
          <w:b/>
          <w:i/>
        </w:rPr>
        <w:t xml:space="preserve"> </w:t>
      </w:r>
      <w:r>
        <w:t>regola i</w:t>
      </w:r>
      <w:r w:rsidR="0074506B">
        <w:t xml:space="preserve"> rapporti di servizio tra il</w:t>
      </w:r>
      <w:r>
        <w:t xml:space="preserve"> </w:t>
      </w:r>
      <w:r w:rsidR="00AC64E8" w:rsidRPr="00AC64E8">
        <w:rPr>
          <w:i/>
        </w:rPr>
        <w:t>Produttore</w:t>
      </w:r>
      <w:r>
        <w:t xml:space="preserve"> e </w:t>
      </w:r>
      <w:r w:rsidR="00AD199F">
        <w:t>l’</w:t>
      </w:r>
      <w:r w:rsidR="00E1371C">
        <w:rPr>
          <w:i/>
        </w:rPr>
        <w:t>Ente conservatore</w:t>
      </w:r>
      <w:r>
        <w:t xml:space="preserve">, e più precisamente la natura dei servizi offerti, la responsabilità delle parti </w:t>
      </w:r>
      <w:r w:rsidRPr="00D4390F">
        <w:rPr>
          <w:highlight w:val="yellow"/>
        </w:rPr>
        <w:t>e</w:t>
      </w:r>
      <w:r>
        <w:t xml:space="preserve"> </w:t>
      </w:r>
      <w:r w:rsidRPr="00D871E7">
        <w:rPr>
          <w:highlight w:val="yellow"/>
        </w:rPr>
        <w:t>le condizioni economiche</w:t>
      </w:r>
      <w:r>
        <w:t>. Precisa inoltre quali sono i servizi offerti da</w:t>
      </w:r>
      <w:r w:rsidR="00AD199F">
        <w:t>ll’</w:t>
      </w:r>
      <w:r w:rsidR="00E1371C">
        <w:t>Ente conservatore</w:t>
      </w:r>
      <w:r>
        <w:t xml:space="preserve"> e definisce gli strumenti di consultazione e controllo.</w:t>
      </w:r>
    </w:p>
    <w:p w14:paraId="169C589D" w14:textId="77777777" w:rsidR="00617AF7" w:rsidRDefault="00617AF7"/>
    <w:p w14:paraId="169C589E" w14:textId="5D85B071" w:rsidR="00617AF7" w:rsidRDefault="00617AF7">
      <w:r>
        <w:t xml:space="preserve">Il </w:t>
      </w:r>
      <w:r w:rsidR="00AC64E8" w:rsidRPr="00AC64E8">
        <w:rPr>
          <w:i/>
        </w:rPr>
        <w:t>Produttore</w:t>
      </w:r>
      <w:r>
        <w:t xml:space="preserve">, secondo quanto previsto nella </w:t>
      </w:r>
      <w:r w:rsidR="00533A94" w:rsidRPr="00533A94">
        <w:rPr>
          <w:b/>
          <w:i/>
        </w:rPr>
        <w:t>Convenzione</w:t>
      </w:r>
      <w:r>
        <w:t xml:space="preserve">, si impegna a depositare i </w:t>
      </w:r>
      <w:r w:rsidR="008959E9" w:rsidRPr="008959E9">
        <w:rPr>
          <w:i/>
        </w:rPr>
        <w:t>Documenti informatici</w:t>
      </w:r>
      <w:r w:rsidR="00AB325A">
        <w:t xml:space="preserve"> </w:t>
      </w:r>
      <w:r>
        <w:t xml:space="preserve">e le loro </w:t>
      </w:r>
      <w:r w:rsidR="002007CB" w:rsidRPr="008959E9">
        <w:rPr>
          <w:i/>
        </w:rPr>
        <w:t xml:space="preserve">Aggregazioni </w:t>
      </w:r>
      <w:r w:rsidR="008959E9" w:rsidRPr="008959E9">
        <w:rPr>
          <w:i/>
        </w:rPr>
        <w:t>documentali informatiche</w:t>
      </w:r>
      <w:r w:rsidR="008959E9">
        <w:t xml:space="preserve"> </w:t>
      </w:r>
      <w:r>
        <w:t xml:space="preserve">nei modi e nelle forme definite, </w:t>
      </w:r>
      <w:r w:rsidR="00AD199F">
        <w:t xml:space="preserve">dall’Ente conservatore, </w:t>
      </w:r>
      <w:r>
        <w:t>garantendone l’</w:t>
      </w:r>
      <w:r w:rsidR="00733475" w:rsidRPr="00733475">
        <w:rPr>
          <w:i/>
        </w:rPr>
        <w:t>autenticità</w:t>
      </w:r>
      <w:r>
        <w:t xml:space="preserve"> e l’</w:t>
      </w:r>
      <w:r w:rsidR="00ED12E5" w:rsidRPr="00ED12E5">
        <w:rPr>
          <w:i/>
        </w:rPr>
        <w:t>integrità</w:t>
      </w:r>
      <w:r>
        <w:t xml:space="preserve"> nelle fasi di produzione e di archiviazione corrente, effettuata nel rispetto delle norme sulla formazione e sui sistemi di gestione dei </w:t>
      </w:r>
      <w:r w:rsidR="00575536" w:rsidRPr="00575536">
        <w:t>documenti</w:t>
      </w:r>
      <w:r w:rsidR="00AB325A" w:rsidRPr="00F21C73">
        <w:t xml:space="preserve"> informatici</w:t>
      </w:r>
      <w:r>
        <w:t>. In particolare</w:t>
      </w:r>
      <w:r w:rsidR="00834FDB">
        <w:t>,</w:t>
      </w:r>
      <w:r>
        <w:t xml:space="preserve"> garantisce che il trasferimento dei </w:t>
      </w:r>
      <w:r w:rsidR="00575536" w:rsidRPr="00575536">
        <w:t>documenti</w:t>
      </w:r>
      <w:r w:rsidR="00AB325A" w:rsidRPr="00F21C73">
        <w:t xml:space="preserve"> informatici</w:t>
      </w:r>
      <w:r w:rsidR="00AB325A">
        <w:t xml:space="preserve"> </w:t>
      </w:r>
      <w:r>
        <w:t>venga realizzato utilizzando formati compatibili con la funzione di conservazione e rispondenti a quanto previsto dalla normativa vigente. Si impegna inoltre a depositare e mantenere aggiornati, nei</w:t>
      </w:r>
      <w:r w:rsidR="00A44BB0">
        <w:t xml:space="preserve"> modi e nelle forme definite </w:t>
      </w:r>
      <w:r w:rsidR="00C52F24">
        <w:t xml:space="preserve">tramite </w:t>
      </w:r>
      <w:r w:rsidR="00AD199F">
        <w:t>l’</w:t>
      </w:r>
      <w:r w:rsidR="00E1371C">
        <w:t>Ente conservatore</w:t>
      </w:r>
      <w:r>
        <w:t xml:space="preserve">, gli strumenti di ricerca e gestione archivistica elaborati a supporto della formazione dei </w:t>
      </w:r>
      <w:r w:rsidR="00AB325A" w:rsidRPr="00AB325A">
        <w:t>d</w:t>
      </w:r>
      <w:r w:rsidR="005E1E24" w:rsidRPr="00AB325A">
        <w:t>ocumenti</w:t>
      </w:r>
      <w:r>
        <w:t xml:space="preserve"> e della tenuta degli </w:t>
      </w:r>
      <w:r w:rsidR="00733475" w:rsidRPr="00733475">
        <w:rPr>
          <w:i/>
        </w:rPr>
        <w:t>archivi</w:t>
      </w:r>
      <w:r>
        <w:t>.</w:t>
      </w:r>
    </w:p>
    <w:p w14:paraId="169C589F" w14:textId="77777777" w:rsidR="00617AF7" w:rsidRDefault="00617AF7">
      <w:r>
        <w:t xml:space="preserve">Il </w:t>
      </w:r>
      <w:r w:rsidR="00AC64E8" w:rsidRPr="00AC64E8">
        <w:rPr>
          <w:i/>
        </w:rPr>
        <w:t>Produttore</w:t>
      </w:r>
      <w:r w:rsidRPr="00AB325A">
        <w:t xml:space="preserve"> </w:t>
      </w:r>
      <w:r>
        <w:t xml:space="preserve">mantiene la titolarità e la proprietà dei </w:t>
      </w:r>
      <w:r w:rsidR="00AB325A">
        <w:t>d</w:t>
      </w:r>
      <w:r w:rsidR="005E1E24" w:rsidRPr="00AB325A">
        <w:t>ocumenti</w:t>
      </w:r>
      <w:r>
        <w:t xml:space="preserve"> depositati.</w:t>
      </w:r>
    </w:p>
    <w:p w14:paraId="169C58A0" w14:textId="77777777" w:rsidR="00617AF7" w:rsidRDefault="00617AF7"/>
    <w:p w14:paraId="169C58A1" w14:textId="6D9A4A63" w:rsidR="00617AF7" w:rsidRDefault="00617AF7">
      <w:r>
        <w:t xml:space="preserve">Le </w:t>
      </w:r>
      <w:r w:rsidR="0081798E" w:rsidRPr="0081798E">
        <w:rPr>
          <w:b/>
          <w:i/>
        </w:rPr>
        <w:t>tipologie documentarie</w:t>
      </w:r>
      <w:r>
        <w:t xml:space="preserve"> da trasferire</w:t>
      </w:r>
      <w:r w:rsidR="00927609">
        <w:t xml:space="preserve"> e </w:t>
      </w:r>
      <w:r>
        <w:t xml:space="preserve">le modalità di </w:t>
      </w:r>
      <w:r w:rsidR="00BC11AD" w:rsidRPr="006F6CEA">
        <w:t>versamento</w:t>
      </w:r>
      <w:r>
        <w:t xml:space="preserve"> sono concordati e specificati nel </w:t>
      </w:r>
      <w:r w:rsidR="009D0C0F" w:rsidRPr="004F2575">
        <w:rPr>
          <w:b/>
          <w:i/>
        </w:rPr>
        <w:t>Disciplinare tecnico</w:t>
      </w:r>
      <w:r w:rsidR="00CE4981">
        <w:t>.</w:t>
      </w:r>
      <w:r>
        <w:t xml:space="preserve"> </w:t>
      </w:r>
    </w:p>
    <w:p w14:paraId="169C58A2" w14:textId="77777777" w:rsidR="00617AF7" w:rsidRDefault="00617AF7"/>
    <w:p w14:paraId="6862BF5C" w14:textId="2F595EB1" w:rsidR="009418CF" w:rsidRPr="00ED1B77" w:rsidRDefault="00617AF7">
      <w:pPr>
        <w:rPr>
          <w:i/>
        </w:rPr>
      </w:pPr>
      <w:r>
        <w:t>I</w:t>
      </w:r>
      <w:r w:rsidR="00AF5A54">
        <w:t>l</w:t>
      </w:r>
      <w:r>
        <w:t xml:space="preserve"> re</w:t>
      </w:r>
      <w:r w:rsidR="00AF5A54">
        <w:t>sponsabile di riferimento del</w:t>
      </w:r>
      <w:r w:rsidR="0074506B">
        <w:t xml:space="preserve"> </w:t>
      </w:r>
      <w:r w:rsidR="00AF5A54">
        <w:rPr>
          <w:i/>
        </w:rPr>
        <w:t>Produttore</w:t>
      </w:r>
      <w:r>
        <w:t xml:space="preserve"> </w:t>
      </w:r>
      <w:r w:rsidR="00AF5A54">
        <w:t>è</w:t>
      </w:r>
      <w:r>
        <w:t xml:space="preserve"> di norma i</w:t>
      </w:r>
      <w:r w:rsidR="00AF5A54">
        <w:t>l</w:t>
      </w:r>
      <w:r>
        <w:t xml:space="preserve"> </w:t>
      </w:r>
      <w:r w:rsidRPr="00ED1B77">
        <w:rPr>
          <w:i/>
        </w:rPr>
        <w:t>Responsabil</w:t>
      </w:r>
      <w:r w:rsidR="003C4FB3">
        <w:rPr>
          <w:i/>
        </w:rPr>
        <w:t>e</w:t>
      </w:r>
      <w:r w:rsidRPr="00ED1B77">
        <w:rPr>
          <w:i/>
        </w:rPr>
        <w:t xml:space="preserve"> della gestione documentale</w:t>
      </w:r>
      <w:r w:rsidR="00C105C0">
        <w:t xml:space="preserve">, il </w:t>
      </w:r>
      <w:r w:rsidR="00C105C0">
        <w:rPr>
          <w:i/>
        </w:rPr>
        <w:t>Responsabile della conservazione</w:t>
      </w:r>
      <w:r w:rsidRPr="00F21C73">
        <w:t xml:space="preserve"> </w:t>
      </w:r>
      <w:r>
        <w:t>o i</w:t>
      </w:r>
      <w:r w:rsidR="00AF5A54">
        <w:t>l responsabile</w:t>
      </w:r>
      <w:r>
        <w:t xml:space="preserve"> di specifici sistemi di produzione documentale, quali quelli di produzione di documentazione sanitaria.</w:t>
      </w:r>
      <w:r w:rsidR="00ED1B77">
        <w:t xml:space="preserve"> Se nominato</w:t>
      </w:r>
      <w:r w:rsidR="00AF5A54">
        <w:t>,</w:t>
      </w:r>
      <w:r w:rsidR="00ED1B77">
        <w:t xml:space="preserve"> può essere anche il </w:t>
      </w:r>
      <w:r w:rsidR="00ED1B77">
        <w:rPr>
          <w:i/>
        </w:rPr>
        <w:t>Coordinatore della gestione documentale.</w:t>
      </w:r>
    </w:p>
    <w:p w14:paraId="169C58A4" w14:textId="77777777" w:rsidR="00ED1B77" w:rsidRDefault="00ED1B77" w:rsidP="00ED1B77"/>
    <w:p w14:paraId="169C58A5" w14:textId="2D0E06CC" w:rsidR="00ED1B77" w:rsidRPr="00DA089B" w:rsidRDefault="00ED1B77" w:rsidP="00ED1B77">
      <w:r>
        <w:t xml:space="preserve">Come indicato dall’art.11 del DPCM 13 novembre 2014 il </w:t>
      </w:r>
      <w:r>
        <w:rPr>
          <w:i/>
        </w:rPr>
        <w:t>Responsabile</w:t>
      </w:r>
      <w:r w:rsidRPr="00ED1B77">
        <w:rPr>
          <w:i/>
        </w:rPr>
        <w:t xml:space="preserve"> della gestione documentale</w:t>
      </w:r>
      <w:r w:rsidR="00DA089B">
        <w:rPr>
          <w:i/>
        </w:rPr>
        <w:t xml:space="preserve"> </w:t>
      </w:r>
      <w:r w:rsidR="00DA089B">
        <w:t xml:space="preserve">o, se nominato, il </w:t>
      </w:r>
      <w:r w:rsidR="00DA089B">
        <w:rPr>
          <w:i/>
        </w:rPr>
        <w:t xml:space="preserve">Coordinatore della gestione documentale, </w:t>
      </w:r>
      <w:r w:rsidR="00DA089B">
        <w:t>provvede a generare i pacchetti di versamento e stabilisce</w:t>
      </w:r>
      <w:r w:rsidR="00FC2CC5">
        <w:t>, in accordo con il conservatore</w:t>
      </w:r>
      <w:r w:rsidR="00DA089B">
        <w:t xml:space="preserve">, per le diverse </w:t>
      </w:r>
      <w:r w:rsidR="00DA089B" w:rsidRPr="0081798E">
        <w:rPr>
          <w:b/>
          <w:i/>
        </w:rPr>
        <w:t>tipologie documentarie</w:t>
      </w:r>
      <w:r w:rsidR="00DA089B">
        <w:t xml:space="preserve">, i tempi di versamento o trasferimento in conservazione, in conformità con le norme vigenti in materia, il sistema di classificazione e il piano di conservazione. Infine verifica il buon esito della operazione di versamento in particolare tramite la verifica del </w:t>
      </w:r>
      <w:r w:rsidR="00DA089B">
        <w:rPr>
          <w:i/>
        </w:rPr>
        <w:t>rapporto di versamento</w:t>
      </w:r>
      <w:r w:rsidR="00C105C0">
        <w:t xml:space="preserve"> generato da</w:t>
      </w:r>
      <w:r w:rsidR="00DA089B">
        <w:t>l sistema di conservazione.</w:t>
      </w:r>
    </w:p>
    <w:p w14:paraId="169C58A6" w14:textId="77777777" w:rsidR="00617AF7" w:rsidRDefault="00617AF7"/>
    <w:p w14:paraId="169C58A7" w14:textId="77777777" w:rsidR="00617AF7" w:rsidRDefault="00617AF7">
      <w:r>
        <w:t xml:space="preserve">Il </w:t>
      </w:r>
      <w:r w:rsidR="00AC64E8" w:rsidRPr="00AC64E8">
        <w:rPr>
          <w:i/>
        </w:rPr>
        <w:t>Produttore</w:t>
      </w:r>
      <w:r>
        <w:t xml:space="preserve"> resta il responsabile del contenuto del </w:t>
      </w:r>
      <w:r w:rsidR="00AC64E8" w:rsidRPr="00AC64E8">
        <w:rPr>
          <w:i/>
        </w:rPr>
        <w:t>Pacchetto di versamento</w:t>
      </w:r>
      <w:r>
        <w:t xml:space="preserve"> (d’ora in poi SIP) ed è obbligato a trasmetterlo al servizio di conservazione secondo le modalità operative descritte genericamente nel presente </w:t>
      </w:r>
      <w:r w:rsidR="00800A71" w:rsidRPr="00F21C73">
        <w:t xml:space="preserve">Manuale </w:t>
      </w:r>
      <w:r>
        <w:t xml:space="preserve">e in dettaglio nel </w:t>
      </w:r>
      <w:r w:rsidR="009D0C0F" w:rsidRPr="009D0C0F">
        <w:rPr>
          <w:b/>
          <w:i/>
        </w:rPr>
        <w:t>Disciplinare tecnico</w:t>
      </w:r>
      <w:r>
        <w:t xml:space="preserve"> e nella documentazione tecnica di riferimento.</w:t>
      </w:r>
    </w:p>
    <w:p w14:paraId="169C58A8" w14:textId="77777777" w:rsidR="00617AF7" w:rsidRDefault="00617AF7"/>
    <w:p w14:paraId="169C58A9" w14:textId="51387F1F" w:rsidR="00617AF7" w:rsidRDefault="00617AF7">
      <w:r>
        <w:t xml:space="preserve">Come indicato </w:t>
      </w:r>
      <w:r w:rsidR="00BC4A76">
        <w:t>nel paragrafo</w:t>
      </w:r>
      <w:r w:rsidR="007D74D4">
        <w:t xml:space="preserve"> </w:t>
      </w:r>
      <w:r w:rsidR="007D74D4">
        <w:fldChar w:fldCharType="begin"/>
      </w:r>
      <w:r w:rsidR="007D74D4">
        <w:instrText xml:space="preserve"> REF _Ref441583506 \r \h </w:instrText>
      </w:r>
      <w:r w:rsidR="007D74D4">
        <w:fldChar w:fldCharType="separate"/>
      </w:r>
      <w:r w:rsidR="00BC25AD">
        <w:t>4.3</w:t>
      </w:r>
      <w:r w:rsidR="007D74D4">
        <w:fldChar w:fldCharType="end"/>
      </w:r>
      <w:r w:rsidRPr="00F21C73">
        <w:t xml:space="preserve">, </w:t>
      </w:r>
      <w:r>
        <w:t xml:space="preserve">il </w:t>
      </w:r>
      <w:r w:rsidR="00AC64E8" w:rsidRPr="00AC64E8">
        <w:rPr>
          <w:i/>
        </w:rPr>
        <w:t>Produttore</w:t>
      </w:r>
      <w:r w:rsidRPr="00F21C73">
        <w:t xml:space="preserve"> </w:t>
      </w:r>
      <w:r>
        <w:t>ha l'</w:t>
      </w:r>
      <w:r w:rsidR="00041356">
        <w:t>a</w:t>
      </w:r>
      <w:r w:rsidR="002007CB" w:rsidRPr="00F21C73">
        <w:t>ccesso</w:t>
      </w:r>
      <w:r>
        <w:t xml:space="preserve"> presso la propria sede al </w:t>
      </w:r>
      <w:r w:rsidR="00F31D71" w:rsidRPr="00F31D71">
        <w:rPr>
          <w:i/>
        </w:rPr>
        <w:t>Sistema di conservazione</w:t>
      </w:r>
      <w:r>
        <w:t xml:space="preserve"> per la parte relativa alla sua documentazione conservata.</w:t>
      </w:r>
    </w:p>
    <w:p w14:paraId="23ADD875" w14:textId="77777777" w:rsidR="00BE3F04" w:rsidRDefault="00BE3F04" w:rsidP="00BE3F04"/>
    <w:p w14:paraId="68A81B92" w14:textId="77777777" w:rsidR="00BE3F04" w:rsidRPr="00027D34" w:rsidRDefault="00BE3F04" w:rsidP="00BE3F04">
      <w:pPr>
        <w:rPr>
          <w:sz w:val="16"/>
          <w:szCs w:val="16"/>
        </w:rPr>
      </w:pPr>
      <w:r w:rsidRPr="00027D34">
        <w:rPr>
          <w:sz w:val="16"/>
          <w:szCs w:val="16"/>
        </w:rPr>
        <w:t xml:space="preserve"> [</w:t>
      </w:r>
      <w:hyperlink w:anchor="Sommario" w:history="1">
        <w:r w:rsidRPr="000F45F0">
          <w:rPr>
            <w:rStyle w:val="Collegamentoipertestuale"/>
            <w:sz w:val="16"/>
            <w:szCs w:val="16"/>
          </w:rPr>
          <w:t>Torna al Sommario</w:t>
        </w:r>
      </w:hyperlink>
      <w:r w:rsidRPr="00027D34">
        <w:rPr>
          <w:sz w:val="16"/>
          <w:szCs w:val="16"/>
        </w:rPr>
        <w:t>]</w:t>
      </w:r>
    </w:p>
    <w:p w14:paraId="0703C9B0" w14:textId="375D0D40" w:rsidR="00C105C0" w:rsidRDefault="00C105C0"/>
    <w:p w14:paraId="07D21F74" w14:textId="4403B71E" w:rsidR="00C105C0" w:rsidRDefault="00C105C0" w:rsidP="00C105C0">
      <w:pPr>
        <w:pStyle w:val="Titolo3"/>
      </w:pPr>
      <w:bookmarkStart w:id="25" w:name="_Toc524098787"/>
      <w:r>
        <w:t>Versatore</w:t>
      </w:r>
      <w:bookmarkEnd w:id="25"/>
    </w:p>
    <w:p w14:paraId="4BAE17A6" w14:textId="0B7DC2CA" w:rsidR="00C105C0" w:rsidRDefault="00C105C0">
      <w:r>
        <w:t>Il Versatore è il soggetto che materialmente versa i SIP nel sistema di conservazione. Normalmente coincide con il Produttore, ma in alcuni casi</w:t>
      </w:r>
      <w:r w:rsidR="008A4899">
        <w:t xml:space="preserve">, generalmente per motivi tecnico-organizzativi, </w:t>
      </w:r>
      <w:r>
        <w:t xml:space="preserve">quest’ultimo può incaricare un altro </w:t>
      </w:r>
      <w:r w:rsidR="000C4F0B">
        <w:t>Prodttore</w:t>
      </w:r>
      <w:r>
        <w:t xml:space="preserve"> di versare in conservazione </w:t>
      </w:r>
      <w:r w:rsidR="008A4899">
        <w:t xml:space="preserve">i suoi </w:t>
      </w:r>
      <w:r>
        <w:t>documenti.</w:t>
      </w:r>
    </w:p>
    <w:p w14:paraId="337E3BC3" w14:textId="77777777" w:rsidR="008A4899" w:rsidRDefault="008A4899"/>
    <w:p w14:paraId="280BD956" w14:textId="0AAB08C6" w:rsidR="008A4899" w:rsidRDefault="009418CF">
      <w:r>
        <w:t>Il Versatore versa</w:t>
      </w:r>
      <w:r w:rsidR="00510E1C">
        <w:t xml:space="preserve"> </w:t>
      </w:r>
      <w:r w:rsidR="00DB7C76">
        <w:t xml:space="preserve">nella propria struttura versante </w:t>
      </w:r>
      <w:r w:rsidR="00510E1C">
        <w:t>sia</w:t>
      </w:r>
      <w:r>
        <w:t xml:space="preserve"> i </w:t>
      </w:r>
      <w:r w:rsidR="008A4899">
        <w:t>SIP</w:t>
      </w:r>
      <w:r>
        <w:t xml:space="preserve"> </w:t>
      </w:r>
      <w:r w:rsidR="00510E1C">
        <w:t xml:space="preserve">propri che quelli </w:t>
      </w:r>
      <w:r w:rsidR="008A4899">
        <w:t>del Produttore che lo ha incaricato</w:t>
      </w:r>
      <w:r w:rsidR="00DB7C76">
        <w:t xml:space="preserve"> del versamento</w:t>
      </w:r>
      <w:r w:rsidR="008A4899">
        <w:t xml:space="preserve">, garantendo </w:t>
      </w:r>
      <w:r w:rsidR="0093487A">
        <w:t>che in ogni caso i</w:t>
      </w:r>
      <w:r w:rsidR="002011F6">
        <w:t xml:space="preserve"> SIP </w:t>
      </w:r>
      <w:r w:rsidR="0093487A">
        <w:t>versati</w:t>
      </w:r>
      <w:r w:rsidR="002011F6">
        <w:t xml:space="preserve"> siano riconducibili al Produttore</w:t>
      </w:r>
      <w:r w:rsidR="0093487A">
        <w:t xml:space="preserve"> effettivo in modo che il Sistema, a</w:t>
      </w:r>
      <w:r w:rsidR="008A4899">
        <w:t xml:space="preserve">lla creazione dell’AIP, </w:t>
      </w:r>
      <w:r w:rsidR="0093487A">
        <w:t>possa attribuir</w:t>
      </w:r>
      <w:r w:rsidR="00F86E81">
        <w:t>li correttamente e farli confluire nell’archivio di pertinenza</w:t>
      </w:r>
      <w:r w:rsidR="008A4899">
        <w:t>.</w:t>
      </w:r>
    </w:p>
    <w:p w14:paraId="6CA56CAC" w14:textId="77777777" w:rsidR="008A4899" w:rsidRDefault="008A4899"/>
    <w:p w14:paraId="385CA35D" w14:textId="3E45DC0F" w:rsidR="00E22D4C" w:rsidRDefault="008A4899">
      <w:r>
        <w:t xml:space="preserve">Se il Versatore non è un Produttore (e in questo caso prende il nome di Versatore esterno), non può versare i SIP direttamente nel sistema </w:t>
      </w:r>
      <w:r w:rsidR="00E22D4C">
        <w:t xml:space="preserve">- </w:t>
      </w:r>
      <w:r>
        <w:t>in quanto non può essere titolare di una Struttura versante</w:t>
      </w:r>
      <w:r w:rsidR="00E22D4C">
        <w:t xml:space="preserve"> – ma può versare oggetti </w:t>
      </w:r>
      <w:r w:rsidR="00B74145">
        <w:t xml:space="preserve">per conto del Produttore </w:t>
      </w:r>
      <w:r w:rsidR="00E22D4C">
        <w:t>nel sistema di preacquisizione (vedi paragrafo</w:t>
      </w:r>
      <w:r w:rsidR="00716432">
        <w:t xml:space="preserve"> 7.1.1</w:t>
      </w:r>
      <w:r w:rsidR="00BE3F04">
        <w:t>)</w:t>
      </w:r>
      <w:r>
        <w:t>.</w:t>
      </w:r>
    </w:p>
    <w:p w14:paraId="19682E3A" w14:textId="77777777" w:rsidR="00C105C0" w:rsidRDefault="00C105C0"/>
    <w:p w14:paraId="169C58AB" w14:textId="07DCBB84" w:rsidR="000F45F0"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3A127CF0" w14:textId="77777777" w:rsidR="00840084" w:rsidRPr="00840084" w:rsidRDefault="00840084" w:rsidP="000F45F0"/>
    <w:p w14:paraId="59155480" w14:textId="77777777" w:rsidR="00840084" w:rsidRDefault="00840084" w:rsidP="00840084">
      <w:pPr>
        <w:pStyle w:val="Titolo3"/>
      </w:pPr>
      <w:bookmarkStart w:id="26" w:name="_Toc524098788"/>
      <w:r>
        <w:t>Fornitore esterno</w:t>
      </w:r>
      <w:bookmarkEnd w:id="26"/>
    </w:p>
    <w:p w14:paraId="22578A8B" w14:textId="77777777" w:rsidR="00840084" w:rsidRDefault="00840084" w:rsidP="00840084">
      <w:r>
        <w:t>Il Produttore, nella sua attività di produzione e versamento in conservazione dei SIP, può essere coadiuvato da utenti esterni appartenenti ad altre organizzazioni, definite “Fornitori esterni”, che sono normalmente le software house che gestiscono i sistemi di produzione e/o versamento dei documenti.</w:t>
      </w:r>
    </w:p>
    <w:p w14:paraId="136ABA62" w14:textId="77777777" w:rsidR="00840084" w:rsidRDefault="00840084" w:rsidP="00840084"/>
    <w:p w14:paraId="007D0AD0" w14:textId="77777777" w:rsidR="00840084" w:rsidRDefault="00840084" w:rsidP="00840084">
      <w:r>
        <w:t xml:space="preserve">Il personale dei Fornitori esterni può operare sul Sistema per finalità di supporto tecnico e organizzativo alle attività di conservazione su esplicita autorizzazione del Produttore </w:t>
      </w:r>
    </w:p>
    <w:p w14:paraId="24048B42" w14:textId="77777777" w:rsidR="00840084" w:rsidRDefault="00840084" w:rsidP="00840084"/>
    <w:p w14:paraId="5D5F353F" w14:textId="77777777" w:rsidR="00840084" w:rsidRPr="00027D34" w:rsidRDefault="00840084" w:rsidP="00840084">
      <w:pPr>
        <w:rPr>
          <w:sz w:val="16"/>
          <w:szCs w:val="16"/>
        </w:rPr>
      </w:pPr>
      <w:r w:rsidRPr="00027D34">
        <w:rPr>
          <w:sz w:val="16"/>
          <w:szCs w:val="16"/>
        </w:rPr>
        <w:t xml:space="preserve"> [</w:t>
      </w:r>
      <w:hyperlink w:anchor="Sommario" w:history="1">
        <w:r w:rsidRPr="000F45F0">
          <w:rPr>
            <w:rStyle w:val="Collegamentoipertestuale"/>
            <w:sz w:val="16"/>
            <w:szCs w:val="16"/>
          </w:rPr>
          <w:t>Torna al Sommario</w:t>
        </w:r>
      </w:hyperlink>
      <w:r w:rsidRPr="00027D34">
        <w:rPr>
          <w:sz w:val="16"/>
          <w:szCs w:val="16"/>
        </w:rPr>
        <w:t>]</w:t>
      </w:r>
    </w:p>
    <w:p w14:paraId="169C58AC" w14:textId="77777777" w:rsidR="000F45F0" w:rsidRDefault="000F45F0"/>
    <w:p w14:paraId="169C58AD" w14:textId="42659007" w:rsidR="00617AF7" w:rsidRDefault="00617AF7" w:rsidP="008A4F7A">
      <w:pPr>
        <w:pStyle w:val="Titolo2"/>
      </w:pPr>
      <w:bookmarkStart w:id="27" w:name="_Ref441583506"/>
      <w:bookmarkStart w:id="28" w:name="_Toc443464627"/>
      <w:bookmarkStart w:id="29" w:name="_Toc524098789"/>
      <w:r>
        <w:t>Utente</w:t>
      </w:r>
      <w:bookmarkEnd w:id="27"/>
      <w:bookmarkEnd w:id="28"/>
      <w:bookmarkEnd w:id="29"/>
    </w:p>
    <w:p w14:paraId="169C58AE" w14:textId="77777777" w:rsidR="00617AF7" w:rsidRDefault="00617AF7">
      <w:r>
        <w:t xml:space="preserve">In base alla definizione del glossario allegato alle vigenti </w:t>
      </w:r>
      <w:r w:rsidR="00D32E2C" w:rsidRPr="00D32E2C">
        <w:rPr>
          <w:b/>
          <w:i/>
        </w:rPr>
        <w:t>Regole tecniche</w:t>
      </w:r>
      <w:r>
        <w:t xml:space="preserve"> si indentifica come </w:t>
      </w:r>
      <w:r w:rsidR="00B4009B" w:rsidRPr="00B4009B">
        <w:rPr>
          <w:i/>
        </w:rPr>
        <w:t>Utente</w:t>
      </w:r>
      <w:r>
        <w:t xml:space="preserve"> una persona, ente o sistema che interagisce con i servizi di un sistema per la conservazione dei </w:t>
      </w:r>
      <w:r w:rsidR="00575536" w:rsidRPr="00575536">
        <w:rPr>
          <w:i/>
        </w:rPr>
        <w:t>Documenti informatici</w:t>
      </w:r>
      <w:r>
        <w:t xml:space="preserve"> al fine di fruire delle informazioni di interesse.</w:t>
      </w:r>
    </w:p>
    <w:p w14:paraId="169C58AF" w14:textId="77777777" w:rsidR="00617AF7" w:rsidRDefault="00617AF7"/>
    <w:p w14:paraId="169C58B0" w14:textId="77777777" w:rsidR="00617AF7" w:rsidRDefault="00617AF7">
      <w:r>
        <w:t>L’</w:t>
      </w:r>
      <w:r w:rsidR="00B4009B" w:rsidRPr="00B4009B">
        <w:rPr>
          <w:i/>
        </w:rPr>
        <w:t>Utente</w:t>
      </w:r>
      <w:r>
        <w:t xml:space="preserve"> richiede al </w:t>
      </w:r>
      <w:r w:rsidR="00F31D71" w:rsidRPr="00F31D71">
        <w:rPr>
          <w:i/>
        </w:rPr>
        <w:t>Sistema di conservazione</w:t>
      </w:r>
      <w:r>
        <w:t xml:space="preserve"> l’</w:t>
      </w:r>
      <w:r w:rsidR="00041356" w:rsidRPr="00041356">
        <w:rPr>
          <w:i/>
        </w:rPr>
        <w:t>accesso</w:t>
      </w:r>
      <w:r>
        <w:t xml:space="preserve"> ai </w:t>
      </w:r>
      <w:r w:rsidR="00D20BAE" w:rsidRPr="00D20BAE">
        <w:t>d</w:t>
      </w:r>
      <w:r w:rsidR="005E1E24" w:rsidRPr="00D20BAE">
        <w:t>ocumenti</w:t>
      </w:r>
      <w:r>
        <w:t xml:space="preserve"> per acquisire le informazioni di interesse nei limiti previsti dalla legge. Il </w:t>
      </w:r>
      <w:r w:rsidR="00F31D71" w:rsidRPr="00F31D71">
        <w:rPr>
          <w:i/>
        </w:rPr>
        <w:t>Sistema di conservazione</w:t>
      </w:r>
      <w:r>
        <w:t xml:space="preserve"> permette ai soggetti autorizzati l’</w:t>
      </w:r>
      <w:r w:rsidR="00041356" w:rsidRPr="00041356">
        <w:rPr>
          <w:i/>
        </w:rPr>
        <w:t>accesso</w:t>
      </w:r>
      <w:r>
        <w:t xml:space="preserve"> diretto, anche da remoto, ai </w:t>
      </w:r>
      <w:r w:rsidR="00575536" w:rsidRPr="00575536">
        <w:rPr>
          <w:i/>
        </w:rPr>
        <w:t>Documenti informatici</w:t>
      </w:r>
      <w:r>
        <w:t xml:space="preserve"> conservati e consente la produzione di un </w:t>
      </w:r>
      <w:r w:rsidR="00AC64E8" w:rsidRPr="00AC64E8">
        <w:rPr>
          <w:i/>
        </w:rPr>
        <w:t>Pacchetto di distribuzione</w:t>
      </w:r>
      <w:r>
        <w:t xml:space="preserve"> direttamente acquisibile dai soggetti autorizzati. </w:t>
      </w:r>
    </w:p>
    <w:p w14:paraId="169C58B1" w14:textId="77777777" w:rsidR="00617AF7" w:rsidRDefault="00617AF7"/>
    <w:p w14:paraId="169C58B2" w14:textId="77777777" w:rsidR="00617AF7" w:rsidRDefault="00617AF7">
      <w:r>
        <w:t xml:space="preserve">In termini </w:t>
      </w:r>
      <w:r w:rsidR="00D32E2C" w:rsidRPr="00D32E2C">
        <w:rPr>
          <w:b/>
          <w:i/>
        </w:rPr>
        <w:t>OAIS</w:t>
      </w:r>
      <w:r>
        <w:t xml:space="preserve"> la comunità degli </w:t>
      </w:r>
      <w:r w:rsidR="00B4009B" w:rsidRPr="00B4009B">
        <w:rPr>
          <w:i/>
        </w:rPr>
        <w:t>Utenti</w:t>
      </w:r>
      <w:r>
        <w:t xml:space="preserve"> può essere definita come </w:t>
      </w:r>
      <w:r w:rsidR="00533A94" w:rsidRPr="00533A94">
        <w:rPr>
          <w:b/>
          <w:i/>
        </w:rPr>
        <w:t>Comunità di riferimento</w:t>
      </w:r>
      <w:r>
        <w:t xml:space="preserve"> </w:t>
      </w:r>
    </w:p>
    <w:p w14:paraId="169C58B3" w14:textId="77777777" w:rsidR="00617AF7" w:rsidRDefault="00617AF7"/>
    <w:p w14:paraId="169C58B4" w14:textId="3EC4AD2A" w:rsidR="00617AF7" w:rsidRPr="00F21C73" w:rsidRDefault="00617AF7">
      <w:r>
        <w:t>Nel ruolo dell’</w:t>
      </w:r>
      <w:r w:rsidR="00B4009B" w:rsidRPr="00B4009B">
        <w:rPr>
          <w:i/>
        </w:rPr>
        <w:t>Utente</w:t>
      </w:r>
      <w:r>
        <w:t xml:space="preserve"> si possono definire al momento solo spe</w:t>
      </w:r>
      <w:r w:rsidR="0074506B">
        <w:t xml:space="preserve">cifici soggetti abilitati dei </w:t>
      </w:r>
      <w:r w:rsidR="00B4009B" w:rsidRPr="00B4009B">
        <w:rPr>
          <w:i/>
        </w:rPr>
        <w:t>Produttori</w:t>
      </w:r>
      <w:r>
        <w:t>, in particolare gli oper</w:t>
      </w:r>
      <w:r w:rsidR="00E40BCE">
        <w:t>a</w:t>
      </w:r>
      <w:r>
        <w:t xml:space="preserve">tori indicati dal </w:t>
      </w:r>
      <w:r w:rsidR="00AC64E8" w:rsidRPr="00AC64E8">
        <w:rPr>
          <w:i/>
        </w:rPr>
        <w:t>Produttore</w:t>
      </w:r>
      <w:r>
        <w:t xml:space="preserve"> che possono accedere esclusivamente ai </w:t>
      </w:r>
      <w:r w:rsidR="00D20BAE" w:rsidRPr="00F21C73">
        <w:t>d</w:t>
      </w:r>
      <w:r w:rsidR="005E1E24" w:rsidRPr="00F21C73">
        <w:t>ocumenti</w:t>
      </w:r>
      <w:r w:rsidRPr="00F21C73">
        <w:t xml:space="preserve"> v</w:t>
      </w:r>
      <w:r>
        <w:t xml:space="preserve">ersati dal </w:t>
      </w:r>
      <w:r w:rsidR="00AC64E8" w:rsidRPr="00AC64E8">
        <w:rPr>
          <w:i/>
        </w:rPr>
        <w:t>Produttore</w:t>
      </w:r>
      <w:r>
        <w:t xml:space="preserve"> stesso o solo ad alcuni di essi secondo le regole di visibilità e di </w:t>
      </w:r>
      <w:r w:rsidR="00041356" w:rsidRPr="00041356">
        <w:rPr>
          <w:i/>
        </w:rPr>
        <w:t>accesso</w:t>
      </w:r>
      <w:r>
        <w:t xml:space="preserve"> concordate tra </w:t>
      </w:r>
      <w:r w:rsidR="004E19B1">
        <w:t>l’</w:t>
      </w:r>
      <w:r w:rsidR="00E1371C">
        <w:t>Ente conservatore</w:t>
      </w:r>
      <w:r>
        <w:t xml:space="preserve"> e il </w:t>
      </w:r>
      <w:r w:rsidR="00AC64E8" w:rsidRPr="00AC64E8">
        <w:rPr>
          <w:i/>
        </w:rPr>
        <w:t>Produttore</w:t>
      </w:r>
      <w:r w:rsidR="004E19B1">
        <w:rPr>
          <w:i/>
        </w:rPr>
        <w:t>.</w:t>
      </w:r>
    </w:p>
    <w:p w14:paraId="169C58B5" w14:textId="00617505" w:rsidR="00617AF7" w:rsidRDefault="00617AF7">
      <w:r>
        <w:lastRenderedPageBreak/>
        <w:t>L'abilitazione e l'autenticazione di tali operatori avviene in base alle procedure di gesti</w:t>
      </w:r>
      <w:r w:rsidR="00000E31">
        <w:t>one</w:t>
      </w:r>
      <w:r w:rsidR="00B1570B">
        <w:t xml:space="preserve"> degli accessi al Sistema di conservazione</w:t>
      </w:r>
      <w:r w:rsidR="00000E31">
        <w:t xml:space="preserve"> </w:t>
      </w:r>
      <w:r w:rsidR="00000E31" w:rsidRPr="004F2575">
        <w:t xml:space="preserve">indicate </w:t>
      </w:r>
      <w:r w:rsidR="009E2D7A">
        <w:t>[</w:t>
      </w:r>
      <w:r w:rsidR="009E2D7A" w:rsidRPr="002C6C5F">
        <w:rPr>
          <w:highlight w:val="yellow"/>
        </w:rPr>
        <w:t xml:space="preserve">INSERIRE </w:t>
      </w:r>
      <w:r w:rsidR="00253628" w:rsidRPr="002C6C5F">
        <w:rPr>
          <w:highlight w:val="yellow"/>
        </w:rPr>
        <w:t>i riferimenti</w:t>
      </w:r>
      <w:r w:rsidR="009E2D7A" w:rsidRPr="002C6C5F">
        <w:rPr>
          <w:highlight w:val="yellow"/>
        </w:rPr>
        <w:t xml:space="preserve"> </w:t>
      </w:r>
      <w:r w:rsidR="00253628" w:rsidRPr="002C6C5F">
        <w:rPr>
          <w:highlight w:val="yellow"/>
        </w:rPr>
        <w:t>a</w:t>
      </w:r>
      <w:r w:rsidR="009E2D7A" w:rsidRPr="002C6C5F">
        <w:rPr>
          <w:highlight w:val="yellow"/>
        </w:rPr>
        <w:t xml:space="preserve">i documenti </w:t>
      </w:r>
      <w:r w:rsidR="00253628" w:rsidRPr="002C6C5F">
        <w:rPr>
          <w:highlight w:val="yellow"/>
        </w:rPr>
        <w:t xml:space="preserve">appropriati, quali Piano della Sicurezza, Procedura di gestione </w:t>
      </w:r>
      <w:r w:rsidR="002C6C5F" w:rsidRPr="002C6C5F">
        <w:rPr>
          <w:highlight w:val="yellow"/>
        </w:rPr>
        <w:t>utenze, Disciplinari dell’Ente, ecc.</w:t>
      </w:r>
      <w:r w:rsidR="009E2D7A">
        <w:t>]</w:t>
      </w:r>
      <w:r>
        <w:t xml:space="preserve"> e nel rispetto delle misure di sicurezza </w:t>
      </w:r>
      <w:r w:rsidR="006A6BB6">
        <w:t>previste per la conformità con quanto richiesto dalle norme vigenti in materia</w:t>
      </w:r>
      <w:r w:rsidR="00FA561A">
        <w:t xml:space="preserve"> di privacy.</w:t>
      </w:r>
    </w:p>
    <w:p w14:paraId="169C58B6" w14:textId="675F6C1A" w:rsidR="00617AF7" w:rsidRDefault="00617AF7">
      <w:r>
        <w:t xml:space="preserve">In prospettiva si possono definire </w:t>
      </w:r>
      <w:r w:rsidR="00B4009B" w:rsidRPr="00B4009B">
        <w:rPr>
          <w:i/>
        </w:rPr>
        <w:t>Utenti</w:t>
      </w:r>
      <w:r>
        <w:t xml:space="preserve"> potenzialmente tutti coloro che potranno interagire con</w:t>
      </w:r>
      <w:r w:rsidR="006754AA">
        <w:t xml:space="preserve"> il Sistema di conservazione</w:t>
      </w:r>
      <w:r w:rsidR="000E5FE1">
        <w:t xml:space="preserve"> e con l’Ente conservatore</w:t>
      </w:r>
      <w:r>
        <w:t xml:space="preserve">, quale conservatore e custode di </w:t>
      </w:r>
      <w:r w:rsidR="00733475" w:rsidRPr="00733475">
        <w:t>archivi</w:t>
      </w:r>
      <w:r>
        <w:t xml:space="preserve"> di deposito e storici, per accedere ai </w:t>
      </w:r>
      <w:r w:rsidR="00D20BAE">
        <w:t>d</w:t>
      </w:r>
      <w:r w:rsidR="005E1E24" w:rsidRPr="00D20BAE">
        <w:t>ocumenti</w:t>
      </w:r>
      <w:r>
        <w:t xml:space="preserve"> conservati per finalità amministrative, scientifiche e di ricerca storica in relazione alle </w:t>
      </w:r>
      <w:r w:rsidR="0081798E" w:rsidRPr="0081798E">
        <w:rPr>
          <w:b/>
          <w:i/>
        </w:rPr>
        <w:t>tipologie documentarie</w:t>
      </w:r>
      <w:r>
        <w:t xml:space="preserve"> conservate e nel rispetto delle normative vigenti in materia di tutela dei beni culturali e di tutela dei dati personali.</w:t>
      </w:r>
    </w:p>
    <w:p w14:paraId="1CCA1998" w14:textId="77777777" w:rsidR="00E0288A" w:rsidRDefault="00E0288A" w:rsidP="00E0288A"/>
    <w:p w14:paraId="10449FF5" w14:textId="77777777" w:rsidR="00E0288A" w:rsidRPr="00027D34" w:rsidRDefault="00E0288A" w:rsidP="00E0288A">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52C2FEBB" w14:textId="1DB32B3F" w:rsidR="009418CF" w:rsidRDefault="009418CF"/>
    <w:p w14:paraId="169C58BA" w14:textId="27A755DE" w:rsidR="00617AF7" w:rsidRPr="000F45F0" w:rsidRDefault="009418CF" w:rsidP="008A4F7A">
      <w:pPr>
        <w:pStyle w:val="Titolo2"/>
      </w:pPr>
      <w:bookmarkStart w:id="30" w:name="_Toc524098790"/>
      <w:r>
        <w:t>Ente conservatore</w:t>
      </w:r>
      <w:bookmarkEnd w:id="30"/>
    </w:p>
    <w:p w14:paraId="169C58BB" w14:textId="167B9702" w:rsidR="00DA089B" w:rsidRPr="0088223E" w:rsidRDefault="00070B5F">
      <w:r>
        <w:t>In base alla normativa vigente il</w:t>
      </w:r>
      <w:r w:rsidR="00617AF7">
        <w:t xml:space="preserve"> </w:t>
      </w:r>
      <w:r w:rsidR="00B4009B" w:rsidRPr="00B4009B">
        <w:rPr>
          <w:i/>
        </w:rPr>
        <w:t>Responsabile della conservazione</w:t>
      </w:r>
      <w:r w:rsidR="00617AF7" w:rsidRPr="00F21C73">
        <w:t xml:space="preserve"> </w:t>
      </w:r>
      <w:r>
        <w:t xml:space="preserve">per le pubbliche amministrazioni </w:t>
      </w:r>
      <w:r w:rsidR="00ED1B77">
        <w:t>è identificato con un</w:t>
      </w:r>
      <w:r>
        <w:t xml:space="preserve"> dirigente o un funzionario formalmente designato </w:t>
      </w:r>
      <w:r w:rsidR="00ED1B77">
        <w:t xml:space="preserve">e può </w:t>
      </w:r>
      <w:r w:rsidR="00ED1B77" w:rsidRPr="0088223E">
        <w:t xml:space="preserve">identificarsi con il </w:t>
      </w:r>
      <w:r w:rsidR="00ED1B77" w:rsidRPr="0088223E">
        <w:rPr>
          <w:i/>
        </w:rPr>
        <w:t xml:space="preserve">Responsabile della gestione documentale </w:t>
      </w:r>
      <w:r w:rsidRPr="0088223E">
        <w:t xml:space="preserve">o, se nominato, con il </w:t>
      </w:r>
      <w:r w:rsidRPr="0088223E">
        <w:rPr>
          <w:i/>
        </w:rPr>
        <w:t>Coordinatore della gestione documentale.</w:t>
      </w:r>
    </w:p>
    <w:p w14:paraId="169C58BC" w14:textId="77777777" w:rsidR="00DA089B" w:rsidRPr="0088223E" w:rsidRDefault="00DA089B"/>
    <w:p w14:paraId="0F0C9B62" w14:textId="77777777" w:rsidR="00CA7E47" w:rsidRPr="0088223E" w:rsidRDefault="00E608BE" w:rsidP="00CA7E47">
      <w:r w:rsidRPr="0088223E">
        <w:t xml:space="preserve">Il modello organizzativo precedentemente descritto, ai sensi dell'articolo 5, comma 2, lettera b) delle vigenti </w:t>
      </w:r>
      <w:r w:rsidRPr="0088223E">
        <w:rPr>
          <w:b/>
          <w:i/>
        </w:rPr>
        <w:t>Regole tecniche,</w:t>
      </w:r>
      <w:r w:rsidRPr="0088223E">
        <w:t xml:space="preserve"> prevede che il soggetto produttore affidi la conservazione e il processo di conservazione ad un soggetto conservatore esterno specificamente individuato</w:t>
      </w:r>
      <w:r w:rsidR="00CA7E47" w:rsidRPr="0088223E">
        <w:t>.</w:t>
      </w:r>
    </w:p>
    <w:p w14:paraId="4C2E56BA" w14:textId="77777777" w:rsidR="00CA7E47" w:rsidRPr="0088223E" w:rsidRDefault="00CA7E47" w:rsidP="00CA7E47"/>
    <w:p w14:paraId="7FF223EF" w14:textId="1E2408A8" w:rsidR="00CA7E47" w:rsidRPr="0088223E" w:rsidRDefault="00CA7E47" w:rsidP="00CA7E47">
      <w:r w:rsidRPr="00234B1B">
        <w:rPr>
          <w:highlight w:val="yellow"/>
        </w:rPr>
        <w:t>L'Ente conserva</w:t>
      </w:r>
      <w:r w:rsidR="00234B1B">
        <w:rPr>
          <w:highlight w:val="yellow"/>
        </w:rPr>
        <w:t>tor</w:t>
      </w:r>
      <w:r w:rsidRPr="00234B1B">
        <w:rPr>
          <w:highlight w:val="yellow"/>
        </w:rPr>
        <w:t>e</w:t>
      </w:r>
      <w:r w:rsidRPr="0088223E">
        <w:t xml:space="preserve"> non </w:t>
      </w:r>
      <w:r w:rsidR="009E062E">
        <w:t>dispone</w:t>
      </w:r>
      <w:r w:rsidRPr="0088223E">
        <w:t xml:space="preserve"> al suo interno </w:t>
      </w:r>
      <w:r w:rsidR="009E062E">
        <w:t>del</w:t>
      </w:r>
      <w:r w:rsidRPr="0088223E">
        <w:t xml:space="preserve">l'infrastruttura tecnologica necessaria, ma si </w:t>
      </w:r>
      <w:r w:rsidR="00362599" w:rsidRPr="0088223E">
        <w:t xml:space="preserve">è </w:t>
      </w:r>
      <w:r w:rsidRPr="0088223E">
        <w:t>accredita</w:t>
      </w:r>
      <w:r w:rsidR="00362599" w:rsidRPr="0088223E">
        <w:t>to</w:t>
      </w:r>
      <w:r w:rsidRPr="0088223E">
        <w:t xml:space="preserve"> </w:t>
      </w:r>
      <w:r w:rsidR="009149BB">
        <w:t>utilizzando</w:t>
      </w:r>
      <w:r w:rsidRPr="0088223E">
        <w:t xml:space="preserve"> una infrastruttura messa a disposizione da</w:t>
      </w:r>
      <w:r w:rsidR="0088223E" w:rsidRPr="0088223E">
        <w:t>ll’</w:t>
      </w:r>
      <w:r w:rsidRPr="0088223E">
        <w:t xml:space="preserve">outsourcer, comprensiva di sito primario e sito per il Disaster Recovery: è quindi l'outsourcer che cura l'evoluzione tecnologica e l'aggiornamento o la migrazione del </w:t>
      </w:r>
      <w:r w:rsidR="009149BB">
        <w:t>s</w:t>
      </w:r>
      <w:r w:rsidRPr="0088223E">
        <w:t xml:space="preserve">istema di conservazione. </w:t>
      </w:r>
    </w:p>
    <w:p w14:paraId="2EF61FDC" w14:textId="77777777" w:rsidR="00D4043D" w:rsidRPr="0088223E" w:rsidRDefault="00D4043D" w:rsidP="00CA7E47"/>
    <w:p w14:paraId="07599452" w14:textId="34C7F35C" w:rsidR="00CA7E47" w:rsidRPr="0088223E" w:rsidRDefault="009149BB" w:rsidP="00CA7E47">
      <w:r w:rsidRPr="00234B1B">
        <w:rPr>
          <w:highlight w:val="yellow"/>
        </w:rPr>
        <w:t>L'Ente conserva</w:t>
      </w:r>
      <w:r>
        <w:rPr>
          <w:highlight w:val="yellow"/>
        </w:rPr>
        <w:t>tor</w:t>
      </w:r>
      <w:r w:rsidRPr="00234B1B">
        <w:rPr>
          <w:highlight w:val="yellow"/>
        </w:rPr>
        <w:t>e</w:t>
      </w:r>
      <w:r w:rsidR="00CA7E47" w:rsidRPr="0088223E">
        <w:t xml:space="preserve">, tuttavia, gestisce </w:t>
      </w:r>
      <w:r w:rsidR="00992CE6" w:rsidRPr="0088223E">
        <w:t>le relazioni con gli</w:t>
      </w:r>
      <w:r w:rsidR="00CA7E47" w:rsidRPr="0088223E">
        <w:t xml:space="preserve"> Enti che devono interfacciarsi con il sistema di conservazione e le attività tecniche per l'avvio del servizio di conservazione della documentazione degli enti convenzionati (si veda la descrizione del soggetto outsourcer).</w:t>
      </w:r>
    </w:p>
    <w:p w14:paraId="169C58BE" w14:textId="77777777" w:rsidR="00DA089B" w:rsidRPr="0088223E" w:rsidRDefault="00DA089B">
      <w:pPr>
        <w:rPr>
          <w:i/>
        </w:rPr>
      </w:pPr>
    </w:p>
    <w:p w14:paraId="169C58BF" w14:textId="767CDFB8" w:rsidR="00DA089B" w:rsidRPr="0088223E" w:rsidRDefault="00DA089B" w:rsidP="00DA089B">
      <w:r w:rsidRPr="0088223E">
        <w:t xml:space="preserve">La responsabilità del </w:t>
      </w:r>
      <w:r w:rsidRPr="0088223E">
        <w:rPr>
          <w:i/>
        </w:rPr>
        <w:t>Sistema di conservazione</w:t>
      </w:r>
      <w:r w:rsidRPr="0088223E">
        <w:t xml:space="preserve"> e del servizio di </w:t>
      </w:r>
      <w:r w:rsidR="005D2134" w:rsidRPr="0088223E">
        <w:t xml:space="preserve">conservazione </w:t>
      </w:r>
      <w:r w:rsidRPr="0088223E">
        <w:t xml:space="preserve">è in capo </w:t>
      </w:r>
      <w:r w:rsidR="00D5261F" w:rsidRPr="0088223E">
        <w:t>all’Ente conservatore</w:t>
      </w:r>
      <w:r w:rsidR="005D2134" w:rsidRPr="0088223E">
        <w:t xml:space="preserve"> in quanto soggetto che svolge attività di </w:t>
      </w:r>
      <w:r w:rsidR="005D2134" w:rsidRPr="0088223E">
        <w:rPr>
          <w:i/>
        </w:rPr>
        <w:t>conservazione.</w:t>
      </w:r>
    </w:p>
    <w:p w14:paraId="169C58C0" w14:textId="77777777" w:rsidR="00DA089B" w:rsidRPr="0088223E" w:rsidRDefault="00DA089B" w:rsidP="00DA089B"/>
    <w:p w14:paraId="169C58C7" w14:textId="412D629C" w:rsidR="00070B5F" w:rsidRDefault="009149BB" w:rsidP="00DA089B">
      <w:r w:rsidRPr="00234B1B">
        <w:rPr>
          <w:highlight w:val="yellow"/>
        </w:rPr>
        <w:t>L'Ente conserva</w:t>
      </w:r>
      <w:r>
        <w:rPr>
          <w:highlight w:val="yellow"/>
        </w:rPr>
        <w:t>tor</w:t>
      </w:r>
      <w:r w:rsidRPr="00234B1B">
        <w:rPr>
          <w:highlight w:val="yellow"/>
        </w:rPr>
        <w:t>e</w:t>
      </w:r>
      <w:r w:rsidR="0075785E" w:rsidRPr="0088223E">
        <w:t xml:space="preserve"> si occupa delle politiche complessive del </w:t>
      </w:r>
      <w:r w:rsidR="0075785E" w:rsidRPr="0088223E">
        <w:rPr>
          <w:i/>
        </w:rPr>
        <w:t>Sistema di conservazione</w:t>
      </w:r>
      <w:r w:rsidR="0075785E" w:rsidRPr="0088223E">
        <w:t xml:space="preserve"> e ne determina l’ambito di sviluppo e le competenze. A tal fine</w:t>
      </w:r>
      <w:r w:rsidR="00A30BD4" w:rsidRPr="0088223E">
        <w:t>,</w:t>
      </w:r>
      <w:r w:rsidR="0075785E" w:rsidRPr="0088223E">
        <w:t xml:space="preserve"> </w:t>
      </w:r>
      <w:r w:rsidR="00A30BD4" w:rsidRPr="0088223E">
        <w:t xml:space="preserve">in coerenza con </w:t>
      </w:r>
      <w:r w:rsidR="00A30BD4" w:rsidRPr="0088223E">
        <w:rPr>
          <w:b/>
          <w:i/>
        </w:rPr>
        <w:t>OAIS</w:t>
      </w:r>
      <w:r w:rsidR="00A30BD4" w:rsidRPr="0088223E">
        <w:t xml:space="preserve">, </w:t>
      </w:r>
      <w:r w:rsidR="0075785E" w:rsidRPr="0088223E">
        <w:t xml:space="preserve">provvede alla </w:t>
      </w:r>
      <w:r w:rsidR="0075785E">
        <w:t xml:space="preserve">pianificazione strategica, alla ricerca dei finanziamenti, alla revisione periodica dei risultati conseguiti e ad ogni altra attività gestionale mirata a coordinare lo sviluppo del sistema. </w:t>
      </w:r>
      <w:r w:rsidR="009A3BEF">
        <w:t xml:space="preserve">Inoltre provvede alle </w:t>
      </w:r>
      <w:r w:rsidR="0075785E">
        <w:t xml:space="preserve">operazioni quotidiane di </w:t>
      </w:r>
      <w:r w:rsidR="003A295E">
        <w:t>gestione del servizio</w:t>
      </w:r>
      <w:r w:rsidR="009A3BEF">
        <w:t xml:space="preserve">, come </w:t>
      </w:r>
      <w:r w:rsidR="0075785E">
        <w:t>Responsabile del servizio di conservazione</w:t>
      </w:r>
      <w:r w:rsidR="00D94184">
        <w:t>, mentre le attività di amministrazione del sistema sono in carico all’outsourcer.</w:t>
      </w:r>
    </w:p>
    <w:p w14:paraId="0FF5B545" w14:textId="77777777" w:rsidR="007D66B7" w:rsidRPr="0088223E" w:rsidRDefault="007D66B7" w:rsidP="00DA089B">
      <w:pPr>
        <w:rPr>
          <w:color w:val="1F497D" w:themeColor="text2"/>
        </w:rPr>
      </w:pPr>
    </w:p>
    <w:p w14:paraId="3AFE3018" w14:textId="77777777" w:rsidR="00CA7E47" w:rsidRDefault="00CA7E47" w:rsidP="007D66B7"/>
    <w:p w14:paraId="169C58C9" w14:textId="22482C24" w:rsidR="0075785E" w:rsidRPr="00E40BCE" w:rsidRDefault="0075785E" w:rsidP="0075785E">
      <w:r>
        <w:lastRenderedPageBreak/>
        <w:t xml:space="preserve">La missione </w:t>
      </w:r>
      <w:r w:rsidRPr="00F05CB1">
        <w:rPr>
          <w:highlight w:val="yellow"/>
        </w:rPr>
        <w:t>d</w:t>
      </w:r>
      <w:r w:rsidR="00236624" w:rsidRPr="00F05CB1">
        <w:rPr>
          <w:highlight w:val="yellow"/>
        </w:rPr>
        <w:t>el</w:t>
      </w:r>
      <w:r w:rsidR="00427608" w:rsidRPr="00F05CB1">
        <w:rPr>
          <w:highlight w:val="yellow"/>
        </w:rPr>
        <w:t>l’</w:t>
      </w:r>
      <w:r w:rsidR="00E1371C" w:rsidRPr="00F05CB1">
        <w:rPr>
          <w:highlight w:val="yellow"/>
        </w:rPr>
        <w:t>Ente conservatore</w:t>
      </w:r>
      <w:r>
        <w:t xml:space="preserve"> è essere l’</w:t>
      </w:r>
      <w:r w:rsidRPr="00733475">
        <w:rPr>
          <w:i/>
        </w:rPr>
        <w:t>archivio informatico</w:t>
      </w:r>
      <w:r>
        <w:t xml:space="preserve"> della Pubblica Amministrazione </w:t>
      </w:r>
      <w:r w:rsidR="00236624">
        <w:t xml:space="preserve">in relazione al propria </w:t>
      </w:r>
      <w:r w:rsidR="0072187C">
        <w:t>territori</w:t>
      </w:r>
      <w:r w:rsidR="00F05CB1">
        <w:t>o</w:t>
      </w:r>
      <w:r w:rsidR="00236624">
        <w:t xml:space="preserve"> </w:t>
      </w:r>
      <w:r w:rsidRPr="00E40BCE">
        <w:t xml:space="preserve">per la </w:t>
      </w:r>
      <w:r w:rsidRPr="00F52002">
        <w:t>conservazione</w:t>
      </w:r>
      <w:r w:rsidRPr="00E40BCE">
        <w:t xml:space="preserve"> e l’</w:t>
      </w:r>
      <w:r w:rsidRPr="00733475">
        <w:t>accesso</w:t>
      </w:r>
      <w:r w:rsidRPr="00E40BCE">
        <w:t xml:space="preserve"> dei </w:t>
      </w:r>
      <w:r w:rsidRPr="00575536">
        <w:rPr>
          <w:i/>
        </w:rPr>
        <w:t>Documenti informatici</w:t>
      </w:r>
      <w:r w:rsidRPr="00E40BCE">
        <w:t xml:space="preserve"> e in generale di ogni oggetto digitale a supporto dei processi di innovazione e semplificazione amministrativa, con gli obiettivi di:</w:t>
      </w:r>
    </w:p>
    <w:p w14:paraId="169C58CA" w14:textId="77777777" w:rsidR="0075785E" w:rsidRDefault="0075785E" w:rsidP="005F3C26">
      <w:pPr>
        <w:pStyle w:val="Elenchi"/>
      </w:pPr>
      <w:r>
        <w:t>g</w:t>
      </w:r>
      <w:r w:rsidRPr="00E40BCE">
        <w:t xml:space="preserve">arantire la </w:t>
      </w:r>
      <w:r w:rsidRPr="00F31D71">
        <w:rPr>
          <w:i/>
        </w:rPr>
        <w:t>conservazione</w:t>
      </w:r>
      <w:r w:rsidRPr="00E40BCE">
        <w:t xml:space="preserve">, archiviazione e gestione dei </w:t>
      </w:r>
      <w:r w:rsidRPr="00575536">
        <w:rPr>
          <w:i/>
        </w:rPr>
        <w:t>Documenti informatici</w:t>
      </w:r>
      <w:r w:rsidRPr="00E40BCE">
        <w:t xml:space="preserve"> e degli altri oggetti digitali</w:t>
      </w:r>
      <w:r>
        <w:t>;</w:t>
      </w:r>
    </w:p>
    <w:p w14:paraId="169C58CB" w14:textId="1BCD4BFB" w:rsidR="0075785E" w:rsidRDefault="0075785E" w:rsidP="005F3C26">
      <w:pPr>
        <w:pStyle w:val="Elenchi"/>
      </w:pPr>
      <w:r>
        <w:t>e</w:t>
      </w:r>
      <w:r w:rsidRPr="00E40BCE">
        <w:t xml:space="preserve">rogare servizi di </w:t>
      </w:r>
      <w:r w:rsidRPr="00041356">
        <w:rPr>
          <w:i/>
        </w:rPr>
        <w:t>accesso</w:t>
      </w:r>
      <w:r w:rsidRPr="00E40BCE">
        <w:t xml:space="preserve"> basati sui contenuti digitali conservati</w:t>
      </w:r>
      <w:r w:rsidR="006F358D">
        <w:t>;</w:t>
      </w:r>
    </w:p>
    <w:p w14:paraId="169C58CC" w14:textId="6DEFDA52" w:rsidR="0075785E" w:rsidRPr="00E40BCE" w:rsidRDefault="00224CD0" w:rsidP="005F3C26">
      <w:pPr>
        <w:pStyle w:val="Elenchi"/>
      </w:pPr>
      <w:r>
        <w:t>in casi specifici</w:t>
      </w:r>
      <w:r w:rsidR="006C24B5">
        <w:t xml:space="preserve"> opportunamente concordati </w:t>
      </w:r>
      <w:r w:rsidR="0075785E">
        <w:t>f</w:t>
      </w:r>
      <w:r w:rsidR="0075785E" w:rsidRPr="00E40BCE">
        <w:t>ornire supporto, f</w:t>
      </w:r>
      <w:r w:rsidR="0075785E">
        <w:t>ormazione e consulenza ai</w:t>
      </w:r>
      <w:r w:rsidR="0075785E" w:rsidRPr="00E40BCE">
        <w:t xml:space="preserve"> </w:t>
      </w:r>
      <w:r w:rsidR="0075785E" w:rsidRPr="00B4009B">
        <w:rPr>
          <w:i/>
        </w:rPr>
        <w:t>Produttori</w:t>
      </w:r>
      <w:r w:rsidR="0075785E" w:rsidRPr="00E40BCE">
        <w:t xml:space="preserve"> </w:t>
      </w:r>
      <w:r w:rsidR="00A27628">
        <w:t>in tema di conservazione digitale</w:t>
      </w:r>
      <w:r w:rsidR="0075785E">
        <w:t>.</w:t>
      </w:r>
    </w:p>
    <w:p w14:paraId="169C58CD" w14:textId="77777777" w:rsidR="0075785E" w:rsidRDefault="0075785E" w:rsidP="0075785E">
      <w:pPr>
        <w:ind w:left="705"/>
      </w:pPr>
    </w:p>
    <w:p w14:paraId="169C58CE" w14:textId="441E9362" w:rsidR="00070B5F" w:rsidRPr="00E26826" w:rsidRDefault="00070B5F" w:rsidP="00070B5F">
      <w:r w:rsidRPr="00E26826">
        <w:t>Di fatto, quindi</w:t>
      </w:r>
      <w:r w:rsidR="009418CF" w:rsidRPr="00E26826">
        <w:t>,</w:t>
      </w:r>
      <w:r w:rsidRPr="00E26826">
        <w:t xml:space="preserve"> </w:t>
      </w:r>
      <w:r w:rsidR="00025F41" w:rsidRPr="00E26826">
        <w:rPr>
          <w:highlight w:val="yellow"/>
        </w:rPr>
        <w:t>l’Ente conservatore</w:t>
      </w:r>
      <w:r w:rsidR="00C861E6" w:rsidRPr="00E26826">
        <w:t xml:space="preserve">, </w:t>
      </w:r>
      <w:r w:rsidR="000B0632" w:rsidRPr="00E26826">
        <w:t>avvalendosi</w:t>
      </w:r>
      <w:r w:rsidR="00C861E6" w:rsidRPr="00E26826">
        <w:t xml:space="preserve"> di una infrastruttura </w:t>
      </w:r>
      <w:r w:rsidR="000F0135" w:rsidRPr="00E26826">
        <w:t>tecnologica</w:t>
      </w:r>
      <w:r w:rsidR="000B0632" w:rsidRPr="00E26826">
        <w:t xml:space="preserve"> di un altro Ente conservatore,</w:t>
      </w:r>
      <w:r w:rsidRPr="00E26826">
        <w:t xml:space="preserve"> si impegna alla </w:t>
      </w:r>
      <w:r w:rsidRPr="00E26826">
        <w:rPr>
          <w:i/>
        </w:rPr>
        <w:t>conservazione</w:t>
      </w:r>
      <w:r w:rsidRPr="00E26826">
        <w:t xml:space="preserve"> dei documenti trasferiti garantendo il rispetto dei requisiti previsti dalle norme in vigore nel tempo per i sistemi di conservazione, e svolge l’insieme delle attività elencate nell’articolo 7 comma 1 delle </w:t>
      </w:r>
      <w:r w:rsidRPr="00E26826">
        <w:rPr>
          <w:b/>
          <w:i/>
        </w:rPr>
        <w:t>Regole tecniche</w:t>
      </w:r>
      <w:r w:rsidRPr="00E26826">
        <w:t>, in particolare quelle indicate alle lettere a), b), c), d), e), f), g), h), i), j), k)</w:t>
      </w:r>
      <w:r w:rsidR="00E608BE" w:rsidRPr="00E26826">
        <w:t xml:space="preserve"> </w:t>
      </w:r>
      <w:r w:rsidRPr="00E26826">
        <w:t>e m).</w:t>
      </w:r>
    </w:p>
    <w:p w14:paraId="169C58CF" w14:textId="77777777" w:rsidR="0075785E" w:rsidRPr="00E26826" w:rsidRDefault="0075785E"/>
    <w:p w14:paraId="169C58D0" w14:textId="33CF2D1C" w:rsidR="00A30BD4" w:rsidRPr="00E26826" w:rsidRDefault="00F05CB1">
      <w:r w:rsidRPr="00E26826">
        <w:rPr>
          <w:highlight w:val="yellow"/>
        </w:rPr>
        <w:t>L’Ente conservatore</w:t>
      </w:r>
      <w:r w:rsidRPr="00E26826">
        <w:t xml:space="preserve"> </w:t>
      </w:r>
      <w:r w:rsidR="00A02346" w:rsidRPr="00E26826">
        <w:t>ha attiv</w:t>
      </w:r>
      <w:r w:rsidR="007E7EA6" w:rsidRPr="00E26826">
        <w:t>i</w:t>
      </w:r>
      <w:r w:rsidR="00A02346" w:rsidRPr="00E26826">
        <w:t xml:space="preserve"> al suo interno </w:t>
      </w:r>
      <w:r w:rsidR="007E7EA6" w:rsidRPr="00E26826">
        <w:t>i</w:t>
      </w:r>
      <w:r w:rsidR="00A30BD4" w:rsidRPr="00E26826">
        <w:t xml:space="preserve"> ruoli specificamente </w:t>
      </w:r>
      <w:r w:rsidR="00893538" w:rsidRPr="00E26826">
        <w:t>individuati</w:t>
      </w:r>
      <w:r w:rsidR="005F3640" w:rsidRPr="00E26826">
        <w:t xml:space="preserve"> dalle </w:t>
      </w:r>
      <w:r w:rsidR="005F3640" w:rsidRPr="00E26826">
        <w:rPr>
          <w:b/>
          <w:i/>
        </w:rPr>
        <w:t>Regole Tecniche</w:t>
      </w:r>
      <w:r w:rsidR="00000025" w:rsidRPr="00E26826">
        <w:rPr>
          <w:b/>
          <w:i/>
        </w:rPr>
        <w:t>.</w:t>
      </w:r>
      <w:r w:rsidR="00A30BD4" w:rsidRPr="00E26826">
        <w:t xml:space="preserve"> </w:t>
      </w:r>
      <w:r w:rsidR="00000025" w:rsidRPr="00E26826">
        <w:t>N</w:t>
      </w:r>
      <w:r w:rsidR="00A30BD4" w:rsidRPr="00E26826">
        <w:t>ell</w:t>
      </w:r>
      <w:r w:rsidR="00F06FD4" w:rsidRPr="00E26826">
        <w:t>a</w:t>
      </w:r>
      <w:r w:rsidR="00A30BD4" w:rsidRPr="00E26826">
        <w:t xml:space="preserve"> seguente tabella</w:t>
      </w:r>
      <w:r w:rsidR="00675C77" w:rsidRPr="00E26826">
        <w:t xml:space="preserve"> [</w:t>
      </w:r>
      <w:r w:rsidR="00675C77" w:rsidRPr="00E26826">
        <w:rPr>
          <w:highlight w:val="yellow"/>
        </w:rPr>
        <w:t xml:space="preserve">INSERIRE </w:t>
      </w:r>
      <w:r w:rsidR="00207958" w:rsidRPr="00E26826">
        <w:rPr>
          <w:highlight w:val="yellow"/>
        </w:rPr>
        <w:t>i responsabil</w:t>
      </w:r>
      <w:r w:rsidR="009A5449" w:rsidRPr="00E26826">
        <w:rPr>
          <w:highlight w:val="yellow"/>
        </w:rPr>
        <w:t>i attuali</w:t>
      </w:r>
      <w:r w:rsidR="00207958" w:rsidRPr="00E26826">
        <w:rPr>
          <w:highlight w:val="yellow"/>
        </w:rPr>
        <w:t xml:space="preserve"> con indicazione del</w:t>
      </w:r>
      <w:r w:rsidR="009A5449" w:rsidRPr="00E26826">
        <w:rPr>
          <w:highlight w:val="yellow"/>
        </w:rPr>
        <w:t>l’inizio del</w:t>
      </w:r>
      <w:r w:rsidR="00207958" w:rsidRPr="00E26826">
        <w:rPr>
          <w:highlight w:val="yellow"/>
        </w:rPr>
        <w:t xml:space="preserve"> periodo di responsabilità</w:t>
      </w:r>
      <w:r w:rsidR="00675C77" w:rsidRPr="00E26826">
        <w:t>]</w:t>
      </w:r>
      <w:r w:rsidR="008A7E56" w:rsidRPr="00E26826">
        <w:t xml:space="preserve"> si inseriscono tali ruoli</w:t>
      </w:r>
      <w:r w:rsidR="00A30BD4" w:rsidRPr="00E26826">
        <w:t>:</w:t>
      </w:r>
    </w:p>
    <w:p w14:paraId="169C58D1" w14:textId="77777777" w:rsidR="00A30BD4" w:rsidRPr="00E26826" w:rsidRDefault="00A30BD4">
      <w:pPr>
        <w:rPr>
          <w:color w:val="1F497D" w:themeColor="text2"/>
        </w:rPr>
      </w:pPr>
    </w:p>
    <w:tbl>
      <w:tblPr>
        <w:tblW w:w="99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511"/>
        <w:gridCol w:w="1850"/>
        <w:gridCol w:w="2297"/>
        <w:gridCol w:w="1811"/>
        <w:gridCol w:w="1502"/>
      </w:tblGrid>
      <w:tr w:rsidR="006B1D38" w:rsidRPr="00BD167A" w14:paraId="169C58D7" w14:textId="77777777" w:rsidTr="00B7285D">
        <w:trPr>
          <w:cantSplit/>
          <w:trHeight w:val="300"/>
          <w:tblHeader/>
        </w:trPr>
        <w:tc>
          <w:tcPr>
            <w:tcW w:w="2511" w:type="dxa"/>
            <w:shd w:val="clear" w:color="auto" w:fill="F2F2F2"/>
            <w:noWrap/>
            <w:vAlign w:val="center"/>
            <w:hideMark/>
          </w:tcPr>
          <w:p w14:paraId="169C58D2" w14:textId="77777777" w:rsidR="006B1D38" w:rsidRPr="00BD167A" w:rsidRDefault="006B1D38" w:rsidP="006B1D38">
            <w:pPr>
              <w:jc w:val="left"/>
            </w:pPr>
            <w:r w:rsidRPr="00BD167A">
              <w:t>RUOLI</w:t>
            </w:r>
          </w:p>
        </w:tc>
        <w:tc>
          <w:tcPr>
            <w:tcW w:w="1850" w:type="dxa"/>
            <w:shd w:val="clear" w:color="auto" w:fill="F2F2F2"/>
            <w:vAlign w:val="center"/>
          </w:tcPr>
          <w:p w14:paraId="2A8E0918" w14:textId="7DB1105D" w:rsidR="006B1D38" w:rsidRPr="00BD167A" w:rsidRDefault="006B1D38" w:rsidP="006B1D38">
            <w:pPr>
              <w:jc w:val="left"/>
            </w:pPr>
            <w:r w:rsidRPr="00BD167A">
              <w:t>ATTIVITÀ DI COMPETENZA</w:t>
            </w:r>
          </w:p>
        </w:tc>
        <w:tc>
          <w:tcPr>
            <w:tcW w:w="2297" w:type="dxa"/>
            <w:shd w:val="clear" w:color="auto" w:fill="F2F2F2"/>
            <w:noWrap/>
            <w:vAlign w:val="center"/>
            <w:hideMark/>
          </w:tcPr>
          <w:p w14:paraId="169C58D3" w14:textId="17EAECE0" w:rsidR="006B1D38" w:rsidRPr="00BD167A" w:rsidRDefault="006B1D38" w:rsidP="006B1D38">
            <w:pPr>
              <w:jc w:val="left"/>
            </w:pPr>
            <w:r w:rsidRPr="00BD167A">
              <w:t>NOMINATIVO</w:t>
            </w:r>
          </w:p>
        </w:tc>
        <w:tc>
          <w:tcPr>
            <w:tcW w:w="1811" w:type="dxa"/>
            <w:shd w:val="clear" w:color="auto" w:fill="F2F2F2"/>
            <w:noWrap/>
            <w:vAlign w:val="center"/>
          </w:tcPr>
          <w:p w14:paraId="169C58D5" w14:textId="77777777" w:rsidR="006B1D38" w:rsidRPr="00BD167A" w:rsidRDefault="006B1D38" w:rsidP="006B1D38">
            <w:pPr>
              <w:jc w:val="left"/>
            </w:pPr>
            <w:r w:rsidRPr="00BD167A">
              <w:t>PERIODO NEL RUOLO</w:t>
            </w:r>
          </w:p>
        </w:tc>
        <w:tc>
          <w:tcPr>
            <w:tcW w:w="1502" w:type="dxa"/>
            <w:shd w:val="clear" w:color="auto" w:fill="F2F2F2"/>
            <w:vAlign w:val="center"/>
          </w:tcPr>
          <w:p w14:paraId="169C58D6" w14:textId="77777777" w:rsidR="006B1D38" w:rsidRPr="00BD167A" w:rsidRDefault="006B1D38" w:rsidP="006B1D38">
            <w:pPr>
              <w:jc w:val="left"/>
            </w:pPr>
            <w:r w:rsidRPr="00BD167A">
              <w:t>EVENTUALI DELEGHE</w:t>
            </w:r>
          </w:p>
        </w:tc>
      </w:tr>
      <w:tr w:rsidR="006B1D38" w:rsidRPr="001A161B" w14:paraId="169C58DD" w14:textId="77777777" w:rsidTr="00B7285D">
        <w:trPr>
          <w:trHeight w:val="773"/>
        </w:trPr>
        <w:tc>
          <w:tcPr>
            <w:tcW w:w="2511" w:type="dxa"/>
            <w:shd w:val="clear" w:color="auto" w:fill="FFFFFF"/>
            <w:vAlign w:val="center"/>
            <w:hideMark/>
          </w:tcPr>
          <w:p w14:paraId="169C58D8" w14:textId="77777777" w:rsidR="006B1D38" w:rsidRPr="00BD167A" w:rsidRDefault="006B1D38" w:rsidP="006B1D38">
            <w:pPr>
              <w:jc w:val="left"/>
            </w:pPr>
            <w:r w:rsidRPr="00BD167A">
              <w:t>Responsabile del servizio di conservazione</w:t>
            </w:r>
          </w:p>
        </w:tc>
        <w:tc>
          <w:tcPr>
            <w:tcW w:w="1850" w:type="dxa"/>
            <w:shd w:val="clear" w:color="auto" w:fill="FFFFFF"/>
            <w:vAlign w:val="center"/>
          </w:tcPr>
          <w:p w14:paraId="51F74143" w14:textId="0CCDBF04" w:rsidR="006B1D38" w:rsidRPr="00A02902" w:rsidRDefault="006B1D38" w:rsidP="006B1D38">
            <w:pPr>
              <w:jc w:val="left"/>
            </w:pPr>
            <w:r>
              <w:t>vedi cap. 5</w:t>
            </w:r>
          </w:p>
        </w:tc>
        <w:tc>
          <w:tcPr>
            <w:tcW w:w="2297" w:type="dxa"/>
            <w:shd w:val="clear" w:color="auto" w:fill="FFFFFF"/>
            <w:vAlign w:val="center"/>
          </w:tcPr>
          <w:p w14:paraId="169C58D9" w14:textId="4D04DA98" w:rsidR="006B1D38" w:rsidRPr="0028580A" w:rsidRDefault="00402CBF" w:rsidP="006B1D38">
            <w:pPr>
              <w:jc w:val="left"/>
              <w:rPr>
                <w:highlight w:val="yellow"/>
              </w:rPr>
            </w:pPr>
            <w:r w:rsidRPr="0028580A">
              <w:rPr>
                <w:highlight w:val="yellow"/>
              </w:rPr>
              <w:t>Xxxx Xxxx</w:t>
            </w:r>
          </w:p>
        </w:tc>
        <w:tc>
          <w:tcPr>
            <w:tcW w:w="1811" w:type="dxa"/>
            <w:shd w:val="clear" w:color="auto" w:fill="FFFFFF"/>
            <w:vAlign w:val="center"/>
          </w:tcPr>
          <w:p w14:paraId="169C58DB" w14:textId="35C75135" w:rsidR="00C12CFF" w:rsidRPr="0028580A" w:rsidRDefault="009A5449" w:rsidP="006B1D38">
            <w:pPr>
              <w:jc w:val="left"/>
              <w:rPr>
                <w:highlight w:val="yellow"/>
              </w:rPr>
            </w:pPr>
            <w:r>
              <w:rPr>
                <w:highlight w:val="yellow"/>
              </w:rPr>
              <w:t xml:space="preserve">da </w:t>
            </w:r>
            <w:r w:rsidR="0028580A" w:rsidRPr="0028580A">
              <w:rPr>
                <w:highlight w:val="yellow"/>
              </w:rPr>
              <w:t>x</w:t>
            </w:r>
            <w:r w:rsidR="00207958" w:rsidRPr="0028580A">
              <w:rPr>
                <w:highlight w:val="yellow"/>
              </w:rPr>
              <w:t>x/xx/xx</w:t>
            </w:r>
          </w:p>
        </w:tc>
        <w:tc>
          <w:tcPr>
            <w:tcW w:w="1502" w:type="dxa"/>
            <w:shd w:val="clear" w:color="auto" w:fill="FFFFFF"/>
            <w:vAlign w:val="center"/>
          </w:tcPr>
          <w:p w14:paraId="169C58DC" w14:textId="77777777" w:rsidR="006B1D38" w:rsidRPr="0028580A" w:rsidRDefault="006B1D38" w:rsidP="006B1D38">
            <w:pPr>
              <w:jc w:val="center"/>
              <w:rPr>
                <w:highlight w:val="yellow"/>
              </w:rPr>
            </w:pPr>
            <w:r w:rsidRPr="0028580A">
              <w:rPr>
                <w:highlight w:val="yellow"/>
              </w:rPr>
              <w:t>-</w:t>
            </w:r>
          </w:p>
        </w:tc>
      </w:tr>
      <w:tr w:rsidR="00C12CFF" w:rsidRPr="001A161B" w14:paraId="169C58E3" w14:textId="77777777" w:rsidTr="006B4D18">
        <w:trPr>
          <w:trHeight w:val="983"/>
        </w:trPr>
        <w:tc>
          <w:tcPr>
            <w:tcW w:w="2511" w:type="dxa"/>
            <w:shd w:val="clear" w:color="auto" w:fill="FFFFFF"/>
            <w:vAlign w:val="center"/>
            <w:hideMark/>
          </w:tcPr>
          <w:p w14:paraId="169C58DE" w14:textId="77777777" w:rsidR="00C12CFF" w:rsidRPr="00BD167A" w:rsidRDefault="00C12CFF" w:rsidP="00C12CFF">
            <w:pPr>
              <w:jc w:val="left"/>
            </w:pPr>
            <w:r w:rsidRPr="00BD167A">
              <w:t>Responsabile Sicurezza dei sistemi per la conservazione</w:t>
            </w:r>
          </w:p>
        </w:tc>
        <w:tc>
          <w:tcPr>
            <w:tcW w:w="1850" w:type="dxa"/>
            <w:shd w:val="clear" w:color="auto" w:fill="FFFFFF"/>
            <w:vAlign w:val="center"/>
          </w:tcPr>
          <w:p w14:paraId="2F124B7E" w14:textId="4C25C06A" w:rsidR="00C12CFF" w:rsidRPr="00A02902" w:rsidRDefault="00C12CFF" w:rsidP="00C12CFF">
            <w:pPr>
              <w:jc w:val="left"/>
            </w:pPr>
            <w:r>
              <w:t>vedi cap. 5</w:t>
            </w:r>
          </w:p>
        </w:tc>
        <w:tc>
          <w:tcPr>
            <w:tcW w:w="2297" w:type="dxa"/>
            <w:shd w:val="clear" w:color="auto" w:fill="FFFFFF"/>
            <w:vAlign w:val="center"/>
          </w:tcPr>
          <w:p w14:paraId="169C58DF" w14:textId="723613DC" w:rsidR="00C12CFF" w:rsidRPr="0028580A" w:rsidRDefault="00C12CFF" w:rsidP="00C12CFF">
            <w:pPr>
              <w:jc w:val="left"/>
              <w:rPr>
                <w:highlight w:val="yellow"/>
              </w:rPr>
            </w:pPr>
            <w:r w:rsidRPr="0028580A">
              <w:rPr>
                <w:highlight w:val="yellow"/>
              </w:rPr>
              <w:t>Xxxx Xxxx</w:t>
            </w:r>
          </w:p>
        </w:tc>
        <w:tc>
          <w:tcPr>
            <w:tcW w:w="1811" w:type="dxa"/>
            <w:shd w:val="clear" w:color="auto" w:fill="FFFFFF"/>
            <w:vAlign w:val="center"/>
          </w:tcPr>
          <w:p w14:paraId="169C58E1" w14:textId="23DE7BE1" w:rsidR="00C12CFF" w:rsidRPr="0028580A" w:rsidRDefault="00C12CFF" w:rsidP="00C12CFF">
            <w:pPr>
              <w:jc w:val="left"/>
              <w:rPr>
                <w:highlight w:val="yellow"/>
              </w:rPr>
            </w:pPr>
            <w:r w:rsidRPr="00AC6B10">
              <w:rPr>
                <w:highlight w:val="yellow"/>
              </w:rPr>
              <w:t>da xx/xx/xx</w:t>
            </w:r>
          </w:p>
        </w:tc>
        <w:tc>
          <w:tcPr>
            <w:tcW w:w="1502" w:type="dxa"/>
            <w:shd w:val="clear" w:color="auto" w:fill="FFFFFF"/>
            <w:vAlign w:val="center"/>
          </w:tcPr>
          <w:p w14:paraId="169C58E2" w14:textId="77777777" w:rsidR="00C12CFF" w:rsidRPr="0028580A" w:rsidRDefault="00C12CFF" w:rsidP="00C12CFF">
            <w:pPr>
              <w:jc w:val="center"/>
              <w:rPr>
                <w:highlight w:val="yellow"/>
              </w:rPr>
            </w:pPr>
            <w:r w:rsidRPr="0028580A">
              <w:rPr>
                <w:highlight w:val="yellow"/>
              </w:rPr>
              <w:t>-</w:t>
            </w:r>
          </w:p>
        </w:tc>
      </w:tr>
      <w:tr w:rsidR="00C12CFF" w:rsidRPr="001A161B" w14:paraId="169C58E9" w14:textId="77777777" w:rsidTr="006B4D18">
        <w:trPr>
          <w:trHeight w:val="982"/>
        </w:trPr>
        <w:tc>
          <w:tcPr>
            <w:tcW w:w="2511" w:type="dxa"/>
            <w:shd w:val="clear" w:color="auto" w:fill="FFFFFF"/>
            <w:vAlign w:val="center"/>
            <w:hideMark/>
          </w:tcPr>
          <w:p w14:paraId="169C58E4" w14:textId="77777777" w:rsidR="00C12CFF" w:rsidRPr="00BD167A" w:rsidRDefault="00C12CFF" w:rsidP="00C12CFF">
            <w:pPr>
              <w:jc w:val="left"/>
            </w:pPr>
            <w:r w:rsidRPr="00BD167A">
              <w:t>Responsabile funzione archivistica di conservazione</w:t>
            </w:r>
          </w:p>
        </w:tc>
        <w:tc>
          <w:tcPr>
            <w:tcW w:w="1850" w:type="dxa"/>
            <w:shd w:val="clear" w:color="auto" w:fill="FFFFFF"/>
            <w:vAlign w:val="center"/>
          </w:tcPr>
          <w:p w14:paraId="38162830" w14:textId="5F5372AE" w:rsidR="00C12CFF" w:rsidRPr="00A02902" w:rsidRDefault="00C12CFF" w:rsidP="00C12CFF">
            <w:pPr>
              <w:jc w:val="left"/>
            </w:pPr>
            <w:r>
              <w:t>vedi cap. 5</w:t>
            </w:r>
          </w:p>
        </w:tc>
        <w:tc>
          <w:tcPr>
            <w:tcW w:w="2297" w:type="dxa"/>
            <w:shd w:val="clear" w:color="auto" w:fill="FFFFFF"/>
            <w:vAlign w:val="center"/>
          </w:tcPr>
          <w:p w14:paraId="169C58E5" w14:textId="1FA4D5AF" w:rsidR="00C12CFF" w:rsidRPr="0028580A" w:rsidRDefault="00C12CFF" w:rsidP="00C12CFF">
            <w:pPr>
              <w:jc w:val="left"/>
              <w:rPr>
                <w:highlight w:val="yellow"/>
              </w:rPr>
            </w:pPr>
            <w:r w:rsidRPr="0028580A">
              <w:rPr>
                <w:highlight w:val="yellow"/>
              </w:rPr>
              <w:t>Xxxx Xxxx</w:t>
            </w:r>
          </w:p>
        </w:tc>
        <w:tc>
          <w:tcPr>
            <w:tcW w:w="1811" w:type="dxa"/>
            <w:shd w:val="clear" w:color="auto" w:fill="FFFFFF"/>
            <w:vAlign w:val="center"/>
          </w:tcPr>
          <w:p w14:paraId="169C58E7" w14:textId="109EC725" w:rsidR="00C12CFF" w:rsidRPr="0028580A" w:rsidRDefault="00C12CFF" w:rsidP="00C12CFF">
            <w:pPr>
              <w:jc w:val="left"/>
              <w:rPr>
                <w:highlight w:val="yellow"/>
              </w:rPr>
            </w:pPr>
            <w:r w:rsidRPr="00AC6B10">
              <w:rPr>
                <w:highlight w:val="yellow"/>
              </w:rPr>
              <w:t>da xx/xx/xx</w:t>
            </w:r>
          </w:p>
        </w:tc>
        <w:tc>
          <w:tcPr>
            <w:tcW w:w="1502" w:type="dxa"/>
            <w:shd w:val="clear" w:color="auto" w:fill="FFFFFF"/>
            <w:vAlign w:val="center"/>
          </w:tcPr>
          <w:p w14:paraId="169C58E8" w14:textId="77777777" w:rsidR="00C12CFF" w:rsidRPr="0028580A" w:rsidRDefault="00C12CFF" w:rsidP="00C12CFF">
            <w:pPr>
              <w:jc w:val="center"/>
              <w:rPr>
                <w:highlight w:val="yellow"/>
              </w:rPr>
            </w:pPr>
            <w:r w:rsidRPr="0028580A">
              <w:rPr>
                <w:highlight w:val="yellow"/>
              </w:rPr>
              <w:t>-</w:t>
            </w:r>
          </w:p>
        </w:tc>
      </w:tr>
      <w:tr w:rsidR="00C12CFF" w:rsidRPr="001A161B" w14:paraId="77CE47C6" w14:textId="77777777" w:rsidTr="006B4D18">
        <w:trPr>
          <w:trHeight w:val="982"/>
        </w:trPr>
        <w:tc>
          <w:tcPr>
            <w:tcW w:w="2511" w:type="dxa"/>
            <w:shd w:val="clear" w:color="auto" w:fill="FFFFFF"/>
            <w:vAlign w:val="center"/>
          </w:tcPr>
          <w:p w14:paraId="53179D25" w14:textId="76BA4839" w:rsidR="00C12CFF" w:rsidRPr="00BD167A" w:rsidRDefault="00C12CFF" w:rsidP="00C12CFF">
            <w:pPr>
              <w:jc w:val="left"/>
            </w:pPr>
            <w:r w:rsidRPr="00BD167A">
              <w:t>Responsabile Trattamento dati personali</w:t>
            </w:r>
          </w:p>
        </w:tc>
        <w:tc>
          <w:tcPr>
            <w:tcW w:w="1850" w:type="dxa"/>
            <w:shd w:val="clear" w:color="auto" w:fill="FFFFFF"/>
            <w:vAlign w:val="center"/>
          </w:tcPr>
          <w:p w14:paraId="314061BD" w14:textId="1F6364B0" w:rsidR="00C12CFF" w:rsidRPr="00A02902" w:rsidDel="00D50C05" w:rsidRDefault="00C12CFF" w:rsidP="00C12CFF">
            <w:pPr>
              <w:jc w:val="left"/>
            </w:pPr>
            <w:r>
              <w:t>vedi cap. 5</w:t>
            </w:r>
          </w:p>
        </w:tc>
        <w:tc>
          <w:tcPr>
            <w:tcW w:w="2297" w:type="dxa"/>
            <w:shd w:val="clear" w:color="auto" w:fill="FFFFFF"/>
            <w:vAlign w:val="center"/>
          </w:tcPr>
          <w:p w14:paraId="4BF46F2E" w14:textId="11A670AC" w:rsidR="00C12CFF" w:rsidRPr="0028580A" w:rsidDel="00D50C05" w:rsidRDefault="00C12CFF" w:rsidP="00C12CFF">
            <w:pPr>
              <w:jc w:val="left"/>
              <w:rPr>
                <w:highlight w:val="yellow"/>
              </w:rPr>
            </w:pPr>
            <w:r w:rsidRPr="0028580A">
              <w:rPr>
                <w:highlight w:val="yellow"/>
              </w:rPr>
              <w:t>Xxxx Xxxx</w:t>
            </w:r>
          </w:p>
        </w:tc>
        <w:tc>
          <w:tcPr>
            <w:tcW w:w="1811" w:type="dxa"/>
            <w:shd w:val="clear" w:color="auto" w:fill="FFFFFF"/>
            <w:vAlign w:val="center"/>
          </w:tcPr>
          <w:p w14:paraId="492F4218" w14:textId="6468F03D" w:rsidR="00C12CFF" w:rsidRPr="0028580A" w:rsidDel="00D50C05" w:rsidRDefault="00C12CFF" w:rsidP="00C12CFF">
            <w:pPr>
              <w:jc w:val="left"/>
              <w:rPr>
                <w:highlight w:val="yellow"/>
              </w:rPr>
            </w:pPr>
            <w:r w:rsidRPr="00AC6B10">
              <w:rPr>
                <w:highlight w:val="yellow"/>
              </w:rPr>
              <w:t>da xx/xx/xx</w:t>
            </w:r>
          </w:p>
        </w:tc>
        <w:tc>
          <w:tcPr>
            <w:tcW w:w="1502" w:type="dxa"/>
            <w:shd w:val="clear" w:color="auto" w:fill="FFFFFF"/>
            <w:vAlign w:val="center"/>
          </w:tcPr>
          <w:p w14:paraId="35076584" w14:textId="59352378" w:rsidR="00C12CFF" w:rsidRPr="0028580A" w:rsidRDefault="00C12CFF" w:rsidP="00C12CFF">
            <w:pPr>
              <w:jc w:val="center"/>
              <w:rPr>
                <w:highlight w:val="yellow"/>
              </w:rPr>
            </w:pPr>
            <w:r>
              <w:rPr>
                <w:highlight w:val="yellow"/>
              </w:rPr>
              <w:t>-</w:t>
            </w:r>
          </w:p>
        </w:tc>
      </w:tr>
      <w:tr w:rsidR="00C12CFF" w:rsidRPr="001A161B" w14:paraId="169C58F5" w14:textId="77777777" w:rsidTr="006B4D18">
        <w:trPr>
          <w:trHeight w:val="938"/>
        </w:trPr>
        <w:tc>
          <w:tcPr>
            <w:tcW w:w="2511" w:type="dxa"/>
            <w:shd w:val="clear" w:color="auto" w:fill="FFFFFF"/>
            <w:vAlign w:val="center"/>
            <w:hideMark/>
          </w:tcPr>
          <w:p w14:paraId="169C58F0" w14:textId="77777777" w:rsidR="00C12CFF" w:rsidRPr="00BD167A" w:rsidRDefault="00C12CFF" w:rsidP="00C12CFF">
            <w:pPr>
              <w:jc w:val="left"/>
            </w:pPr>
            <w:r w:rsidRPr="00BD167A">
              <w:t>Responsabile sistemi informativi per la conservazione</w:t>
            </w:r>
          </w:p>
        </w:tc>
        <w:tc>
          <w:tcPr>
            <w:tcW w:w="1850" w:type="dxa"/>
            <w:shd w:val="clear" w:color="auto" w:fill="FFFFFF"/>
            <w:vAlign w:val="center"/>
          </w:tcPr>
          <w:p w14:paraId="40BC6027" w14:textId="431A87DB" w:rsidR="00C12CFF" w:rsidRPr="00A02902" w:rsidRDefault="00C12CFF" w:rsidP="00C12CFF">
            <w:pPr>
              <w:jc w:val="left"/>
            </w:pPr>
            <w:r>
              <w:t>vedi cap. 5</w:t>
            </w:r>
          </w:p>
        </w:tc>
        <w:tc>
          <w:tcPr>
            <w:tcW w:w="2297" w:type="dxa"/>
            <w:shd w:val="clear" w:color="auto" w:fill="FFFFFF"/>
            <w:vAlign w:val="center"/>
          </w:tcPr>
          <w:p w14:paraId="169C58F1" w14:textId="393D1EA6" w:rsidR="00C12CFF" w:rsidRPr="0028580A" w:rsidRDefault="00C12CFF" w:rsidP="00C12CFF">
            <w:pPr>
              <w:jc w:val="left"/>
              <w:rPr>
                <w:highlight w:val="yellow"/>
              </w:rPr>
            </w:pPr>
            <w:r w:rsidRPr="0028580A">
              <w:rPr>
                <w:highlight w:val="yellow"/>
              </w:rPr>
              <w:t>Xxxx Xxxx</w:t>
            </w:r>
          </w:p>
        </w:tc>
        <w:tc>
          <w:tcPr>
            <w:tcW w:w="1811" w:type="dxa"/>
            <w:shd w:val="clear" w:color="auto" w:fill="FFFFFF"/>
            <w:vAlign w:val="center"/>
          </w:tcPr>
          <w:p w14:paraId="169C58F3" w14:textId="1A0131BF" w:rsidR="00C12CFF" w:rsidRPr="0028580A" w:rsidRDefault="00C12CFF" w:rsidP="00C12CFF">
            <w:pPr>
              <w:jc w:val="left"/>
              <w:rPr>
                <w:highlight w:val="yellow"/>
              </w:rPr>
            </w:pPr>
            <w:r w:rsidRPr="00AC6B10">
              <w:rPr>
                <w:highlight w:val="yellow"/>
              </w:rPr>
              <w:t>da xx/xx/xx</w:t>
            </w:r>
          </w:p>
        </w:tc>
        <w:tc>
          <w:tcPr>
            <w:tcW w:w="1502" w:type="dxa"/>
            <w:shd w:val="clear" w:color="auto" w:fill="FFFFFF"/>
            <w:vAlign w:val="center"/>
          </w:tcPr>
          <w:p w14:paraId="169C58F4" w14:textId="77777777" w:rsidR="00C12CFF" w:rsidRPr="0028580A" w:rsidRDefault="00C12CFF" w:rsidP="00C12CFF">
            <w:pPr>
              <w:jc w:val="center"/>
              <w:rPr>
                <w:highlight w:val="yellow"/>
              </w:rPr>
            </w:pPr>
            <w:r w:rsidRPr="0028580A">
              <w:rPr>
                <w:highlight w:val="yellow"/>
              </w:rPr>
              <w:t>-</w:t>
            </w:r>
          </w:p>
        </w:tc>
      </w:tr>
      <w:tr w:rsidR="006B1D38" w:rsidRPr="001A161B" w14:paraId="169C58FB" w14:textId="77777777" w:rsidTr="00B7285D">
        <w:trPr>
          <w:trHeight w:val="938"/>
        </w:trPr>
        <w:tc>
          <w:tcPr>
            <w:tcW w:w="2511" w:type="dxa"/>
            <w:shd w:val="clear" w:color="auto" w:fill="FFFFFF"/>
            <w:vAlign w:val="center"/>
            <w:hideMark/>
          </w:tcPr>
          <w:p w14:paraId="169C58F6" w14:textId="77777777" w:rsidR="006B1D38" w:rsidRPr="00BD167A" w:rsidRDefault="006B1D38" w:rsidP="006B1D38">
            <w:pPr>
              <w:jc w:val="left"/>
            </w:pPr>
            <w:r w:rsidRPr="00BD167A">
              <w:t xml:space="preserve">Responsabile sviluppo e manutenzione del sistema di conservazione </w:t>
            </w:r>
          </w:p>
        </w:tc>
        <w:tc>
          <w:tcPr>
            <w:tcW w:w="1850" w:type="dxa"/>
            <w:shd w:val="clear" w:color="auto" w:fill="FFFFFF"/>
            <w:vAlign w:val="center"/>
          </w:tcPr>
          <w:p w14:paraId="3812DB0F" w14:textId="6BDAC72E" w:rsidR="006B1D38" w:rsidRPr="00A02902" w:rsidRDefault="006B1D38" w:rsidP="006B1D38">
            <w:pPr>
              <w:jc w:val="left"/>
            </w:pPr>
            <w:r>
              <w:t>vedi cap.5</w:t>
            </w:r>
          </w:p>
        </w:tc>
        <w:tc>
          <w:tcPr>
            <w:tcW w:w="2297" w:type="dxa"/>
            <w:shd w:val="clear" w:color="auto" w:fill="FFFFFF"/>
            <w:vAlign w:val="center"/>
          </w:tcPr>
          <w:p w14:paraId="169C58F7" w14:textId="78CD8790" w:rsidR="006B1D38" w:rsidRPr="0028580A" w:rsidRDefault="00207958" w:rsidP="006B1D38">
            <w:pPr>
              <w:jc w:val="left"/>
              <w:rPr>
                <w:highlight w:val="yellow"/>
              </w:rPr>
            </w:pPr>
            <w:r w:rsidRPr="0028580A">
              <w:rPr>
                <w:highlight w:val="yellow"/>
              </w:rPr>
              <w:t>Xxxx Xxxx</w:t>
            </w:r>
          </w:p>
        </w:tc>
        <w:tc>
          <w:tcPr>
            <w:tcW w:w="1811" w:type="dxa"/>
            <w:shd w:val="clear" w:color="auto" w:fill="FFFFFF"/>
            <w:vAlign w:val="center"/>
          </w:tcPr>
          <w:p w14:paraId="169C58F9" w14:textId="191F0FE8" w:rsidR="006B1D38" w:rsidRPr="0028580A" w:rsidRDefault="006B4D18" w:rsidP="006B1D38">
            <w:pPr>
              <w:jc w:val="left"/>
              <w:rPr>
                <w:highlight w:val="yellow"/>
              </w:rPr>
            </w:pPr>
            <w:r>
              <w:rPr>
                <w:highlight w:val="yellow"/>
              </w:rPr>
              <w:t xml:space="preserve">da </w:t>
            </w:r>
            <w:r w:rsidR="0028580A" w:rsidRPr="0028580A">
              <w:rPr>
                <w:highlight w:val="yellow"/>
              </w:rPr>
              <w:t>xx/xx/xx</w:t>
            </w:r>
          </w:p>
        </w:tc>
        <w:tc>
          <w:tcPr>
            <w:tcW w:w="1502" w:type="dxa"/>
            <w:shd w:val="clear" w:color="auto" w:fill="FFFFFF"/>
            <w:vAlign w:val="center"/>
          </w:tcPr>
          <w:p w14:paraId="169C58FA" w14:textId="77777777" w:rsidR="006B1D38" w:rsidRPr="0028580A" w:rsidRDefault="006B1D38" w:rsidP="006B1D38">
            <w:pPr>
              <w:jc w:val="center"/>
              <w:rPr>
                <w:highlight w:val="yellow"/>
              </w:rPr>
            </w:pPr>
            <w:r w:rsidRPr="0028580A">
              <w:rPr>
                <w:highlight w:val="yellow"/>
              </w:rPr>
              <w:t>-</w:t>
            </w:r>
          </w:p>
        </w:tc>
      </w:tr>
    </w:tbl>
    <w:p w14:paraId="169C58FC" w14:textId="77777777" w:rsidR="00E54E5D" w:rsidRDefault="00E54E5D"/>
    <w:p w14:paraId="169C58FD" w14:textId="28E7F79F" w:rsidR="00A30BD4" w:rsidRDefault="00A30BD4" w:rsidP="00A30BD4">
      <w:r>
        <w:t xml:space="preserve">Per la descrizione nel dettaglio della struttura organizzativa e di responsabilità si veda il </w:t>
      </w:r>
      <w:r w:rsidR="007D74D4">
        <w:t>capitolo</w:t>
      </w:r>
      <w:r>
        <w:t xml:space="preserve"> 5 e per i dati dei soggetti che nel tempo hanno assunto la responsabilità del </w:t>
      </w:r>
      <w:r w:rsidRPr="0085450B">
        <w:rPr>
          <w:i/>
        </w:rPr>
        <w:t>Sistema di conservazione</w:t>
      </w:r>
      <w:r>
        <w:rPr>
          <w:i/>
        </w:rPr>
        <w:t xml:space="preserve"> </w:t>
      </w:r>
      <w:r>
        <w:t>l’Allegato 2 “Registro dei responsabili”.</w:t>
      </w:r>
    </w:p>
    <w:p w14:paraId="169C58FE" w14:textId="30184992" w:rsidR="00A30BD4" w:rsidRDefault="00A30BD4" w:rsidP="00A30BD4">
      <w:r>
        <w:lastRenderedPageBreak/>
        <w:t xml:space="preserve">Nell’Allegato, </w:t>
      </w:r>
      <w:r w:rsidRPr="004A3AD1">
        <w:t>che</w:t>
      </w:r>
      <w:r w:rsidRPr="001E7B1F">
        <w:t xml:space="preserve"> verrà</w:t>
      </w:r>
      <w:r>
        <w:t xml:space="preserve"> mantenuto opportunamente aggiornato, sono riportati i dati delle persone fisiche che</w:t>
      </w:r>
      <w:r w:rsidR="00F92B15">
        <w:t>, in base ai loro ruoli,</w:t>
      </w:r>
      <w:r w:rsidR="00B76826">
        <w:t xml:space="preserve"> </w:t>
      </w:r>
      <w:r>
        <w:t xml:space="preserve">nel tempo hanno esercitato la rappresentanza del conservatore tramite specifiche azioni e/o eventuali sottoscrizioni. </w:t>
      </w:r>
    </w:p>
    <w:p w14:paraId="169C58FF" w14:textId="77777777" w:rsidR="00A30BD4" w:rsidRDefault="00A30BD4" w:rsidP="00A30BD4"/>
    <w:p w14:paraId="169C5900"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901" w14:textId="77777777" w:rsidR="00A30BD4" w:rsidRDefault="00A30BD4"/>
    <w:p w14:paraId="169C5902" w14:textId="77777777" w:rsidR="00617AF7" w:rsidRDefault="00617AF7" w:rsidP="008A4F7A">
      <w:pPr>
        <w:pStyle w:val="Titolo2"/>
      </w:pPr>
      <w:bookmarkStart w:id="31" w:name="_Toc443464629"/>
      <w:bookmarkStart w:id="32" w:name="_Toc524098791"/>
      <w:r>
        <w:t>Organismi di tutela e vigilanza</w:t>
      </w:r>
      <w:bookmarkEnd w:id="31"/>
      <w:bookmarkEnd w:id="32"/>
    </w:p>
    <w:p w14:paraId="169C5903" w14:textId="4C8C0156" w:rsidR="00617AF7" w:rsidRDefault="00617AF7">
      <w:r>
        <w:t>Il Ministero per i beni e le attività culturali (</w:t>
      </w:r>
      <w:r w:rsidR="00E26826">
        <w:t>MiBAC</w:t>
      </w:r>
      <w:r>
        <w:t xml:space="preserve">) esercita funzioni di tutela e vigilanza dei sistemi di </w:t>
      </w:r>
      <w:r w:rsidR="00F31D71" w:rsidRPr="00F31D71">
        <w:t>conservazione</w:t>
      </w:r>
      <w:r>
        <w:t xml:space="preserve"> degli archivi di enti pubblici o di enti privati dichiarati di interesse storico particolarmente importante e autorizza le operazioni di </w:t>
      </w:r>
      <w:r w:rsidR="00B4009B" w:rsidRPr="00B4009B">
        <w:rPr>
          <w:i/>
        </w:rPr>
        <w:t>scarto</w:t>
      </w:r>
      <w:r>
        <w:t xml:space="preserve"> e trasferimento della documentazione conservata ai sensi del D.Lgs 42/2004</w:t>
      </w:r>
      <w:r>
        <w:rPr>
          <w:rStyle w:val="Rimandonotaapidipagina2"/>
        </w:rPr>
        <w:footnoteReference w:id="3"/>
      </w:r>
      <w:r>
        <w:t>.</w:t>
      </w:r>
    </w:p>
    <w:p w14:paraId="169C5904" w14:textId="3FA88780" w:rsidR="00617AF7" w:rsidRDefault="00617AF7">
      <w:r>
        <w:t xml:space="preserve">La tutela e vigilanza sugli </w:t>
      </w:r>
      <w:r w:rsidR="00733475" w:rsidRPr="00733475">
        <w:t>archivi</w:t>
      </w:r>
      <w:r>
        <w:t xml:space="preserve"> di enti pubblici non statali è esercitata dal </w:t>
      </w:r>
      <w:r w:rsidR="00E26826">
        <w:t>MiBAC</w:t>
      </w:r>
      <w:r>
        <w:t>, tramite le Soprintendenze archivistiche competenti per territorio.</w:t>
      </w:r>
    </w:p>
    <w:p w14:paraId="169C5905" w14:textId="77777777" w:rsidR="00617AF7" w:rsidRDefault="00617AF7">
      <w:r>
        <w:t xml:space="preserve">"Lo spostamento, anche temporaneo dei beni culturali mobili" compresi gli </w:t>
      </w:r>
      <w:r w:rsidR="00733475" w:rsidRPr="00733475">
        <w:t>archivi</w:t>
      </w:r>
      <w:r>
        <w:t xml:space="preserve"> storici e di deposito è soggetto ad autorizzazione della</w:t>
      </w:r>
      <w:r w:rsidR="00E40BCE">
        <w:t xml:space="preserve"> Soprintendenza archivistica (D</w:t>
      </w:r>
      <w:r>
        <w:t>.lgs 22 gen. 2004, n. 42, art. 21, c. 1, lettera b).</w:t>
      </w:r>
    </w:p>
    <w:p w14:paraId="169C5906" w14:textId="77777777" w:rsidR="00617AF7" w:rsidRDefault="00617AF7">
      <w:r>
        <w:t xml:space="preserve">Anche "Il trasferimento ad altre persone giuridiche di complessi organici di documentazione di </w:t>
      </w:r>
      <w:r w:rsidR="00733475" w:rsidRPr="00733475">
        <w:t>archivi</w:t>
      </w:r>
      <w:r>
        <w:t xml:space="preserve"> pubblici, nonché di </w:t>
      </w:r>
      <w:r w:rsidR="00733475" w:rsidRPr="00733475">
        <w:t>archivi</w:t>
      </w:r>
      <w:r>
        <w:t xml:space="preserve"> di privati per i quali sia intervenuta la dichiarazione ai sensi dell'articolo 13", sia che comporti o non comporti uno spostamento, rientra tra gli interventi soggetti ad autorizzazione dell</w:t>
      </w:r>
      <w:r w:rsidR="00E40BCE">
        <w:t>a Soprintendenza archivistica (D</w:t>
      </w:r>
      <w:r>
        <w:t>.lgs 22 gen. 2004, n. 42, art.21, c. 1, lettera e).</w:t>
      </w:r>
    </w:p>
    <w:p w14:paraId="169C5907" w14:textId="77777777" w:rsidR="00617AF7" w:rsidRDefault="00617AF7">
      <w:r>
        <w:t>La disposizione si applica anche:</w:t>
      </w:r>
    </w:p>
    <w:p w14:paraId="169C5908" w14:textId="77777777" w:rsidR="00617AF7" w:rsidRDefault="00617AF7" w:rsidP="005F3C26">
      <w:pPr>
        <w:pStyle w:val="Elenchi"/>
      </w:pPr>
      <w:r>
        <w:t>all'affidamento a terzi dell'</w:t>
      </w:r>
      <w:r w:rsidR="00733475" w:rsidRPr="00733475">
        <w:rPr>
          <w:i/>
        </w:rPr>
        <w:t>archivio</w:t>
      </w:r>
      <w:r w:rsidR="00E40BCE">
        <w:t xml:space="preserve"> (outsourcing), ai sensi del D</w:t>
      </w:r>
      <w:r>
        <w:t>.lgs 22 gen. 2004, n. 42, art.21, c. 1, lettera e)</w:t>
      </w:r>
    </w:p>
    <w:p w14:paraId="169C5909" w14:textId="60929185" w:rsidR="00617AF7" w:rsidRDefault="00617AF7" w:rsidP="005F3C26">
      <w:pPr>
        <w:pStyle w:val="Elenchi"/>
      </w:pPr>
      <w:r>
        <w:t xml:space="preserve">al trasferimento di </w:t>
      </w:r>
      <w:r w:rsidR="00733475" w:rsidRPr="00733475">
        <w:rPr>
          <w:i/>
        </w:rPr>
        <w:t>archivi</w:t>
      </w:r>
      <w:r w:rsidRPr="00733475">
        <w:rPr>
          <w:i/>
        </w:rPr>
        <w:t xml:space="preserve"> informatici</w:t>
      </w:r>
      <w:r>
        <w:t xml:space="preserve"> ad altri soggetti giuridici, nell'ottica della </w:t>
      </w:r>
      <w:r w:rsidR="00F31D71" w:rsidRPr="00F31D71">
        <w:t>conservazione</w:t>
      </w:r>
      <w:r>
        <w:t xml:space="preserve"> permanente sia del </w:t>
      </w:r>
      <w:r w:rsidR="00D20BAE" w:rsidRPr="00D20BAE">
        <w:t>d</w:t>
      </w:r>
      <w:r w:rsidR="005E1E24" w:rsidRPr="00D20BAE">
        <w:t>ocumento</w:t>
      </w:r>
      <w:r>
        <w:t xml:space="preserve"> sia del contesto archivistico.</w:t>
      </w:r>
    </w:p>
    <w:p w14:paraId="169C590A" w14:textId="38E8F8C2" w:rsidR="00617AF7" w:rsidRPr="003C0C44" w:rsidRDefault="00617AF7">
      <w:r>
        <w:t xml:space="preserve">La Soprintendenza </w:t>
      </w:r>
      <w:r w:rsidR="0082290E">
        <w:t xml:space="preserve">archivistica </w:t>
      </w:r>
      <w:r>
        <w:t xml:space="preserve">può, in seguito a preavviso, effettuare ispezioni per accertare lo </w:t>
      </w:r>
      <w:r w:rsidRPr="003C0C44">
        <w:t xml:space="preserve">stato di </w:t>
      </w:r>
      <w:r w:rsidR="00F31D71" w:rsidRPr="003C0C44">
        <w:t>conservazione</w:t>
      </w:r>
      <w:r w:rsidRPr="003C0C44">
        <w:t xml:space="preserve"> e custodia degli </w:t>
      </w:r>
      <w:r w:rsidR="00733475" w:rsidRPr="003C0C44">
        <w:t>archivi</w:t>
      </w:r>
      <w:r w:rsidRPr="003C0C44">
        <w:t xml:space="preserve"> e può emettere prescrizioni per la tutela degli </w:t>
      </w:r>
      <w:r w:rsidR="00733475" w:rsidRPr="003C0C44">
        <w:t>archivi</w:t>
      </w:r>
      <w:r w:rsidRPr="003C0C44">
        <w:t>.</w:t>
      </w:r>
    </w:p>
    <w:p w14:paraId="4A55706F" w14:textId="1F652CBB" w:rsidR="009D411D" w:rsidRPr="003C0C44" w:rsidRDefault="004C3A85" w:rsidP="009D411D">
      <w:r w:rsidRPr="003C0C44">
        <w:t>L</w:t>
      </w:r>
      <w:r w:rsidR="009D411D" w:rsidRPr="003C0C44">
        <w:t>a Soprintendenza Archivistica svolge dunque un ruolo di vigilanza anche sul Sistema di conservazione adottato dagli Enti del proprio territorio di competenza, al fine di verificare che il processo avvenga i</w:t>
      </w:r>
      <w:r w:rsidR="0086769C" w:rsidRPr="003C0C44">
        <w:t>n</w:t>
      </w:r>
      <w:r w:rsidR="009D411D" w:rsidRPr="003C0C44">
        <w:t xml:space="preserve"> modo conforme alla normativa e ai principi di corretta e ininterrotta custodia. </w:t>
      </w:r>
    </w:p>
    <w:p w14:paraId="5C9BF64D" w14:textId="4AC7311C" w:rsidR="009D411D" w:rsidRPr="003C0C44" w:rsidRDefault="009D411D" w:rsidP="009D411D">
      <w:r w:rsidRPr="003C0C44">
        <w:t>A tal fine occorre che la Soprintendenza approvi la Convenzione fra il produttore e il conservatore e il contratto di outsourcing fra il conservatore e l'outsourcer e occorre che l'outsourcer consenta alla Soprintendenza l'accesso ai propri sistemi in modo da consentire l'attività di vigilanza.</w:t>
      </w:r>
    </w:p>
    <w:p w14:paraId="169C590B" w14:textId="55A21105" w:rsidR="000E0525" w:rsidRPr="000E0525" w:rsidRDefault="000E0525" w:rsidP="000E0525">
      <w:r w:rsidRPr="000E0525">
        <w:t xml:space="preserve">Secondo quanto disposto dall'art. 36, comma 2 lettera a) del recente regolamento di organizzazione del </w:t>
      </w:r>
      <w:r w:rsidR="00E26826">
        <w:t>MiBAC</w:t>
      </w:r>
      <w:r w:rsidRPr="000E0525">
        <w:t xml:space="preserve"> (DPCM 29 agosto 2014, n. 171), il Soprintendente archivistico “svolge, sulla base delle indicazione e dei programmi definiti dalla competente Direzione generale, attività di tutela dei beni archivistici presenti nell'ambito del territorio di competenza nei confronti di tutti </w:t>
      </w:r>
      <w:r w:rsidRPr="000E0525">
        <w:lastRenderedPageBreak/>
        <w:t>i soggetti pubblici e privati, ivi inclusi i soggetti di cui all'articolo 44-bis del Codice dell'amministrazione digitale di cui al decreto legislativo 7 marzo 2005, n. 82, e successive modificazioni”, cioè i conservatori accreditati.</w:t>
      </w:r>
    </w:p>
    <w:p w14:paraId="169C590C" w14:textId="1D30563C" w:rsidR="000E0525" w:rsidRPr="000E0525" w:rsidRDefault="000E0525" w:rsidP="000E0525">
      <w:r w:rsidRPr="000E0525">
        <w:t>Il Dm 27 novembre 2014 ha ridisegnato la distribuzione degli istituti periferici accorpando, in cinque casi, le Soprintendenze di due regioni sotto un'unica direzione: Abruzzo e Molise, Calabria e Campania, Puglia e Basilicata, Umbria e Marche, Veneto e Trentino Alto</w:t>
      </w:r>
      <w:r w:rsidR="00C6652D">
        <w:t>-</w:t>
      </w:r>
      <w:r w:rsidRPr="000E0525">
        <w:t xml:space="preserve"> Adige, che si sommano alla già esistente Piemonte e Valle d’Aosta. </w:t>
      </w:r>
    </w:p>
    <w:p w14:paraId="131BCD5E" w14:textId="77777777" w:rsidR="00A81355" w:rsidRDefault="00A81355" w:rsidP="00A81355"/>
    <w:p w14:paraId="169C5919" w14:textId="2E14FCE3" w:rsidR="000E0525" w:rsidRDefault="000E0525" w:rsidP="000E0525">
      <w:r>
        <w:t xml:space="preserve">Bisogna ricordare che, ai sensi del DPR </w:t>
      </w:r>
      <w:r w:rsidR="00411FEE">
        <w:t xml:space="preserve">n. 690 del </w:t>
      </w:r>
      <w:r>
        <w:t>1 novembre 1973, l</w:t>
      </w:r>
      <w:r w:rsidRPr="000E0525">
        <w:t xml:space="preserve">e attribuzioni degli organi centrali e periferici dello Stato in materia di ordinamento, tutela, vigilanza, conservazione, custodia e manutenzione del patrimonio storico artistico e popolare sono esercitate, per il rispettivo territorio, dalle province </w:t>
      </w:r>
      <w:r w:rsidR="00F06FD4">
        <w:t xml:space="preserve">autonome </w:t>
      </w:r>
      <w:r w:rsidRPr="000E0525">
        <w:t>di Trento e di Bolzano</w:t>
      </w:r>
      <w:r>
        <w:t xml:space="preserve">. </w:t>
      </w:r>
      <w:r w:rsidRPr="000E0525">
        <w:t>Per la provincia di Trento</w:t>
      </w:r>
      <w:r>
        <w:t xml:space="preserve"> tali </w:t>
      </w:r>
      <w:r w:rsidRPr="000E0525">
        <w:t>attribuzioni riguardano anche gli archivi e i documenti della provincia, dei suoi enti funzionali, dei comuni e degli altri enti locali, degli altri enti pubblici per le materie di competenza della provincia, nonché gli archivi e i documenti dei privati.</w:t>
      </w:r>
    </w:p>
    <w:p w14:paraId="169C591A" w14:textId="77777777" w:rsidR="000E0525" w:rsidRDefault="000E0525"/>
    <w:p w14:paraId="169C591B" w14:textId="77777777" w:rsidR="000E0525" w:rsidRPr="00F21C73" w:rsidRDefault="000E0525"/>
    <w:p w14:paraId="169C591C" w14:textId="73E474D7" w:rsidR="00617AF7" w:rsidRDefault="00617AF7">
      <w:r>
        <w:t xml:space="preserve">In base alle </w:t>
      </w:r>
      <w:r w:rsidR="00D32E2C" w:rsidRPr="00D32E2C">
        <w:rPr>
          <w:b/>
          <w:i/>
        </w:rPr>
        <w:t>Regole tecniche</w:t>
      </w:r>
      <w:r>
        <w:t xml:space="preserve"> i sistemi di </w:t>
      </w:r>
      <w:r w:rsidR="00F31D71" w:rsidRPr="00F31D71">
        <w:t>conservazione</w:t>
      </w:r>
      <w:r>
        <w:t xml:space="preserve"> delle pubbliche amministrazioni </w:t>
      </w:r>
      <w:r w:rsidR="00A37ED7">
        <w:t xml:space="preserve">e </w:t>
      </w:r>
      <w:r>
        <w:t xml:space="preserve">i sistemi di </w:t>
      </w:r>
      <w:r w:rsidR="00F31D71" w:rsidRPr="00F31D71">
        <w:t>conservazione</w:t>
      </w:r>
      <w:r>
        <w:t xml:space="preserve"> dei conservatori accreditati sono soggetti anche alla vigilanza dell’A</w:t>
      </w:r>
      <w:r w:rsidR="00C549E1">
        <w:t>g</w:t>
      </w:r>
      <w:r w:rsidR="00F06FD4">
        <w:t>i</w:t>
      </w:r>
      <w:r>
        <w:t>D</w:t>
      </w:r>
      <w:r w:rsidR="00A37ED7">
        <w:t>. P</w:t>
      </w:r>
      <w:r>
        <w:t xml:space="preserve">er tale fine il </w:t>
      </w:r>
      <w:r w:rsidR="00F31D71" w:rsidRPr="00F31D71">
        <w:rPr>
          <w:i/>
        </w:rPr>
        <w:t>Sistema di conservazione</w:t>
      </w:r>
      <w:r>
        <w:t xml:space="preserve"> </w:t>
      </w:r>
      <w:r w:rsidR="00BE10D8">
        <w:t>qui descritto</w:t>
      </w:r>
      <w:r>
        <w:t xml:space="preserve"> prevede la materiale </w:t>
      </w:r>
      <w:r w:rsidR="00F31D71" w:rsidRPr="00F31D71">
        <w:t>conservazione</w:t>
      </w:r>
      <w:r>
        <w:t xml:space="preserve"> dei dati e delle </w:t>
      </w:r>
      <w:r w:rsidR="0000763F" w:rsidRPr="00F21C73">
        <w:t>C</w:t>
      </w:r>
      <w:r w:rsidRPr="00F21C73">
        <w:t>opie di sicurezza</w:t>
      </w:r>
      <w:r>
        <w:t xml:space="preserve"> sul territorio nazionale e l'</w:t>
      </w:r>
      <w:r w:rsidR="00041356">
        <w:t>a</w:t>
      </w:r>
      <w:r w:rsidR="002007CB" w:rsidRPr="00F21C73">
        <w:t>ccesso</w:t>
      </w:r>
      <w:r>
        <w:t xml:space="preserve"> ai dati presso la sede del </w:t>
      </w:r>
      <w:r w:rsidR="00AC64E8" w:rsidRPr="00AC64E8">
        <w:rPr>
          <w:i/>
        </w:rPr>
        <w:t>Produttore</w:t>
      </w:r>
      <w:r>
        <w:t>.</w:t>
      </w:r>
    </w:p>
    <w:p w14:paraId="169C591D" w14:textId="77777777" w:rsidR="008A4F7A" w:rsidRDefault="008A4F7A"/>
    <w:p w14:paraId="169C591E"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0D0C6AA7" w14:textId="77777777" w:rsidR="00F005BC" w:rsidRDefault="00F005BC" w:rsidP="00F005BC"/>
    <w:p w14:paraId="475137DC" w14:textId="44DDDD57" w:rsidR="001D0D8C" w:rsidRDefault="003B30D3" w:rsidP="001D0D8C">
      <w:pPr>
        <w:pStyle w:val="Titolo2"/>
      </w:pPr>
      <w:bookmarkStart w:id="33" w:name="_Toc524098792"/>
      <w:r>
        <w:t>Ente gestore</w:t>
      </w:r>
      <w:bookmarkEnd w:id="33"/>
    </w:p>
    <w:p w14:paraId="3A67F3C5" w14:textId="77777777" w:rsidR="006F1C9C" w:rsidRDefault="004458F2" w:rsidP="002D7399">
      <w:r>
        <w:t xml:space="preserve">Per semplificare </w:t>
      </w:r>
      <w:r w:rsidR="00DD37C2">
        <w:t>le attività di avviamento e di gestione ordinaria del servizio di conservazione è</w:t>
      </w:r>
      <w:r w:rsidR="00F234D4">
        <w:t xml:space="preserve"> possibile che il rapporto tra il Produttore e il Conservatore </w:t>
      </w:r>
      <w:r w:rsidR="00E05AD2">
        <w:t xml:space="preserve">sia mediato da un ente, chiamato Ente gestore, che, pur non assumendo la responsabilità diretta del </w:t>
      </w:r>
      <w:r w:rsidR="0057274C">
        <w:t>processo di conservazione</w:t>
      </w:r>
      <w:r w:rsidR="006F1C9C">
        <w:t>, che resta in capo al conservatore</w:t>
      </w:r>
      <w:r w:rsidR="0057274C">
        <w:t>, agisce come facilitatore del processo medesimo</w:t>
      </w:r>
      <w:r w:rsidR="001D0D8C">
        <w:t>.</w:t>
      </w:r>
    </w:p>
    <w:p w14:paraId="2B912A97" w14:textId="77777777" w:rsidR="006F1C9C" w:rsidRDefault="006F1C9C" w:rsidP="002D7399"/>
    <w:p w14:paraId="7159E0D3" w14:textId="0689A7F5" w:rsidR="0056782A" w:rsidRDefault="0057274C" w:rsidP="002D7399">
      <w:r>
        <w:t xml:space="preserve">Il ruolo di Gestore è concordato tramite apposito accordo da una parte con il </w:t>
      </w:r>
      <w:r w:rsidR="0056782A">
        <w:t>C</w:t>
      </w:r>
      <w:r>
        <w:t xml:space="preserve">onservatore, dall’altra parte con </w:t>
      </w:r>
      <w:r w:rsidR="0056782A">
        <w:t>i Produttori</w:t>
      </w:r>
      <w:r w:rsidR="00614E9E">
        <w:t xml:space="preserve">: </w:t>
      </w:r>
      <w:r w:rsidR="0056782A">
        <w:t>il Gestore stipula con il conservatore un accordo generale, cui gli enti P</w:t>
      </w:r>
      <w:r w:rsidR="00614E9E">
        <w:t>r</w:t>
      </w:r>
      <w:r w:rsidR="0056782A">
        <w:t>oduttori</w:t>
      </w:r>
      <w:r w:rsidR="00614E9E">
        <w:t xml:space="preserve"> possono aderire, </w:t>
      </w:r>
      <w:r w:rsidR="00B77A36">
        <w:t>semplificando notevolmente i processi ammin</w:t>
      </w:r>
      <w:r w:rsidR="0023263E">
        <w:t>i</w:t>
      </w:r>
      <w:r w:rsidR="00B77A36">
        <w:t>strativi</w:t>
      </w:r>
      <w:r w:rsidR="0023263E">
        <w:t xml:space="preserve"> di adesione al servizio</w:t>
      </w:r>
      <w:r w:rsidR="00185ABF">
        <w:t>, anche se è comunque necessa</w:t>
      </w:r>
      <w:r w:rsidR="00480D5F">
        <w:t>ria la stipula di un accordo formale anche tra Produttore e Conservatore, riferito all’accordo generale con il Gestore</w:t>
      </w:r>
      <w:r w:rsidR="00614E9E">
        <w:t>.</w:t>
      </w:r>
      <w:r w:rsidR="00DD64B7">
        <w:t xml:space="preserve"> Il ruolo di gestore viene normalmente svolto da enti territoriali, che svolgono servizi per gli enti del proprio territorio.</w:t>
      </w:r>
    </w:p>
    <w:p w14:paraId="47CB5569" w14:textId="39717499" w:rsidR="0023263E" w:rsidRDefault="0023263E" w:rsidP="002D7399"/>
    <w:p w14:paraId="5092E50D" w14:textId="1CFF6192" w:rsidR="0023263E" w:rsidRDefault="0023263E" w:rsidP="002D7399">
      <w:r>
        <w:t xml:space="preserve">Le attività </w:t>
      </w:r>
      <w:r w:rsidR="006F1C9C">
        <w:t>svolte dall’ente gestore</w:t>
      </w:r>
      <w:r w:rsidR="00981258">
        <w:t xml:space="preserve"> sono tipicamente di gestione</w:t>
      </w:r>
      <w:r w:rsidR="00276C56">
        <w:t xml:space="preserve"> e coordinamento</w:t>
      </w:r>
      <w:r w:rsidR="00981258">
        <w:t>:</w:t>
      </w:r>
      <w:r w:rsidR="008106E7">
        <w:t xml:space="preserve"> p.e.</w:t>
      </w:r>
      <w:r w:rsidR="00981258">
        <w:t xml:space="preserve"> configurazione d</w:t>
      </w:r>
      <w:r w:rsidR="008106E7">
        <w:t xml:space="preserve">elle strutture e degli oggetti da versare, </w:t>
      </w:r>
      <w:r w:rsidR="00F25214">
        <w:t>sviluppo di interfacce di versamento, monitoraggio dei versamenti effettuati, gestione delle utenze</w:t>
      </w:r>
      <w:r w:rsidR="00DD64B7">
        <w:t xml:space="preserve">, </w:t>
      </w:r>
      <w:r w:rsidR="00A701D7">
        <w:t xml:space="preserve">formazione, supporto di primo livello, </w:t>
      </w:r>
      <w:r w:rsidR="008E2E32">
        <w:t>ecc</w:t>
      </w:r>
      <w:r w:rsidR="00DD64B7">
        <w:t xml:space="preserve">. </w:t>
      </w:r>
    </w:p>
    <w:p w14:paraId="491A4493" w14:textId="0FC5A01C" w:rsidR="000729E8" w:rsidRDefault="000729E8" w:rsidP="002D7399"/>
    <w:p w14:paraId="2B9C0A72" w14:textId="47BFBB81" w:rsidR="000729E8" w:rsidRDefault="000729E8" w:rsidP="002D7399">
      <w:r>
        <w:lastRenderedPageBreak/>
        <w:t>Per omoge</w:t>
      </w:r>
      <w:r w:rsidR="00470A5A">
        <w:t>n</w:t>
      </w:r>
      <w:r>
        <w:t xml:space="preserve">eità di gestione ogni </w:t>
      </w:r>
      <w:r w:rsidR="00470A5A">
        <w:t>C</w:t>
      </w:r>
      <w:r>
        <w:t xml:space="preserve">onservatore è </w:t>
      </w:r>
      <w:r w:rsidR="00276C56">
        <w:t>G</w:t>
      </w:r>
      <w:r>
        <w:t>estore de</w:t>
      </w:r>
      <w:r w:rsidR="00470A5A">
        <w:t>i Produttori con cui ha stipulato un accordo diretto.</w:t>
      </w:r>
    </w:p>
    <w:p w14:paraId="1B7C375E" w14:textId="77777777" w:rsidR="001D0D8C" w:rsidRDefault="001D0D8C" w:rsidP="001D0D8C"/>
    <w:p w14:paraId="0764D137" w14:textId="77777777" w:rsidR="001D0D8C" w:rsidRPr="00027D34" w:rsidRDefault="001D0D8C" w:rsidP="001D0D8C">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06D60C43" w14:textId="77777777" w:rsidR="00F005BC" w:rsidRDefault="00F005BC" w:rsidP="00F005BC"/>
    <w:p w14:paraId="5CA12953" w14:textId="77777777" w:rsidR="00F005BC" w:rsidRDefault="00F005BC" w:rsidP="00F005BC">
      <w:pPr>
        <w:pStyle w:val="Titolo2"/>
      </w:pPr>
      <w:bookmarkStart w:id="34" w:name="_Toc524098793"/>
      <w:r>
        <w:t>Outsourcer</w:t>
      </w:r>
      <w:bookmarkEnd w:id="34"/>
    </w:p>
    <w:p w14:paraId="6C924A74" w14:textId="433F3B6D" w:rsidR="00361E54" w:rsidRPr="005210E8" w:rsidRDefault="00361E54" w:rsidP="00361E54">
      <w:r w:rsidRPr="005210E8">
        <w:t>L'outsourcer, in quanto titolare dell'infrastruttura, produce tutta la documentazione tecnica necessaria alla descrizione delle sue caratteristiche e del suo funzionamento, al fine della redazione delle Specifiche tecniche per l'interfacciamento dei sistemi versanti con il sistema di conservazione.</w:t>
      </w:r>
    </w:p>
    <w:p w14:paraId="6BD7A507" w14:textId="77777777" w:rsidR="00361E54" w:rsidRPr="005210E8" w:rsidRDefault="00361E54" w:rsidP="00361E54"/>
    <w:p w14:paraId="3FC942F4" w14:textId="19E66050" w:rsidR="00361E54" w:rsidRPr="005210E8" w:rsidRDefault="00361E54" w:rsidP="00361E54">
      <w:r w:rsidRPr="005210E8">
        <w:t xml:space="preserve">In questo </w:t>
      </w:r>
      <w:r w:rsidR="0031153D" w:rsidRPr="005210E8">
        <w:t>contesto</w:t>
      </w:r>
      <w:r w:rsidRPr="005210E8">
        <w:t xml:space="preserve"> è l'outsourcer che presenta al suo interno l'infrastruttura tecnologica necessaria, comprensiva di sito primario e sito per il Disaster Recovery e cura l'evoluzione tecnologica e l'aggiornamento o la migrazione del Sistema di conservazione, adottando anche le opportune misure di sicurezza.</w:t>
      </w:r>
    </w:p>
    <w:p w14:paraId="271A5053" w14:textId="77777777" w:rsidR="00361E54" w:rsidRPr="005210E8" w:rsidRDefault="00361E54" w:rsidP="00361E54"/>
    <w:p w14:paraId="37885725" w14:textId="5950002F" w:rsidR="00361E54" w:rsidRPr="005210E8" w:rsidRDefault="00361E54" w:rsidP="00361E54">
      <w:r w:rsidRPr="005210E8">
        <w:t xml:space="preserve">Il sistema di conservazione </w:t>
      </w:r>
      <w:r w:rsidR="008D01C2">
        <w:t xml:space="preserve">dell’outsourcer pertanto </w:t>
      </w:r>
      <w:r w:rsidRPr="005210E8">
        <w:t>deve essere predisposto per ospitare diversi conservatori contemporaneamente</w:t>
      </w:r>
      <w:r w:rsidR="002512AC" w:rsidRPr="005210E8">
        <w:t xml:space="preserve"> che condividano la stessa infrastruttura di conservazione</w:t>
      </w:r>
      <w:r w:rsidRPr="005210E8">
        <w:t>.</w:t>
      </w:r>
    </w:p>
    <w:p w14:paraId="0483FBDD" w14:textId="77777777" w:rsidR="00361E54" w:rsidRPr="005210E8" w:rsidRDefault="00361E54" w:rsidP="00361E54"/>
    <w:p w14:paraId="56620375" w14:textId="77777777" w:rsidR="00361E54" w:rsidRPr="005210E8" w:rsidRDefault="00361E54" w:rsidP="00361E54">
      <w:r w:rsidRPr="005210E8">
        <w:t xml:space="preserve">I rapporti con i fornitori degli Enti produttori che devono interfacciarsi con il sistema di conservazione e le attività tecniche per l'avvio del servizio di conservazione della documentazione degli enti convenzionati sono invece gestiti dal conservatore. </w:t>
      </w:r>
    </w:p>
    <w:p w14:paraId="092B85DC" w14:textId="77777777" w:rsidR="00361E54" w:rsidRPr="005210E8" w:rsidRDefault="00361E54" w:rsidP="00361E54"/>
    <w:p w14:paraId="543D90D9" w14:textId="53EBE889" w:rsidR="00361E54" w:rsidRPr="005210E8" w:rsidRDefault="00345D23" w:rsidP="00361E54">
      <w:r w:rsidRPr="005210E8">
        <w:t xml:space="preserve">In base alle regole tecniche l’Outsourcer di un conservatore accreditato dev’essere a sua volta un conservatore accreditato e di conseguenza </w:t>
      </w:r>
      <w:r w:rsidR="00361E54" w:rsidRPr="005210E8">
        <w:t>presenta al suo interno le stesse figure del conservatore.</w:t>
      </w:r>
    </w:p>
    <w:p w14:paraId="543E29AE" w14:textId="77777777" w:rsidR="00163722" w:rsidRPr="005210E8" w:rsidRDefault="00163722" w:rsidP="00163722"/>
    <w:p w14:paraId="2DBB3DD4" w14:textId="1C637774" w:rsidR="00F005BC" w:rsidRDefault="00163722" w:rsidP="00F005BC">
      <w:r w:rsidRPr="005210E8">
        <w:t>L’utilizzo di un Ousourcer</w:t>
      </w:r>
      <w:r w:rsidR="00B53EA0" w:rsidRPr="005210E8">
        <w:t xml:space="preserve"> consente a un Ente </w:t>
      </w:r>
      <w:r w:rsidR="00B31098" w:rsidRPr="005210E8">
        <w:t xml:space="preserve">di svolgere attività di conservazione </w:t>
      </w:r>
      <w:r w:rsidR="00D870EB" w:rsidRPr="005210E8">
        <w:t>per s</w:t>
      </w:r>
      <w:r w:rsidR="002564F5" w:rsidRPr="005210E8">
        <w:t>é</w:t>
      </w:r>
      <w:r w:rsidR="00D870EB" w:rsidRPr="005210E8">
        <w:t xml:space="preserve"> stesso </w:t>
      </w:r>
      <w:r w:rsidR="00D870EB">
        <w:t xml:space="preserve">o anche </w:t>
      </w:r>
      <w:r w:rsidR="00B31098">
        <w:t xml:space="preserve">per conto di </w:t>
      </w:r>
      <w:r w:rsidR="00CB6FCF">
        <w:t>terzi senza sviluppare e gestire una propria infrastruttura, in qu</w:t>
      </w:r>
      <w:r w:rsidR="00E9480A">
        <w:t>a</w:t>
      </w:r>
      <w:r w:rsidR="001D091F">
        <w:t>n</w:t>
      </w:r>
      <w:r w:rsidR="00CB6FCF">
        <w:t>to fruisce di un’infrastruttura adegua</w:t>
      </w:r>
      <w:r w:rsidR="00E9480A">
        <w:t>tamente manutenuta e aggiornata</w:t>
      </w:r>
      <w:r w:rsidR="00BC2DD6">
        <w:t xml:space="preserve"> da un conservatore accreditato</w:t>
      </w:r>
      <w:r w:rsidR="00F005BC">
        <w:t>.</w:t>
      </w:r>
      <w:r w:rsidR="001D091F">
        <w:t xml:space="preserve"> La conservazione in outs</w:t>
      </w:r>
      <w:r w:rsidR="0027293A">
        <w:t>ourcing è particolarmente adatta</w:t>
      </w:r>
      <w:r w:rsidR="001D091F">
        <w:t xml:space="preserve"> </w:t>
      </w:r>
      <w:r w:rsidR="0027293A">
        <w:t xml:space="preserve">a </w:t>
      </w:r>
      <w:r w:rsidR="00E33AFF">
        <w:t xml:space="preserve">Enti che </w:t>
      </w:r>
      <w:r w:rsidR="00B05198">
        <w:t xml:space="preserve">dispongono di un’organizzazione ben strutturata per la gestione documentale e che decidono di </w:t>
      </w:r>
      <w:r w:rsidR="00FA2091">
        <w:t xml:space="preserve">agire anche come conservatori del proprio archivio, oppure a </w:t>
      </w:r>
      <w:r w:rsidR="00950415">
        <w:t xml:space="preserve">Enti </w:t>
      </w:r>
      <w:r w:rsidR="0027293A">
        <w:t>territorial</w:t>
      </w:r>
      <w:r w:rsidR="00950415">
        <w:t>i</w:t>
      </w:r>
      <w:r w:rsidR="0027293A">
        <w:t xml:space="preserve"> </w:t>
      </w:r>
      <w:r w:rsidR="003F2834">
        <w:t>che operano</w:t>
      </w:r>
      <w:r w:rsidR="00950415">
        <w:t xml:space="preserve"> come coordinatori degli Enti del proprio territorio in maniera completa, non limitandosi alle attività di gestione descritte nel precedente </w:t>
      </w:r>
      <w:r w:rsidR="006A2051">
        <w:t xml:space="preserve">capitolo, ma </w:t>
      </w:r>
      <w:r w:rsidR="00521CF7">
        <w:t>gestendo l’intero processo di conservazione.</w:t>
      </w:r>
    </w:p>
    <w:p w14:paraId="07258E6A" w14:textId="77777777" w:rsidR="00290DA6" w:rsidRDefault="00290DA6" w:rsidP="00290DA6"/>
    <w:p w14:paraId="46D51FC5" w14:textId="19115686" w:rsidR="00290DA6" w:rsidRDefault="00290DA6" w:rsidP="00290DA6">
      <w:r>
        <w:t>Il sistema di conservazione consente pertanto a diversi Enti conservatori di condividere l’infrastruttura di conservazione.</w:t>
      </w:r>
    </w:p>
    <w:p w14:paraId="3FF88023" w14:textId="77777777" w:rsidR="00521CF7" w:rsidRDefault="00521CF7" w:rsidP="00F005BC"/>
    <w:p w14:paraId="57B4A5E1" w14:textId="317C5D4C" w:rsidR="00857BBC" w:rsidRDefault="00857BBC" w:rsidP="00F005BC">
      <w:r>
        <w:t>Poiché il sistema è centralizzato, le attività di amministrazione di sistema</w:t>
      </w:r>
      <w:r w:rsidR="00933F77">
        <w:t xml:space="preserve"> non possono e</w:t>
      </w:r>
      <w:r w:rsidR="00411C62">
        <w:t>s</w:t>
      </w:r>
      <w:r w:rsidR="00933F77">
        <w:t>sere delegate ai s</w:t>
      </w:r>
      <w:r w:rsidR="00411C62">
        <w:t>i</w:t>
      </w:r>
      <w:r w:rsidR="00933F77">
        <w:t>ngoli Enti conservatori</w:t>
      </w:r>
      <w:r w:rsidR="00411C62">
        <w:t>, ma restano in capo all</w:t>
      </w:r>
      <w:r w:rsidR="00612821">
        <w:t xml:space="preserve">’Outsourcer, che svolge il ruolo di </w:t>
      </w:r>
      <w:r w:rsidR="004D3698">
        <w:t>A</w:t>
      </w:r>
      <w:r w:rsidR="00612821">
        <w:t xml:space="preserve">mministratore, anche se ha responsabilità di conservazione limitata agli archivi degli enti </w:t>
      </w:r>
      <w:r w:rsidR="00612821">
        <w:lastRenderedPageBreak/>
        <w:t>produttori c</w:t>
      </w:r>
      <w:r w:rsidR="00686FB1">
        <w:t>on cui ha stipulato accordi diretti. Per gli</w:t>
      </w:r>
      <w:r w:rsidR="00BA6532">
        <w:t xml:space="preserve"> </w:t>
      </w:r>
      <w:r w:rsidR="00686FB1">
        <w:t xml:space="preserve">altri enti produttori </w:t>
      </w:r>
      <w:r w:rsidR="00BA6532">
        <w:t>sono</w:t>
      </w:r>
      <w:r w:rsidR="00686FB1">
        <w:t xml:space="preserve"> responsabil</w:t>
      </w:r>
      <w:r w:rsidR="00BA6532">
        <w:t>i</w:t>
      </w:r>
      <w:r w:rsidR="00686FB1">
        <w:t xml:space="preserve"> del processo di conservazione </w:t>
      </w:r>
      <w:r w:rsidR="00BA6532">
        <w:t xml:space="preserve">gli </w:t>
      </w:r>
      <w:r w:rsidR="00686FB1">
        <w:t>Ent</w:t>
      </w:r>
      <w:r w:rsidR="008F7426">
        <w:t>i</w:t>
      </w:r>
      <w:r w:rsidR="00686FB1">
        <w:t xml:space="preserve"> conservator</w:t>
      </w:r>
      <w:r w:rsidR="00BA6532">
        <w:t xml:space="preserve">i che hanno stipulato </w:t>
      </w:r>
      <w:r w:rsidR="004D3698">
        <w:t>i rispettivi</w:t>
      </w:r>
      <w:r w:rsidR="00140209">
        <w:t xml:space="preserve"> accordi.</w:t>
      </w:r>
    </w:p>
    <w:p w14:paraId="451C58A2" w14:textId="6B812487" w:rsidR="00140209" w:rsidRDefault="00140209" w:rsidP="00F005BC"/>
    <w:p w14:paraId="54633B8A" w14:textId="2D2DD31F" w:rsidR="00140209" w:rsidRDefault="00140209" w:rsidP="00F005BC">
      <w:r>
        <w:t>L’utilizzo dell’infrastruttura in outsourcing è regolat</w:t>
      </w:r>
      <w:r w:rsidR="00B74CED">
        <w:t>o</w:t>
      </w:r>
      <w:r>
        <w:t xml:space="preserve"> da</w:t>
      </w:r>
      <w:r w:rsidR="004D3698">
        <w:t xml:space="preserve"> </w:t>
      </w:r>
      <w:r w:rsidR="00B74CED">
        <w:t>un apposito accordo tra il conservatore che mette a disposizione l’infrastruttura e l</w:t>
      </w:r>
      <w:r w:rsidR="00124C11">
        <w:t xml:space="preserve">a </w:t>
      </w:r>
      <w:r w:rsidR="00B74CED">
        <w:t>amministra (</w:t>
      </w:r>
      <w:r w:rsidR="00A449CC">
        <w:t xml:space="preserve">Outsourcer) e gli enti conservatori che la utilizzano </w:t>
      </w:r>
      <w:r w:rsidR="00392A67">
        <w:t>per se stessi o per conto di terzi.</w:t>
      </w:r>
    </w:p>
    <w:p w14:paraId="1B372D10" w14:textId="77777777" w:rsidR="007041D2" w:rsidRDefault="007041D2" w:rsidP="007041D2"/>
    <w:p w14:paraId="2EC88399" w14:textId="77777777" w:rsidR="007041D2" w:rsidRPr="00027D34" w:rsidRDefault="007041D2" w:rsidP="007041D2">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5D6D54AE" w14:textId="77777777" w:rsidR="007041D2" w:rsidRDefault="007041D2" w:rsidP="007041D2"/>
    <w:p w14:paraId="465677B8" w14:textId="77777777" w:rsidR="007041D2" w:rsidRDefault="007041D2" w:rsidP="007041D2">
      <w:pPr>
        <w:pStyle w:val="Titolo2"/>
      </w:pPr>
      <w:bookmarkStart w:id="35" w:name="_Toc524098794"/>
      <w:r>
        <w:t>Sommario di Ruoli e Responsabilità</w:t>
      </w:r>
      <w:bookmarkEnd w:id="35"/>
    </w:p>
    <w:p w14:paraId="1F8599C8" w14:textId="77777777" w:rsidR="00833E54" w:rsidRDefault="00833E54" w:rsidP="00833E54">
      <w:r>
        <w:t>Riassumendo quanto descritto qui sopra, si possono configurare i diversi scenari rappresentati in figura:</w:t>
      </w:r>
    </w:p>
    <w:p w14:paraId="7699EADB" w14:textId="09D3DB08" w:rsidR="0084211A" w:rsidRDefault="0084211A" w:rsidP="00F005BC"/>
    <w:p w14:paraId="1F8684F8" w14:textId="732C0450" w:rsidR="0084211A" w:rsidRDefault="000504AE" w:rsidP="00F005BC">
      <w:r w:rsidRPr="00BD167A">
        <w:rPr>
          <w:noProof/>
          <w:bdr w:val="single" w:sz="4" w:space="0" w:color="auto"/>
        </w:rPr>
        <w:drawing>
          <wp:inline distT="0" distB="0" distL="0" distR="0" wp14:anchorId="7AAE5F92" wp14:editId="0E9551F6">
            <wp:extent cx="6096528" cy="3429297"/>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6528" cy="3429297"/>
                    </a:xfrm>
                    <a:prstGeom prst="rect">
                      <a:avLst/>
                    </a:prstGeom>
                  </pic:spPr>
                </pic:pic>
              </a:graphicData>
            </a:graphic>
          </wp:inline>
        </w:drawing>
      </w:r>
    </w:p>
    <w:p w14:paraId="6BE5E26D" w14:textId="44079409" w:rsidR="00AA7084" w:rsidRDefault="00E951E9" w:rsidP="00AA7084">
      <w:pPr>
        <w:pStyle w:val="Didascalia"/>
        <w:jc w:val="center"/>
        <w:rPr>
          <w:sz w:val="16"/>
          <w:szCs w:val="16"/>
        </w:rPr>
      </w:pPr>
      <w:r>
        <w:t>Scenari</w:t>
      </w:r>
      <w:r w:rsidR="000D7E1B">
        <w:t xml:space="preserve"> di Conservazione</w:t>
      </w:r>
    </w:p>
    <w:p w14:paraId="2C19DAE2" w14:textId="3D2A90ED" w:rsidR="003D7D37" w:rsidRDefault="003D7D37" w:rsidP="00F005BC"/>
    <w:p w14:paraId="2506A22D" w14:textId="303F6C3B" w:rsidR="003D7D37" w:rsidRDefault="00763C6A" w:rsidP="00F005BC">
      <w:r>
        <w:t>In sintesi</w:t>
      </w:r>
      <w:r w:rsidR="005B6122">
        <w:t>, nello scenario più complesso che vede l</w:t>
      </w:r>
      <w:r w:rsidR="00A56972">
        <w:t xml:space="preserve">a coesistenza di più conservatori </w:t>
      </w:r>
      <w:r w:rsidR="00886FAD">
        <w:t>ne</w:t>
      </w:r>
      <w:r w:rsidR="00A56972">
        <w:t xml:space="preserve">llo stesso sistema di conservazione, </w:t>
      </w:r>
      <w:r w:rsidR="00886FAD">
        <w:t>i diversi attori si co</w:t>
      </w:r>
      <w:r w:rsidR="001E3821">
        <w:t>mport</w:t>
      </w:r>
      <w:r w:rsidR="00886FAD">
        <w:t>ano come segue:</w:t>
      </w:r>
    </w:p>
    <w:p w14:paraId="34485D5A" w14:textId="77777777" w:rsidR="000C5252" w:rsidRDefault="000C5252" w:rsidP="00F005BC"/>
    <w:p w14:paraId="301FCAB4" w14:textId="30331F66" w:rsidR="003D7D37" w:rsidRDefault="00BC4524" w:rsidP="00F005BC">
      <w:r>
        <w:t>Outsourcer</w:t>
      </w:r>
      <w:r w:rsidR="00886FAD">
        <w:t xml:space="preserve"> (Amministratore)</w:t>
      </w:r>
    </w:p>
    <w:p w14:paraId="2AFF8624" w14:textId="77777777" w:rsidR="00D52FDD" w:rsidRPr="00BC4524" w:rsidRDefault="002830F1" w:rsidP="00BC4524">
      <w:pPr>
        <w:numPr>
          <w:ilvl w:val="0"/>
          <w:numId w:val="22"/>
        </w:numPr>
      </w:pPr>
      <w:r w:rsidRPr="00BC4524">
        <w:t>È responsabile del Sistema di conservazione</w:t>
      </w:r>
    </w:p>
    <w:p w14:paraId="27C9CAE7" w14:textId="77777777" w:rsidR="00D52FDD" w:rsidRPr="00BC4524" w:rsidRDefault="002830F1" w:rsidP="00BC4524">
      <w:pPr>
        <w:numPr>
          <w:ilvl w:val="0"/>
          <w:numId w:val="22"/>
        </w:numPr>
      </w:pPr>
      <w:r w:rsidRPr="00BC4524">
        <w:t>Amministra e monitora il Sistema</w:t>
      </w:r>
    </w:p>
    <w:p w14:paraId="0379BFC3" w14:textId="52976ED5" w:rsidR="00D52FDD" w:rsidRPr="00BC4524" w:rsidRDefault="00471F10" w:rsidP="00BC4524">
      <w:pPr>
        <w:numPr>
          <w:ilvl w:val="0"/>
          <w:numId w:val="22"/>
        </w:numPr>
      </w:pPr>
      <w:r>
        <w:t>Stipula</w:t>
      </w:r>
      <w:r w:rsidR="002830F1" w:rsidRPr="00BC4524">
        <w:t xml:space="preserve"> accordi di riuso con gli altri Conservatori</w:t>
      </w:r>
    </w:p>
    <w:p w14:paraId="70BE4606" w14:textId="1683C350" w:rsidR="00D52FDD" w:rsidRPr="00BC4524" w:rsidRDefault="002830F1" w:rsidP="00BC4524">
      <w:pPr>
        <w:numPr>
          <w:ilvl w:val="0"/>
          <w:numId w:val="22"/>
        </w:numPr>
      </w:pPr>
      <w:r w:rsidRPr="00BC4524">
        <w:t>È unico per il Sistema</w:t>
      </w:r>
    </w:p>
    <w:p w14:paraId="4E913822" w14:textId="6F8A429D" w:rsidR="00D52FDD" w:rsidRPr="00BC4524" w:rsidRDefault="002830F1" w:rsidP="00BC4524">
      <w:pPr>
        <w:numPr>
          <w:ilvl w:val="0"/>
          <w:numId w:val="22"/>
        </w:numPr>
      </w:pPr>
      <w:r w:rsidRPr="00BC4524">
        <w:t>È anche Conservatore, Gestore e</w:t>
      </w:r>
      <w:r w:rsidR="00DA063E">
        <w:t>, in quanto Ente pubblico,</w:t>
      </w:r>
      <w:r w:rsidRPr="00BC4524">
        <w:t xml:space="preserve"> </w:t>
      </w:r>
      <w:r w:rsidR="00DA063E">
        <w:t>Produt</w:t>
      </w:r>
      <w:r w:rsidRPr="00BC4524">
        <w:t>tore</w:t>
      </w:r>
    </w:p>
    <w:p w14:paraId="58C32C6F" w14:textId="528C752A" w:rsidR="003D7D37" w:rsidRDefault="003D7D37" w:rsidP="00F005BC"/>
    <w:p w14:paraId="7177BA1A" w14:textId="4763C1F3" w:rsidR="003D7D37" w:rsidRDefault="00BC4524" w:rsidP="00F005BC">
      <w:r>
        <w:t>Conservatore</w:t>
      </w:r>
    </w:p>
    <w:p w14:paraId="4B6FF112" w14:textId="77777777" w:rsidR="00D52FDD" w:rsidRPr="00A6005B" w:rsidRDefault="002830F1" w:rsidP="00A6005B">
      <w:pPr>
        <w:numPr>
          <w:ilvl w:val="0"/>
          <w:numId w:val="23"/>
        </w:numPr>
      </w:pPr>
      <w:r w:rsidRPr="00A6005B">
        <w:t>È responsabile del Servizio di conservazione</w:t>
      </w:r>
    </w:p>
    <w:p w14:paraId="20800E24" w14:textId="77777777" w:rsidR="00D52FDD" w:rsidRPr="00A6005B" w:rsidRDefault="002830F1" w:rsidP="00A6005B">
      <w:pPr>
        <w:numPr>
          <w:ilvl w:val="0"/>
          <w:numId w:val="23"/>
        </w:numPr>
      </w:pPr>
      <w:r w:rsidRPr="00A6005B">
        <w:t>Utilizza funzionalità di conservazione e monitora il processo di conservazione</w:t>
      </w:r>
    </w:p>
    <w:p w14:paraId="6BAB434F" w14:textId="2FD35D74" w:rsidR="00D52FDD" w:rsidRPr="00A6005B" w:rsidRDefault="00A072C9" w:rsidP="00A6005B">
      <w:pPr>
        <w:numPr>
          <w:ilvl w:val="0"/>
          <w:numId w:val="23"/>
        </w:numPr>
      </w:pPr>
      <w:r>
        <w:t>Stipula</w:t>
      </w:r>
      <w:r w:rsidR="002830F1" w:rsidRPr="00A6005B">
        <w:t xml:space="preserve"> un accordo di riuso con l’Amministratore</w:t>
      </w:r>
    </w:p>
    <w:p w14:paraId="24420B70" w14:textId="6D140CFB" w:rsidR="00D52FDD" w:rsidRPr="00A6005B" w:rsidRDefault="00A072C9" w:rsidP="00A6005B">
      <w:pPr>
        <w:numPr>
          <w:ilvl w:val="0"/>
          <w:numId w:val="23"/>
        </w:numPr>
      </w:pPr>
      <w:r>
        <w:t>Stipula</w:t>
      </w:r>
      <w:r w:rsidR="002830F1" w:rsidRPr="00A6005B">
        <w:t xml:space="preserve"> accordi per l’erogazione dei servizi di conservazione con uno o più </w:t>
      </w:r>
      <w:r w:rsidR="00DA063E">
        <w:t>Produt</w:t>
      </w:r>
      <w:r w:rsidR="002830F1" w:rsidRPr="00A6005B">
        <w:t>tori</w:t>
      </w:r>
    </w:p>
    <w:p w14:paraId="14BD8428" w14:textId="66801BCB" w:rsidR="00D52FDD" w:rsidRPr="00A6005B" w:rsidRDefault="002830F1" w:rsidP="00A6005B">
      <w:pPr>
        <w:numPr>
          <w:ilvl w:val="0"/>
          <w:numId w:val="23"/>
        </w:numPr>
      </w:pPr>
      <w:r w:rsidRPr="00A6005B">
        <w:t>Può avere accordi di gestione con uno o più Gestori</w:t>
      </w:r>
    </w:p>
    <w:p w14:paraId="4583BC69" w14:textId="549394C1" w:rsidR="00D52FDD" w:rsidRPr="00A6005B" w:rsidRDefault="002830F1" w:rsidP="00A6005B">
      <w:pPr>
        <w:numPr>
          <w:ilvl w:val="0"/>
          <w:numId w:val="23"/>
        </w:numPr>
      </w:pPr>
      <w:r w:rsidRPr="00A6005B">
        <w:t xml:space="preserve">È anche Gestore </w:t>
      </w:r>
      <w:r w:rsidR="008545E9">
        <w:t>e, in quanto Ente pubblico,</w:t>
      </w:r>
      <w:r w:rsidR="008545E9" w:rsidRPr="00BC4524">
        <w:t xml:space="preserve"> </w:t>
      </w:r>
      <w:r w:rsidR="008545E9">
        <w:t>Produt</w:t>
      </w:r>
      <w:r w:rsidR="008545E9" w:rsidRPr="00BC4524">
        <w:t>tore</w:t>
      </w:r>
    </w:p>
    <w:p w14:paraId="679AA737" w14:textId="330DE031" w:rsidR="00BC4524" w:rsidRDefault="00BC4524" w:rsidP="00F005BC"/>
    <w:p w14:paraId="365E9144" w14:textId="7532DFFA" w:rsidR="00BC4524" w:rsidRDefault="00BC4524" w:rsidP="00F005BC">
      <w:r>
        <w:t>Gestore</w:t>
      </w:r>
    </w:p>
    <w:p w14:paraId="6D196A97" w14:textId="77777777" w:rsidR="00D52FDD" w:rsidRPr="00A6005B" w:rsidRDefault="002830F1" w:rsidP="00A6005B">
      <w:pPr>
        <w:numPr>
          <w:ilvl w:val="0"/>
          <w:numId w:val="24"/>
        </w:numPr>
      </w:pPr>
      <w:r w:rsidRPr="00A6005B">
        <w:t>È responsabile dei Servizi di gestione</w:t>
      </w:r>
    </w:p>
    <w:p w14:paraId="031B114E" w14:textId="77777777" w:rsidR="00D52FDD" w:rsidRPr="00A6005B" w:rsidRDefault="002830F1" w:rsidP="00A6005B">
      <w:pPr>
        <w:numPr>
          <w:ilvl w:val="0"/>
          <w:numId w:val="24"/>
        </w:numPr>
      </w:pPr>
      <w:r w:rsidRPr="00A6005B">
        <w:t>Utilizza funzionalità di gestione e monitora il processo di versamento</w:t>
      </w:r>
    </w:p>
    <w:p w14:paraId="407386EC" w14:textId="77777777" w:rsidR="00D52FDD" w:rsidRPr="00A6005B" w:rsidRDefault="002830F1" w:rsidP="00A6005B">
      <w:pPr>
        <w:numPr>
          <w:ilvl w:val="0"/>
          <w:numId w:val="24"/>
        </w:numPr>
      </w:pPr>
      <w:r w:rsidRPr="00A6005B">
        <w:t>Configura le Organizzazioni degli Utilizzatori per ricevere i versamenti</w:t>
      </w:r>
    </w:p>
    <w:p w14:paraId="2B0BDE4F" w14:textId="1C3476EF" w:rsidR="00D52FDD" w:rsidRPr="00A6005B" w:rsidRDefault="00A072C9" w:rsidP="00A6005B">
      <w:pPr>
        <w:numPr>
          <w:ilvl w:val="0"/>
          <w:numId w:val="24"/>
        </w:numPr>
      </w:pPr>
      <w:r>
        <w:t>Stipula</w:t>
      </w:r>
      <w:r w:rsidR="002830F1" w:rsidRPr="00A6005B">
        <w:t xml:space="preserve"> accordi per l’erogazione dei servizi di conservazione con uno o più </w:t>
      </w:r>
      <w:r w:rsidR="002830F1">
        <w:t>Produt</w:t>
      </w:r>
      <w:r w:rsidR="002830F1" w:rsidRPr="00A6005B">
        <w:t>tori</w:t>
      </w:r>
    </w:p>
    <w:p w14:paraId="015C4DA0" w14:textId="1D6A89EF" w:rsidR="00D52FDD" w:rsidRPr="00A6005B" w:rsidRDefault="002830F1" w:rsidP="00A6005B">
      <w:pPr>
        <w:numPr>
          <w:ilvl w:val="0"/>
          <w:numId w:val="24"/>
        </w:numPr>
      </w:pPr>
      <w:r>
        <w:t>Stipula</w:t>
      </w:r>
      <w:r w:rsidRPr="00A6005B">
        <w:t xml:space="preserve"> un accordo con un Conservatore e con uno o più </w:t>
      </w:r>
      <w:r>
        <w:t>Produt</w:t>
      </w:r>
      <w:r w:rsidRPr="00A6005B">
        <w:t>tori</w:t>
      </w:r>
    </w:p>
    <w:p w14:paraId="4D1AAD32" w14:textId="3B474595" w:rsidR="00D52FDD" w:rsidRPr="00A6005B" w:rsidRDefault="008545E9" w:rsidP="00A6005B">
      <w:pPr>
        <w:numPr>
          <w:ilvl w:val="0"/>
          <w:numId w:val="24"/>
        </w:numPr>
      </w:pPr>
      <w:r>
        <w:t>In quanto Ente pubblico è anche</w:t>
      </w:r>
      <w:r w:rsidRPr="00BC4524">
        <w:t xml:space="preserve"> </w:t>
      </w:r>
      <w:r>
        <w:t>Produt</w:t>
      </w:r>
      <w:r w:rsidRPr="00BC4524">
        <w:t>tore</w:t>
      </w:r>
    </w:p>
    <w:p w14:paraId="3BC7821E" w14:textId="6FD77BF5" w:rsidR="00BC4524" w:rsidRDefault="00BC4524" w:rsidP="00F005BC"/>
    <w:p w14:paraId="53344364" w14:textId="610284A6" w:rsidR="00BC4524" w:rsidRDefault="00BC4524" w:rsidP="00F005BC">
      <w:r>
        <w:t>Produttore</w:t>
      </w:r>
    </w:p>
    <w:p w14:paraId="0C8C6C4E" w14:textId="74B0108E" w:rsidR="00D52FDD" w:rsidRPr="005B0689" w:rsidRDefault="002830F1" w:rsidP="005B0689">
      <w:pPr>
        <w:numPr>
          <w:ilvl w:val="0"/>
          <w:numId w:val="25"/>
        </w:numPr>
      </w:pPr>
      <w:r w:rsidRPr="005B0689">
        <w:t xml:space="preserve">È responsabile dei suoi </w:t>
      </w:r>
      <w:r w:rsidR="008D5183">
        <w:t>v</w:t>
      </w:r>
      <w:r w:rsidRPr="005B0689">
        <w:t>ersamenti</w:t>
      </w:r>
    </w:p>
    <w:p w14:paraId="0223B279" w14:textId="77777777" w:rsidR="00D52FDD" w:rsidRPr="005B0689" w:rsidRDefault="002830F1" w:rsidP="005B0689">
      <w:pPr>
        <w:numPr>
          <w:ilvl w:val="0"/>
          <w:numId w:val="25"/>
        </w:numPr>
      </w:pPr>
      <w:r w:rsidRPr="005B0689">
        <w:t>Utilizza funzionalità di versamento, consultazione e accesso</w:t>
      </w:r>
    </w:p>
    <w:p w14:paraId="2E828009" w14:textId="77777777" w:rsidR="00D52FDD" w:rsidRPr="005B0689" w:rsidRDefault="002830F1" w:rsidP="005B0689">
      <w:pPr>
        <w:numPr>
          <w:ilvl w:val="0"/>
          <w:numId w:val="25"/>
        </w:numPr>
      </w:pPr>
      <w:r w:rsidRPr="005B0689">
        <w:t>Monitora i versamenti</w:t>
      </w:r>
    </w:p>
    <w:p w14:paraId="5F7695F6" w14:textId="172604F7" w:rsidR="00D52FDD" w:rsidRPr="005B0689" w:rsidRDefault="002830F1" w:rsidP="005B0689">
      <w:pPr>
        <w:numPr>
          <w:ilvl w:val="0"/>
          <w:numId w:val="25"/>
        </w:numPr>
      </w:pPr>
      <w:r>
        <w:t>Stipula</w:t>
      </w:r>
      <w:r w:rsidRPr="005B0689">
        <w:t xml:space="preserve"> un accordo con un Conservatore </w:t>
      </w:r>
    </w:p>
    <w:p w14:paraId="2F7DDC63" w14:textId="08477AB0" w:rsidR="003D7D37" w:rsidRDefault="002830F1" w:rsidP="000A1A79">
      <w:pPr>
        <w:numPr>
          <w:ilvl w:val="0"/>
          <w:numId w:val="25"/>
        </w:numPr>
      </w:pPr>
      <w:r w:rsidRPr="005B0689">
        <w:t>Può avere un accordo con un Gestore</w:t>
      </w:r>
      <w:r>
        <w:t>.</w:t>
      </w:r>
    </w:p>
    <w:p w14:paraId="5351BD9C" w14:textId="77777777" w:rsidR="00A6005B" w:rsidRDefault="00A6005B" w:rsidP="00F005BC"/>
    <w:p w14:paraId="27EB9EB7" w14:textId="77777777" w:rsidR="00F005BC" w:rsidRPr="00027D34" w:rsidRDefault="00F005BC" w:rsidP="00F005BC">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41BAEA12" w14:textId="77777777" w:rsidR="001D0D8C" w:rsidRDefault="001D0D8C" w:rsidP="001D0D8C"/>
    <w:p w14:paraId="1A7F4E7A" w14:textId="77777777" w:rsidR="001D0D8C" w:rsidRDefault="001D0D8C"/>
    <w:p w14:paraId="169C591F" w14:textId="644DDF60" w:rsidR="008A4F7A" w:rsidRDefault="008A4F7A">
      <w:r>
        <w:br w:type="page"/>
      </w:r>
    </w:p>
    <w:p w14:paraId="169C5920" w14:textId="77777777" w:rsidR="00617AF7" w:rsidRPr="000F45F0" w:rsidRDefault="00E54E5D" w:rsidP="008A4F7A">
      <w:pPr>
        <w:pStyle w:val="Titolo1"/>
      </w:pPr>
      <w:bookmarkStart w:id="36" w:name="_Toc443464630"/>
      <w:bookmarkStart w:id="37" w:name="_Toc524098795"/>
      <w:r w:rsidRPr="000F45F0">
        <w:t>STRUTTURA ORGANIZZATIVA PER IL SERVIZIO DI CONSERVAZIONE</w:t>
      </w:r>
      <w:bookmarkEnd w:id="36"/>
      <w:bookmarkEnd w:id="37"/>
      <w:r w:rsidRPr="000F45F0">
        <w:t xml:space="preserve"> </w:t>
      </w:r>
    </w:p>
    <w:p w14:paraId="169C5921" w14:textId="77777777" w:rsidR="00617AF7" w:rsidRPr="00EB69EA" w:rsidRDefault="004D2E6D" w:rsidP="008A4F7A">
      <w:pPr>
        <w:pStyle w:val="Titolo2"/>
      </w:pPr>
      <w:r w:rsidRPr="000F45F0">
        <w:t xml:space="preserve"> </w:t>
      </w:r>
      <w:bookmarkStart w:id="38" w:name="_Toc443464631"/>
      <w:bookmarkStart w:id="39" w:name="_Toc524098796"/>
      <w:r w:rsidR="007C1BA3" w:rsidRPr="00EB69EA">
        <w:t>O</w:t>
      </w:r>
      <w:r w:rsidRPr="00EB69EA">
        <w:t>rganigramma</w:t>
      </w:r>
      <w:bookmarkEnd w:id="38"/>
      <w:bookmarkEnd w:id="39"/>
      <w:r w:rsidRPr="00EB69EA">
        <w:t xml:space="preserve"> </w:t>
      </w:r>
    </w:p>
    <w:p w14:paraId="2BE6B96D" w14:textId="59242DF9" w:rsidR="00A83F69" w:rsidRDefault="001C3692">
      <w:r w:rsidRPr="00EB69EA">
        <w:t xml:space="preserve">Di seguito si </w:t>
      </w:r>
      <w:r w:rsidR="00C454E2" w:rsidRPr="00EB69EA">
        <w:t>es</w:t>
      </w:r>
      <w:r w:rsidRPr="00EB69EA">
        <w:t>pone una descrizione delle responsabilità presenti all’interno del</w:t>
      </w:r>
      <w:r w:rsidR="00E1646B" w:rsidRPr="00EB69EA">
        <w:t>l’</w:t>
      </w:r>
      <w:r w:rsidR="00E1371C" w:rsidRPr="00EB69EA">
        <w:t>Ente conservatore</w:t>
      </w:r>
      <w:r w:rsidR="00B15FAD" w:rsidRPr="00EB69EA">
        <w:t xml:space="preserve"> in accordo con quanto stabilito dalle </w:t>
      </w:r>
      <w:r w:rsidR="00B15FAD" w:rsidRPr="00EB69EA">
        <w:rPr>
          <w:b/>
          <w:i/>
        </w:rPr>
        <w:t>Regole Tecniche</w:t>
      </w:r>
      <w:r w:rsidR="0044681F" w:rsidRPr="00EB69EA">
        <w:t>.</w:t>
      </w:r>
      <w:r w:rsidR="00F41D08">
        <w:t xml:space="preserve"> Poiché il sistema di conservazione è </w:t>
      </w:r>
      <w:r w:rsidR="00890677">
        <w:t xml:space="preserve">gestito dall’outsourcer, molte delle responsabilità sottoelencate </w:t>
      </w:r>
      <w:r w:rsidR="001936A6">
        <w:t>comportano la corretta gestione del r</w:t>
      </w:r>
      <w:r w:rsidR="00000543">
        <w:t>apporto con l’outsourcer</w:t>
      </w:r>
      <w:r w:rsidR="001367C8">
        <w:t>.</w:t>
      </w:r>
    </w:p>
    <w:p w14:paraId="455782BB" w14:textId="77777777" w:rsidR="00C45451" w:rsidRDefault="00C45451"/>
    <w:p w14:paraId="169C592F" w14:textId="7597A950" w:rsidR="00103F63" w:rsidRDefault="00107C98" w:rsidP="009F760F">
      <w:r w:rsidRPr="0055329C">
        <w:rPr>
          <w:b/>
        </w:rPr>
        <w:t>Responsabile del Servizio</w:t>
      </w:r>
      <w:r w:rsidR="00C45451">
        <w:rPr>
          <w:b/>
        </w:rPr>
        <w:t xml:space="preserve"> di conservazione</w:t>
      </w:r>
      <w:r>
        <w:rPr>
          <w:b/>
        </w:rPr>
        <w:t>:</w:t>
      </w:r>
      <w:r w:rsidRPr="0055329C">
        <w:t xml:space="preserve"> </w:t>
      </w:r>
      <w:r w:rsidR="0076774A">
        <w:t>è</w:t>
      </w:r>
      <w:r w:rsidR="00103F63" w:rsidRPr="0055329C">
        <w:t xml:space="preserve"> </w:t>
      </w:r>
      <w:r w:rsidR="0076774A">
        <w:t xml:space="preserve">il </w:t>
      </w:r>
      <w:r w:rsidR="00103F63" w:rsidRPr="0055329C">
        <w:t>responsabile dei progetti e delle attività d</w:t>
      </w:r>
      <w:r w:rsidR="00CD55EA">
        <w:t>el</w:t>
      </w:r>
      <w:r w:rsidR="003727A2">
        <w:t>l’</w:t>
      </w:r>
      <w:r w:rsidR="00E1371C">
        <w:t>Ente conservatore</w:t>
      </w:r>
      <w:r w:rsidR="00103F63" w:rsidRPr="0055329C">
        <w:t xml:space="preserve">, della definizione e attuazione delle politiche complessive del </w:t>
      </w:r>
      <w:r w:rsidR="00ED12E5" w:rsidRPr="0055329C">
        <w:t>Sistema di conservazione</w:t>
      </w:r>
      <w:r w:rsidR="00103F63" w:rsidRPr="0055329C">
        <w:t xml:space="preserve">, nonché del governo della gestione del </w:t>
      </w:r>
      <w:r w:rsidR="00ED12E5" w:rsidRPr="0055329C">
        <w:t>Sistema di conservazione</w:t>
      </w:r>
      <w:r w:rsidR="00103F63" w:rsidRPr="0055329C">
        <w:t xml:space="preserve"> e della gestione amministrativa del personale assegnato, con responsabilità sulle differenti posizioni organizzative afferenti al servizio e sulla relativa definizione del personale e delle risorse di cui avvalersi per l'attuazione delle attività, sulla pianificazione annuale delle attività assegnate e dell'organizzazione del lavoro all'interno del servizio. Ha l’obbligo di definire i fabbisogni professionali ordinari e straordinari, le proposte di piani di sviluppo del personale e le conseguenti azioni e valutazioni dei risultati. È responsabile della definizione dei requisiti e delle specifiche del </w:t>
      </w:r>
      <w:r w:rsidR="00ED12E5" w:rsidRPr="0055329C">
        <w:t>Sistema di conservazione</w:t>
      </w:r>
      <w:r w:rsidR="00103F63" w:rsidRPr="0055329C">
        <w:t>, sulla base della normativa vigente, e de</w:t>
      </w:r>
      <w:r w:rsidR="0074506B" w:rsidRPr="0055329C">
        <w:t xml:space="preserve">ll’erogazione del servizio ai </w:t>
      </w:r>
      <w:r w:rsidR="00B4009B" w:rsidRPr="0055329C">
        <w:t>Produttori</w:t>
      </w:r>
      <w:r w:rsidR="00103F63" w:rsidRPr="0055329C">
        <w:t xml:space="preserve">, oltre che della gestione delle </w:t>
      </w:r>
      <w:r w:rsidR="007E7814" w:rsidRPr="0055329C">
        <w:t>Convenzioni</w:t>
      </w:r>
      <w:r w:rsidR="00103F63" w:rsidRPr="0055329C">
        <w:t>.</w:t>
      </w:r>
    </w:p>
    <w:p w14:paraId="564766D6" w14:textId="2EB6D335" w:rsidR="00E93E08" w:rsidRDefault="00E93E08" w:rsidP="009F760F">
      <w:r>
        <w:t xml:space="preserve">In rapporto all’outsourcer </w:t>
      </w:r>
      <w:r w:rsidR="00B868F4">
        <w:t>ha la</w:t>
      </w:r>
      <w:r>
        <w:t xml:space="preserve"> responsabil</w:t>
      </w:r>
      <w:r w:rsidR="00B868F4">
        <w:t>ità</w:t>
      </w:r>
      <w:r>
        <w:t xml:space="preserve"> </w:t>
      </w:r>
      <w:r w:rsidR="00B868F4">
        <w:t xml:space="preserve">di </w:t>
      </w:r>
      <w:r>
        <w:t>approva</w:t>
      </w:r>
      <w:r w:rsidR="00B868F4">
        <w:t>r</w:t>
      </w:r>
      <w:r>
        <w:t>e l’accordo di servizio che regola l’utilizzo della piattaforma tecnologica</w:t>
      </w:r>
      <w:r w:rsidR="004041E3">
        <w:t>.</w:t>
      </w:r>
    </w:p>
    <w:p w14:paraId="040E877A" w14:textId="77777777" w:rsidR="005D5E84" w:rsidRPr="0009385C" w:rsidRDefault="005D5E84" w:rsidP="009F760F">
      <w:pPr>
        <w:rPr>
          <w:b/>
        </w:rPr>
      </w:pPr>
    </w:p>
    <w:p w14:paraId="062B931A" w14:textId="05E44490" w:rsidR="00C45451" w:rsidRDefault="00C45451" w:rsidP="0009385C">
      <w:r w:rsidRPr="0055329C">
        <w:rPr>
          <w:b/>
        </w:rPr>
        <w:t>Responsabile della sicurezza dei sistemi per la conservazione</w:t>
      </w:r>
      <w:r>
        <w:rPr>
          <w:b/>
        </w:rPr>
        <w:t>:</w:t>
      </w:r>
      <w:r w:rsidR="005D5E84" w:rsidRPr="005D5E84">
        <w:t xml:space="preserve"> </w:t>
      </w:r>
      <w:r w:rsidR="005D5E84">
        <w:t>è</w:t>
      </w:r>
      <w:r w:rsidR="005D5E84" w:rsidRPr="0055329C">
        <w:t xml:space="preserve"> il soggetto al quale compete la definizione delle soluzioni tecniche e organizzative in attuazione delle disposizioni in materia di sicurezza, nonché la verifica del </w:t>
      </w:r>
      <w:r w:rsidR="005D5E84" w:rsidRPr="0082290E">
        <w:t>r</w:t>
      </w:r>
      <w:r w:rsidR="005D5E84" w:rsidRPr="0055329C">
        <w:t>ispetto e il monitoraggio dei requisiti di sicurezza del sistema di conservazione stabiliti dagli standard, dalle normative e dalle politiche e procedure interne di sicurezza</w:t>
      </w:r>
      <w:r w:rsidR="005D5E84">
        <w:t>.</w:t>
      </w:r>
    </w:p>
    <w:p w14:paraId="6CE46517" w14:textId="6860A05A" w:rsidR="004041E3" w:rsidRDefault="004041E3" w:rsidP="004041E3">
      <w:r>
        <w:t xml:space="preserve">In rapporto all’outsourcer </w:t>
      </w:r>
      <w:r w:rsidR="00B868F4">
        <w:t xml:space="preserve">ha la responsabilità di </w:t>
      </w:r>
      <w:r w:rsidR="00D94DA3">
        <w:t>concorda</w:t>
      </w:r>
      <w:r w:rsidR="00B868F4">
        <w:t xml:space="preserve">re </w:t>
      </w:r>
      <w:r w:rsidR="004E2498">
        <w:t xml:space="preserve">specifiche regole di sicurezza per il proprio sistema di conservazione e </w:t>
      </w:r>
      <w:r w:rsidR="00D94DA3">
        <w:t>di verificarne il rispetto</w:t>
      </w:r>
      <w:r>
        <w:t>.</w:t>
      </w:r>
    </w:p>
    <w:p w14:paraId="591307CF" w14:textId="77777777" w:rsidR="005D5E84" w:rsidRPr="0055329C" w:rsidRDefault="005D5E84" w:rsidP="0009385C">
      <w:pPr>
        <w:rPr>
          <w:b/>
        </w:rPr>
      </w:pPr>
    </w:p>
    <w:p w14:paraId="169C5931" w14:textId="15DCB6A7" w:rsidR="00575F8C" w:rsidRDefault="00107C98" w:rsidP="009F760F">
      <w:r>
        <w:rPr>
          <w:b/>
        </w:rPr>
        <w:t>Responsabile della funzione archivistica di c</w:t>
      </w:r>
      <w:r w:rsidRPr="00F21C73">
        <w:rPr>
          <w:b/>
        </w:rPr>
        <w:t>onservazione</w:t>
      </w:r>
      <w:r>
        <w:rPr>
          <w:b/>
        </w:rPr>
        <w:t>:</w:t>
      </w:r>
      <w:r>
        <w:t xml:space="preserve"> </w:t>
      </w:r>
      <w:r w:rsidR="00B5752D">
        <w:t xml:space="preserve">è il </w:t>
      </w:r>
      <w:r w:rsidR="00C34C20">
        <w:t xml:space="preserve">responsabile del presidio della funzione archivistica di </w:t>
      </w:r>
      <w:r w:rsidR="00C34C20" w:rsidRPr="002E7F80">
        <w:t>conservazione</w:t>
      </w:r>
      <w:r w:rsidR="00C34C20">
        <w:t xml:space="preserve"> ed opera a stretto contatto con il </w:t>
      </w:r>
      <w:r w:rsidR="007D74D4">
        <w:t>Responsabile del Servizio</w:t>
      </w:r>
      <w:r w:rsidR="00C34C20">
        <w:t>.</w:t>
      </w:r>
      <w:r w:rsidR="00103F63">
        <w:t xml:space="preserve"> Rientrano tra le sue mansioni e responsabilità</w:t>
      </w:r>
      <w:r w:rsidR="00C839E9">
        <w:t>, come da specifica designazione:</w:t>
      </w:r>
    </w:p>
    <w:p w14:paraId="169C5932" w14:textId="786A0054" w:rsidR="00575F8C" w:rsidRDefault="00103F63" w:rsidP="00F44FA6">
      <w:pPr>
        <w:pStyle w:val="Elenchi"/>
        <w:numPr>
          <w:ilvl w:val="1"/>
          <w:numId w:val="3"/>
        </w:numPr>
      </w:pPr>
      <w:r>
        <w:t xml:space="preserve">la </w:t>
      </w:r>
      <w:r w:rsidR="00575F8C">
        <w:t xml:space="preserve">definizione e gestione </w:t>
      </w:r>
      <w:r>
        <w:t xml:space="preserve">del </w:t>
      </w:r>
      <w:r w:rsidR="008352AF" w:rsidRPr="008352AF">
        <w:rPr>
          <w:i/>
        </w:rPr>
        <w:t>processo di conservazione</w:t>
      </w:r>
      <w:r>
        <w:t xml:space="preserve">, </w:t>
      </w:r>
      <w:r w:rsidR="00575F8C">
        <w:t xml:space="preserve">incluse </w:t>
      </w:r>
      <w:r>
        <w:t xml:space="preserve">le modalità di trasferimento, descrizione archivistica, esibizione, </w:t>
      </w:r>
      <w:r w:rsidR="00041356">
        <w:t>a</w:t>
      </w:r>
      <w:r w:rsidR="002007CB" w:rsidRPr="00F21C73">
        <w:t>ccesso</w:t>
      </w:r>
      <w:r>
        <w:t xml:space="preserve"> e fruizione del patrimonio documentario e informativo conservato</w:t>
      </w:r>
      <w:r w:rsidR="00575F8C">
        <w:t>;</w:t>
      </w:r>
    </w:p>
    <w:p w14:paraId="169C5933" w14:textId="77777777" w:rsidR="009B624C" w:rsidRDefault="009B624C" w:rsidP="00F44FA6">
      <w:pPr>
        <w:pStyle w:val="Elenchi"/>
        <w:numPr>
          <w:ilvl w:val="1"/>
          <w:numId w:val="3"/>
        </w:numPr>
      </w:pPr>
      <w:r>
        <w:t>la verifica sistematica dell’aderenza del processo e del sistema di conservazione alla normativa vigente e ai suoi aggiornamenti;</w:t>
      </w:r>
    </w:p>
    <w:p w14:paraId="169C5934" w14:textId="78848FAE" w:rsidR="00575F8C" w:rsidRDefault="00103F63" w:rsidP="00F44FA6">
      <w:pPr>
        <w:pStyle w:val="Elenchi"/>
        <w:numPr>
          <w:ilvl w:val="1"/>
          <w:numId w:val="3"/>
        </w:numPr>
      </w:pPr>
      <w:r>
        <w:t xml:space="preserve">la definizione dei requisiti </w:t>
      </w:r>
      <w:r w:rsidR="002462CE">
        <w:t xml:space="preserve">delle </w:t>
      </w:r>
      <w:r w:rsidR="007E7814" w:rsidRPr="007E7814">
        <w:rPr>
          <w:b/>
          <w:i/>
        </w:rPr>
        <w:t>Convenzioni</w:t>
      </w:r>
      <w:r w:rsidR="00575F8C">
        <w:t xml:space="preserve"> </w:t>
      </w:r>
      <w:r>
        <w:t>dal punto di vista archivistico</w:t>
      </w:r>
      <w:r w:rsidR="00575F8C">
        <w:t>, con la</w:t>
      </w:r>
      <w:r w:rsidR="00D966B2">
        <w:t xml:space="preserve"> </w:t>
      </w:r>
      <w:r w:rsidRPr="00F21C73">
        <w:t xml:space="preserve">definizione del set di </w:t>
      </w:r>
      <w:r w:rsidR="008352AF" w:rsidRPr="008352AF">
        <w:rPr>
          <w:i/>
        </w:rPr>
        <w:t>metadati</w:t>
      </w:r>
      <w:r w:rsidRPr="00F21C73">
        <w:t xml:space="preserve"> di </w:t>
      </w:r>
      <w:r w:rsidR="002E7F80" w:rsidRPr="002E7F80">
        <w:t>conservazione</w:t>
      </w:r>
      <w:r w:rsidRPr="00F21C73">
        <w:t xml:space="preserve"> dei </w:t>
      </w:r>
      <w:r w:rsidR="00D20BAE" w:rsidRPr="00F21C73">
        <w:t>d</w:t>
      </w:r>
      <w:r w:rsidR="005E1E24" w:rsidRPr="00F21C73">
        <w:t>ocumenti</w:t>
      </w:r>
      <w:r w:rsidRPr="00F21C73">
        <w:t xml:space="preserve"> e dei </w:t>
      </w:r>
      <w:r w:rsidR="00D20BAE" w:rsidRPr="00F21C73">
        <w:t>f</w:t>
      </w:r>
      <w:r w:rsidR="00800A71" w:rsidRPr="00F21C73">
        <w:t>ascicoli informatici</w:t>
      </w:r>
      <w:r w:rsidR="00575F8C" w:rsidRPr="00F21C73">
        <w:t xml:space="preserve">, anche mediante </w:t>
      </w:r>
      <w:r w:rsidR="00575F8C">
        <w:t>l’analisi e l’identificazione dell’art</w:t>
      </w:r>
      <w:r w:rsidR="0074506B">
        <w:t>icolazione strutturale de</w:t>
      </w:r>
      <w:r w:rsidR="00575F8C">
        <w:t xml:space="preserve">i </w:t>
      </w:r>
      <w:r w:rsidR="00B4009B" w:rsidRPr="00B4009B">
        <w:rPr>
          <w:i/>
        </w:rPr>
        <w:t>Produttori</w:t>
      </w:r>
      <w:r w:rsidR="00575F8C">
        <w:t xml:space="preserve"> e delle modalità di registrazione e </w:t>
      </w:r>
      <w:r w:rsidR="00F31D71" w:rsidRPr="00F31D71">
        <w:rPr>
          <w:i/>
        </w:rPr>
        <w:t>classificazione</w:t>
      </w:r>
      <w:r w:rsidR="00575F8C">
        <w:t xml:space="preserve"> della documentazione da essi adottate</w:t>
      </w:r>
      <w:r>
        <w:t>;</w:t>
      </w:r>
    </w:p>
    <w:p w14:paraId="169C5935" w14:textId="77777777" w:rsidR="00575F8C" w:rsidRDefault="00575F8C" w:rsidP="00F44FA6">
      <w:pPr>
        <w:pStyle w:val="Elenchi"/>
        <w:numPr>
          <w:ilvl w:val="1"/>
          <w:numId w:val="3"/>
        </w:numPr>
      </w:pPr>
      <w:r>
        <w:t xml:space="preserve">il monitoraggio del </w:t>
      </w:r>
      <w:r w:rsidR="008352AF" w:rsidRPr="008352AF">
        <w:rPr>
          <w:i/>
        </w:rPr>
        <w:t>processo di conservazione</w:t>
      </w:r>
      <w:r>
        <w:t xml:space="preserve"> con la verifica delle modalità di </w:t>
      </w:r>
      <w:r w:rsidR="006F6CEA" w:rsidRPr="006F6CEA">
        <w:t>versamento</w:t>
      </w:r>
      <w:r>
        <w:t xml:space="preserve"> e l’eventuale presenza di errori, la verifica di </w:t>
      </w:r>
      <w:r w:rsidR="00ED12E5" w:rsidRPr="00ED12E5">
        <w:rPr>
          <w:i/>
        </w:rPr>
        <w:t>integrità</w:t>
      </w:r>
      <w:r>
        <w:t xml:space="preserve"> e la descrizione archivistica dei </w:t>
      </w:r>
      <w:r w:rsidR="00D20BAE">
        <w:t>d</w:t>
      </w:r>
      <w:r w:rsidR="005E1E24" w:rsidRPr="00D20BAE">
        <w:t>ocumenti</w:t>
      </w:r>
      <w:r>
        <w:t xml:space="preserve"> e delle </w:t>
      </w:r>
      <w:r w:rsidR="00733475" w:rsidRPr="00733475">
        <w:rPr>
          <w:i/>
        </w:rPr>
        <w:t>Aggregazioni documentali informatiche</w:t>
      </w:r>
      <w:r>
        <w:t xml:space="preserve"> trasferite</w:t>
      </w:r>
      <w:r w:rsidR="00C15DDE">
        <w:t>;</w:t>
      </w:r>
    </w:p>
    <w:p w14:paraId="169C5936" w14:textId="7C1EB070" w:rsidR="00C15DDE" w:rsidRDefault="00C15DDE" w:rsidP="00F44FA6">
      <w:pPr>
        <w:pStyle w:val="Elenchi"/>
        <w:numPr>
          <w:ilvl w:val="1"/>
          <w:numId w:val="3"/>
        </w:numPr>
      </w:pPr>
      <w:r>
        <w:t xml:space="preserve">l’analisi archivistica per lo sviluppo di nuove funzionalità del </w:t>
      </w:r>
      <w:r w:rsidR="00ED12E5" w:rsidRPr="00ED12E5">
        <w:rPr>
          <w:i/>
        </w:rPr>
        <w:t>Sistema di conservazione</w:t>
      </w:r>
      <w:r>
        <w:t>;</w:t>
      </w:r>
    </w:p>
    <w:p w14:paraId="169C5937" w14:textId="77777777" w:rsidR="00575F8C" w:rsidRDefault="00575F8C" w:rsidP="00F44FA6">
      <w:pPr>
        <w:pStyle w:val="Elenchi"/>
        <w:numPr>
          <w:ilvl w:val="1"/>
          <w:numId w:val="3"/>
        </w:numPr>
      </w:pPr>
      <w:r w:rsidRPr="00F21C73">
        <w:t>la collaborazione con l’azione del responsabil</w:t>
      </w:r>
      <w:r w:rsidR="00AC64E8">
        <w:t xml:space="preserve">e della gestione documentale del </w:t>
      </w:r>
      <w:r w:rsidR="00AC64E8" w:rsidRPr="00AC64E8">
        <w:rPr>
          <w:i/>
        </w:rPr>
        <w:t>Produttore</w:t>
      </w:r>
      <w:r w:rsidRPr="00F21C73">
        <w:t xml:space="preserve"> ai fini del trasferimento in </w:t>
      </w:r>
      <w:r w:rsidR="002E7F80" w:rsidRPr="002E7F80">
        <w:t>conservazione</w:t>
      </w:r>
      <w:r w:rsidRPr="00F21C73">
        <w:t xml:space="preserve"> e della selezione;</w:t>
      </w:r>
    </w:p>
    <w:p w14:paraId="169C5938" w14:textId="06F1DD30" w:rsidR="00C15DDE" w:rsidRDefault="00103F63" w:rsidP="00F44FA6">
      <w:pPr>
        <w:pStyle w:val="Elenchi"/>
        <w:numPr>
          <w:ilvl w:val="1"/>
          <w:numId w:val="3"/>
        </w:numPr>
      </w:pPr>
      <w:r>
        <w:t>la gestione dei rapporti con gli enti convenzionati e con l</w:t>
      </w:r>
      <w:r w:rsidR="00B5752D">
        <w:t>e</w:t>
      </w:r>
      <w:r>
        <w:t xml:space="preserve"> Soprintendenz</w:t>
      </w:r>
      <w:r w:rsidR="00B5752D">
        <w:t>e</w:t>
      </w:r>
      <w:r>
        <w:t xml:space="preserve"> archivistic</w:t>
      </w:r>
      <w:r w:rsidR="00B5752D">
        <w:t xml:space="preserve">he </w:t>
      </w:r>
      <w:r w:rsidRPr="00F21C73">
        <w:t xml:space="preserve">e </w:t>
      </w:r>
      <w:r w:rsidR="00B5752D">
        <w:t xml:space="preserve">le </w:t>
      </w:r>
      <w:r w:rsidR="00575F8C" w:rsidRPr="00F21C73">
        <w:t>altre articolazioni del</w:t>
      </w:r>
      <w:r w:rsidRPr="00F21C73">
        <w:t xml:space="preserve"> </w:t>
      </w:r>
      <w:r w:rsidR="00E26826">
        <w:t>MiBAC</w:t>
      </w:r>
      <w:r w:rsidRPr="00F21C73">
        <w:t xml:space="preserve"> per quanto di competenza</w:t>
      </w:r>
      <w:r>
        <w:t>;</w:t>
      </w:r>
    </w:p>
    <w:p w14:paraId="169C5939" w14:textId="5501F28C" w:rsidR="00C15DDE" w:rsidRPr="00C15DDE" w:rsidRDefault="00103F63" w:rsidP="00F44FA6">
      <w:pPr>
        <w:pStyle w:val="Elenchi"/>
        <w:numPr>
          <w:ilvl w:val="1"/>
          <w:numId w:val="3"/>
        </w:numPr>
      </w:pPr>
      <w:r w:rsidRPr="00F21C73">
        <w:t xml:space="preserve">la </w:t>
      </w:r>
      <w:r w:rsidR="00C15DDE" w:rsidRPr="00F21C73">
        <w:t xml:space="preserve">sottoscrizione con firma digitale dei </w:t>
      </w:r>
      <w:r w:rsidR="00AC64E8" w:rsidRPr="00AC64E8">
        <w:rPr>
          <w:i/>
        </w:rPr>
        <w:t>Pacchetti di archiviazione</w:t>
      </w:r>
      <w:r w:rsidR="00C15DDE" w:rsidRPr="00F21C73">
        <w:t xml:space="preserve"> secondo le modalità descritte nel presente Manuale</w:t>
      </w:r>
      <w:r w:rsidR="00B5752D">
        <w:t>;</w:t>
      </w:r>
    </w:p>
    <w:p w14:paraId="169C593A" w14:textId="77777777" w:rsidR="00103F63" w:rsidRDefault="00C15DDE" w:rsidP="002B7D70">
      <w:pPr>
        <w:pStyle w:val="Elenchi"/>
        <w:numPr>
          <w:ilvl w:val="1"/>
          <w:numId w:val="3"/>
        </w:numPr>
      </w:pPr>
      <w:r w:rsidRPr="00F21C73">
        <w:t xml:space="preserve">l’eventuale sottoscrizione di </w:t>
      </w:r>
      <w:r w:rsidR="00AC64E8" w:rsidRPr="002B7D70">
        <w:t>Pacchetti di distribuzione</w:t>
      </w:r>
      <w:r w:rsidRPr="00F21C73">
        <w:t xml:space="preserve"> e di attestazioni di conformità di copie cartacee di </w:t>
      </w:r>
      <w:r w:rsidR="00575536" w:rsidRPr="002B7D70">
        <w:t>Documenti informatici</w:t>
      </w:r>
      <w:r w:rsidR="0009385C">
        <w:t xml:space="preserve"> conservati.</w:t>
      </w:r>
    </w:p>
    <w:p w14:paraId="260D9A57" w14:textId="50981897" w:rsidR="002B7D70" w:rsidRDefault="002B7D70" w:rsidP="002B7D70">
      <w:r>
        <w:t xml:space="preserve">In rapporto all’outsourcer ha la responsabilità di concordare specifiche regole di gestione archivistica per il proprio </w:t>
      </w:r>
      <w:r w:rsidR="001A40FF">
        <w:t>servizio</w:t>
      </w:r>
      <w:r>
        <w:t xml:space="preserve"> di conservazione e di verificarne il rispetto.</w:t>
      </w:r>
    </w:p>
    <w:p w14:paraId="5AB327E0" w14:textId="77777777" w:rsidR="002B7D70" w:rsidRDefault="002B7D70" w:rsidP="00E40B66"/>
    <w:p w14:paraId="169C593C" w14:textId="633034D8" w:rsidR="0044681F" w:rsidRDefault="00107C98" w:rsidP="009F760F">
      <w:r>
        <w:rPr>
          <w:b/>
        </w:rPr>
        <w:t>Responsabile dei sistemi informativi per la c</w:t>
      </w:r>
      <w:r w:rsidRPr="002D160B">
        <w:rPr>
          <w:b/>
        </w:rPr>
        <w:t>onservazione</w:t>
      </w:r>
      <w:r>
        <w:rPr>
          <w:b/>
        </w:rPr>
        <w:t>:</w:t>
      </w:r>
      <w:r w:rsidRPr="00C34C20">
        <w:t xml:space="preserve"> </w:t>
      </w:r>
      <w:r w:rsidR="00233B84">
        <w:t>r</w:t>
      </w:r>
      <w:r w:rsidR="00C839E9">
        <w:t>ientrano tra le sue mansioni</w:t>
      </w:r>
      <w:r w:rsidR="0044681F">
        <w:t>:</w:t>
      </w:r>
      <w:r w:rsidR="0044681F" w:rsidRPr="0044681F">
        <w:t xml:space="preserve"> </w:t>
      </w:r>
    </w:p>
    <w:p w14:paraId="169C593F" w14:textId="19803020" w:rsidR="0044681F" w:rsidRDefault="0044681F" w:rsidP="00F44FA6">
      <w:pPr>
        <w:pStyle w:val="Elenchi"/>
        <w:numPr>
          <w:ilvl w:val="1"/>
          <w:numId w:val="3"/>
        </w:numPr>
      </w:pPr>
      <w:r>
        <w:t xml:space="preserve">il coordinamento tecnico dei rapporti con </w:t>
      </w:r>
      <w:r w:rsidR="00B4395B">
        <w:t>l’outsourcer</w:t>
      </w:r>
      <w:r w:rsidR="009830A5">
        <w:t>, dal momento della definizione dell’accordo fino al momento della verifica dell’esecuzione</w:t>
      </w:r>
      <w:r>
        <w:t>;</w:t>
      </w:r>
    </w:p>
    <w:p w14:paraId="169C5940" w14:textId="064FE48A" w:rsidR="0044681F" w:rsidRDefault="0044681F" w:rsidP="00F44FA6">
      <w:pPr>
        <w:pStyle w:val="Elenchi"/>
        <w:numPr>
          <w:ilvl w:val="1"/>
          <w:numId w:val="3"/>
        </w:numPr>
      </w:pPr>
      <w:r>
        <w:t>la pianificazione, di concerto con i fornitori, dello sviluppo dell’architettura tecnologica a disposizione per le attività di servizio;</w:t>
      </w:r>
    </w:p>
    <w:p w14:paraId="169C5941" w14:textId="4839F0D4" w:rsidR="0044681F" w:rsidRDefault="0044681F" w:rsidP="00F44FA6">
      <w:pPr>
        <w:pStyle w:val="Elenchi"/>
        <w:numPr>
          <w:ilvl w:val="1"/>
          <w:numId w:val="3"/>
        </w:numPr>
      </w:pPr>
      <w:r>
        <w:t>il controllo e verifica dei livelli di servizio erogati dai fornitori</w:t>
      </w:r>
      <w:r w:rsidR="00F8038F">
        <w:t xml:space="preserve"> (SLA)</w:t>
      </w:r>
      <w:r>
        <w:t>, la segnalazione delle eventuali difformità e la pianificazione delle necessarie contromisure;</w:t>
      </w:r>
    </w:p>
    <w:p w14:paraId="169C5942" w14:textId="77777777" w:rsidR="0044681F" w:rsidRDefault="0044681F" w:rsidP="00F44FA6">
      <w:pPr>
        <w:pStyle w:val="Elenchi"/>
        <w:numPr>
          <w:ilvl w:val="1"/>
          <w:numId w:val="3"/>
        </w:numPr>
      </w:pPr>
      <w:r>
        <w:t>il coordinamento nell’assegnazione, nell’installazione e nella manutenzione delle attrezzature informatiche individuali, nonché nell’assistenza agli operatori, con il supporto dei collaboratori assegnati a tale attività;</w:t>
      </w:r>
    </w:p>
    <w:p w14:paraId="169C5943" w14:textId="77777777" w:rsidR="0044681F" w:rsidRDefault="0044681F" w:rsidP="00F44FA6">
      <w:pPr>
        <w:pStyle w:val="Elenchi"/>
        <w:numPr>
          <w:ilvl w:val="1"/>
          <w:numId w:val="3"/>
        </w:numPr>
      </w:pPr>
      <w:r>
        <w:t>la collaborazione nelle attività inerenti alla protezione dei dati personali; la predisposizione delle procedure di acquisto di beni e servizi in area informatica;</w:t>
      </w:r>
    </w:p>
    <w:p w14:paraId="169C5944" w14:textId="7A407084" w:rsidR="0044681F" w:rsidRDefault="0044681F" w:rsidP="00F44FA6">
      <w:pPr>
        <w:pStyle w:val="Elenchi"/>
        <w:numPr>
          <w:ilvl w:val="1"/>
          <w:numId w:val="3"/>
        </w:numPr>
      </w:pPr>
      <w:r>
        <w:t>il supporto di rete telematica alle attività d</w:t>
      </w:r>
      <w:r w:rsidR="009B0636">
        <w:t>el</w:t>
      </w:r>
      <w:r w:rsidR="00E667DD">
        <w:t>l’</w:t>
      </w:r>
      <w:r w:rsidR="00E1371C">
        <w:t>Ente conservatore</w:t>
      </w:r>
      <w:r>
        <w:t>.</w:t>
      </w:r>
    </w:p>
    <w:p w14:paraId="45AB2FC2" w14:textId="77777777" w:rsidR="001A6E2B" w:rsidRDefault="001A6E2B" w:rsidP="0009385C"/>
    <w:p w14:paraId="169C5947" w14:textId="0DCA87C8" w:rsidR="00EE7440" w:rsidRDefault="00107C98" w:rsidP="0044681F">
      <w:pPr>
        <w:rPr>
          <w:rFonts w:cs="Calibri"/>
          <w:color w:val="000000"/>
          <w:szCs w:val="24"/>
        </w:rPr>
      </w:pPr>
      <w:r>
        <w:rPr>
          <w:rFonts w:cs="Calibri"/>
          <w:b/>
          <w:color w:val="000000"/>
          <w:szCs w:val="24"/>
        </w:rPr>
        <w:t>Responsabile dello sviluppo e della manutenzione del sistema di c</w:t>
      </w:r>
      <w:r w:rsidRPr="002D160B">
        <w:rPr>
          <w:rFonts w:cs="Calibri"/>
          <w:b/>
          <w:color w:val="000000"/>
          <w:szCs w:val="24"/>
        </w:rPr>
        <w:t>onservazione</w:t>
      </w:r>
      <w:r>
        <w:rPr>
          <w:rFonts w:cs="Calibri"/>
          <w:b/>
          <w:color w:val="000000"/>
          <w:szCs w:val="24"/>
        </w:rPr>
        <w:t xml:space="preserve">: </w:t>
      </w:r>
      <w:r w:rsidR="00511866">
        <w:rPr>
          <w:rFonts w:cs="Calibri"/>
          <w:color w:val="000000"/>
          <w:szCs w:val="24"/>
        </w:rPr>
        <w:t>è</w:t>
      </w:r>
      <w:r w:rsidR="00C839E9" w:rsidRPr="002D160B">
        <w:rPr>
          <w:rFonts w:cs="Calibri"/>
          <w:color w:val="000000"/>
          <w:szCs w:val="24"/>
        </w:rPr>
        <w:t xml:space="preserve"> responsabile del coordinamento e della gestione dei rapporti con </w:t>
      </w:r>
      <w:r w:rsidR="00FB6E08">
        <w:rPr>
          <w:rFonts w:cs="Calibri"/>
          <w:color w:val="000000"/>
          <w:szCs w:val="24"/>
        </w:rPr>
        <w:t xml:space="preserve">l’outsoucer e con i </w:t>
      </w:r>
      <w:r w:rsidR="00C839E9" w:rsidRPr="002D160B">
        <w:rPr>
          <w:rFonts w:cs="Calibri"/>
          <w:color w:val="000000"/>
          <w:szCs w:val="24"/>
        </w:rPr>
        <w:t>fornitori</w:t>
      </w:r>
      <w:r w:rsidR="00FB6E08">
        <w:rPr>
          <w:rFonts w:cs="Calibri"/>
          <w:color w:val="000000"/>
          <w:szCs w:val="24"/>
        </w:rPr>
        <w:t xml:space="preserve"> di servizi</w:t>
      </w:r>
      <w:r w:rsidR="00C839E9" w:rsidRPr="002D160B">
        <w:rPr>
          <w:rFonts w:cs="Calibri"/>
          <w:color w:val="000000"/>
          <w:szCs w:val="24"/>
        </w:rPr>
        <w:t xml:space="preserve"> per le attività di pianificazione strategica e operativa finalizzate </w:t>
      </w:r>
      <w:r w:rsidR="00A65900">
        <w:rPr>
          <w:rFonts w:cs="Calibri"/>
          <w:color w:val="000000"/>
          <w:szCs w:val="24"/>
        </w:rPr>
        <w:t>all’integrazione</w:t>
      </w:r>
      <w:r w:rsidR="00FB6E08">
        <w:rPr>
          <w:rFonts w:cs="Calibri"/>
          <w:color w:val="000000"/>
          <w:szCs w:val="24"/>
        </w:rPr>
        <w:t xml:space="preserve"> </w:t>
      </w:r>
      <w:r w:rsidR="00A65900">
        <w:rPr>
          <w:rFonts w:cs="Calibri"/>
          <w:color w:val="000000"/>
          <w:szCs w:val="24"/>
        </w:rPr>
        <w:t>con i</w:t>
      </w:r>
      <w:r w:rsidR="00C839E9" w:rsidRPr="002D160B">
        <w:rPr>
          <w:rFonts w:cs="Calibri"/>
          <w:color w:val="000000"/>
          <w:szCs w:val="24"/>
        </w:rPr>
        <w:t xml:space="preserve">l </w:t>
      </w:r>
      <w:r w:rsidR="00ED12E5" w:rsidRPr="00ED12E5">
        <w:rPr>
          <w:rFonts w:cs="Calibri"/>
          <w:i/>
          <w:color w:val="000000"/>
          <w:szCs w:val="24"/>
        </w:rPr>
        <w:t>Sistema di conservazione</w:t>
      </w:r>
      <w:r w:rsidR="00C839E9" w:rsidRPr="002D160B">
        <w:rPr>
          <w:rFonts w:cs="Calibri"/>
          <w:color w:val="000000"/>
          <w:szCs w:val="24"/>
        </w:rPr>
        <w:t xml:space="preserve"> e di personalizzazione e implementazione di nuove funzionalità dei sistemi informatici</w:t>
      </w:r>
      <w:r w:rsidR="00E54F00">
        <w:rPr>
          <w:rFonts w:cs="Calibri"/>
          <w:color w:val="000000"/>
          <w:szCs w:val="24"/>
        </w:rPr>
        <w:t xml:space="preserve"> a supporto della cosnervazione</w:t>
      </w:r>
      <w:r w:rsidR="00C839E9" w:rsidRPr="002D160B">
        <w:rPr>
          <w:rFonts w:cs="Calibri"/>
          <w:color w:val="000000"/>
          <w:szCs w:val="24"/>
        </w:rPr>
        <w:t>. Tra i suoi compiti rientrano</w:t>
      </w:r>
      <w:r w:rsidR="00EE7440">
        <w:rPr>
          <w:rFonts w:cs="Calibri"/>
          <w:color w:val="000000"/>
          <w:szCs w:val="24"/>
        </w:rPr>
        <w:t>:</w:t>
      </w:r>
    </w:p>
    <w:p w14:paraId="5EFCE470" w14:textId="49D7BE44" w:rsidR="003D074C" w:rsidRDefault="00526130" w:rsidP="00F44FA6">
      <w:pPr>
        <w:pStyle w:val="Elenchi"/>
        <w:numPr>
          <w:ilvl w:val="1"/>
          <w:numId w:val="3"/>
        </w:numPr>
        <w:tabs>
          <w:tab w:val="clear" w:pos="502"/>
        </w:tabs>
      </w:pPr>
      <w:r>
        <w:t>la richiesta di evoluzioni all’outsourcer e la conseguente gestione progettuale</w:t>
      </w:r>
      <w:r w:rsidR="005B25A4">
        <w:t xml:space="preserve"> congiunta;</w:t>
      </w:r>
    </w:p>
    <w:p w14:paraId="169C5949" w14:textId="5A1A9920" w:rsidR="00EE7440" w:rsidRPr="00EE7440" w:rsidRDefault="00C839E9" w:rsidP="00F44FA6">
      <w:pPr>
        <w:pStyle w:val="Elenchi"/>
        <w:numPr>
          <w:ilvl w:val="1"/>
          <w:numId w:val="3"/>
        </w:numPr>
        <w:tabs>
          <w:tab w:val="clear" w:pos="502"/>
        </w:tabs>
      </w:pPr>
      <w:r w:rsidRPr="002D160B">
        <w:t xml:space="preserve">il monitoraggio dello sviluppo dei progetti informatici </w:t>
      </w:r>
      <w:r w:rsidR="005B25A4">
        <w:t xml:space="preserve">interni </w:t>
      </w:r>
      <w:r w:rsidRPr="002D160B">
        <w:t>e la cura della rispondenza allo standard dei parametri e dei requisiti definiti;</w:t>
      </w:r>
    </w:p>
    <w:p w14:paraId="169C594A" w14:textId="77777777" w:rsidR="00EE7440" w:rsidRPr="00EE7440" w:rsidRDefault="00C839E9" w:rsidP="00F44FA6">
      <w:pPr>
        <w:pStyle w:val="Elenchi"/>
        <w:numPr>
          <w:ilvl w:val="1"/>
          <w:numId w:val="3"/>
        </w:numPr>
        <w:tabs>
          <w:tab w:val="clear" w:pos="502"/>
        </w:tabs>
      </w:pPr>
      <w:r w:rsidRPr="002D160B">
        <w:t>il coordinamento delle attività di verifica e di implementazione dei progetti;</w:t>
      </w:r>
    </w:p>
    <w:p w14:paraId="169C594B" w14:textId="4971440E" w:rsidR="00EE7440" w:rsidRPr="00EE7440" w:rsidRDefault="00C839E9" w:rsidP="00F44FA6">
      <w:pPr>
        <w:pStyle w:val="Elenchi"/>
        <w:numPr>
          <w:ilvl w:val="1"/>
          <w:numId w:val="3"/>
        </w:numPr>
        <w:tabs>
          <w:tab w:val="clear" w:pos="502"/>
        </w:tabs>
      </w:pPr>
      <w:r w:rsidRPr="002D160B">
        <w:t xml:space="preserve">l’analisi e </w:t>
      </w:r>
      <w:r w:rsidR="008F115D">
        <w:t xml:space="preserve">la </w:t>
      </w:r>
      <w:r w:rsidRPr="002D160B">
        <w:t>progettazione delle nuove procedure informatiche in base alle necessità dell’utenza, agli standard e alla rispondenza ai criteri di qualità e sicurezza individuati per l'insieme del sistema informativo</w:t>
      </w:r>
      <w:r w:rsidR="0074506B" w:rsidRPr="002D160B">
        <w:t>;</w:t>
      </w:r>
    </w:p>
    <w:p w14:paraId="169C594C" w14:textId="77777777" w:rsidR="00EE7440" w:rsidRPr="00EE7440" w:rsidRDefault="0074506B" w:rsidP="00F44FA6">
      <w:pPr>
        <w:pStyle w:val="Elenchi"/>
        <w:numPr>
          <w:ilvl w:val="1"/>
          <w:numId w:val="3"/>
        </w:numPr>
        <w:tabs>
          <w:tab w:val="clear" w:pos="502"/>
        </w:tabs>
      </w:pPr>
      <w:r w:rsidRPr="002D160B">
        <w:t xml:space="preserve">l’interfaccia con </w:t>
      </w:r>
      <w:r w:rsidR="00C839E9" w:rsidRPr="002D160B">
        <w:t xml:space="preserve">i </w:t>
      </w:r>
      <w:r w:rsidR="00B4009B" w:rsidRPr="009F760F">
        <w:t>Produttori</w:t>
      </w:r>
      <w:r w:rsidR="00C839E9" w:rsidRPr="002D160B">
        <w:t xml:space="preserve">, in riferimento agli applicativi di gestione, ai </w:t>
      </w:r>
      <w:r w:rsidR="009F55BF" w:rsidRPr="009F55BF">
        <w:t>formati</w:t>
      </w:r>
      <w:r w:rsidR="00C839E9" w:rsidRPr="002D160B">
        <w:t xml:space="preserve"> elettronici da utilizzare, all’evoluzione tecnologica hardware e software, alle eventuali </w:t>
      </w:r>
      <w:r w:rsidR="00D32E2C" w:rsidRPr="009F760F">
        <w:rPr>
          <w:b/>
          <w:i/>
        </w:rPr>
        <w:t>migrazioni</w:t>
      </w:r>
      <w:r w:rsidR="00C839E9" w:rsidRPr="002D160B">
        <w:t xml:space="preserve"> verso nuove piattaforme tecnologiche;</w:t>
      </w:r>
    </w:p>
    <w:p w14:paraId="169C594D" w14:textId="77777777" w:rsidR="00EE7440" w:rsidRPr="00EE7440" w:rsidRDefault="00C839E9" w:rsidP="00F44FA6">
      <w:pPr>
        <w:pStyle w:val="Elenchi"/>
        <w:numPr>
          <w:ilvl w:val="1"/>
          <w:numId w:val="3"/>
        </w:numPr>
        <w:tabs>
          <w:tab w:val="clear" w:pos="502"/>
        </w:tabs>
      </w:pPr>
      <w:r w:rsidRPr="002D160B">
        <w:t xml:space="preserve">l’individuazione di soluzioni di personalizzazione e manutenzione delle soluzioni applicative in relazione alle diverse tipologie di </w:t>
      </w:r>
      <w:r w:rsidR="00B4009B" w:rsidRPr="009F760F">
        <w:t>Produttori</w:t>
      </w:r>
      <w:r w:rsidR="00A273E2" w:rsidRPr="002D160B">
        <w:t xml:space="preserve"> </w:t>
      </w:r>
      <w:r w:rsidR="00361E17" w:rsidRPr="002D160B">
        <w:t xml:space="preserve">e degli oggetti conservati </w:t>
      </w:r>
      <w:r w:rsidR="0010453B" w:rsidRPr="002D160B">
        <w:t>o da conservare e</w:t>
      </w:r>
      <w:r w:rsidRPr="002D160B">
        <w:t xml:space="preserve"> alle esigenze di evoluzione tecnologica;</w:t>
      </w:r>
    </w:p>
    <w:p w14:paraId="169C594F" w14:textId="02DBC58C" w:rsidR="00EE7440" w:rsidRPr="00EE7440" w:rsidRDefault="00C839E9" w:rsidP="00F44FA6">
      <w:pPr>
        <w:pStyle w:val="Elenchi"/>
        <w:numPr>
          <w:ilvl w:val="1"/>
          <w:numId w:val="3"/>
        </w:numPr>
        <w:tabs>
          <w:tab w:val="clear" w:pos="502"/>
        </w:tabs>
      </w:pPr>
      <w:r w:rsidRPr="002D160B">
        <w:t xml:space="preserve">la progettazione e organizzazione del sistema (informativo, informatico, telematico) con riferimento ai diversi processi di sviluppo, di </w:t>
      </w:r>
      <w:r w:rsidR="008F115D">
        <w:t>test e rilascio in produzione</w:t>
      </w:r>
      <w:r w:rsidR="008F115D" w:rsidRPr="002D160B">
        <w:t xml:space="preserve"> </w:t>
      </w:r>
      <w:r w:rsidRPr="002D160B">
        <w:t>e di conduzione a regime;</w:t>
      </w:r>
    </w:p>
    <w:p w14:paraId="169C5951" w14:textId="06624EF1" w:rsidR="00EE7440" w:rsidRPr="00EE7440" w:rsidRDefault="00C839E9" w:rsidP="00F44FA6">
      <w:pPr>
        <w:pStyle w:val="Elenchi"/>
        <w:numPr>
          <w:ilvl w:val="1"/>
          <w:numId w:val="3"/>
        </w:numPr>
        <w:tabs>
          <w:tab w:val="clear" w:pos="502"/>
        </w:tabs>
      </w:pPr>
      <w:r w:rsidRPr="002D160B">
        <w:t xml:space="preserve">la gestione dell'intero ciclo di sviluppo di siti web e portali connessi al servizio di </w:t>
      </w:r>
      <w:r w:rsidR="002E7F80" w:rsidRPr="002E7F80">
        <w:t>conservazione</w:t>
      </w:r>
      <w:r w:rsidR="00857340">
        <w:t>.</w:t>
      </w:r>
    </w:p>
    <w:p w14:paraId="169C5953" w14:textId="77777777" w:rsidR="00103F63" w:rsidRDefault="00103F63" w:rsidP="00BF547A"/>
    <w:p w14:paraId="169C5954" w14:textId="20E12892" w:rsidR="006A0064" w:rsidRDefault="00C839E9" w:rsidP="006A0064">
      <w:r>
        <w:t xml:space="preserve">Le figure sopracitate svolgono inoltre le azioni indicate nel </w:t>
      </w:r>
      <w:r w:rsidRPr="000E6DDD">
        <w:rPr>
          <w:i/>
          <w:highlight w:val="yellow"/>
        </w:rPr>
        <w:t>Piano della Sicurezza</w:t>
      </w:r>
      <w:r w:rsidRPr="000E6DDD">
        <w:rPr>
          <w:highlight w:val="yellow"/>
        </w:rPr>
        <w:t xml:space="preserve"> </w:t>
      </w:r>
      <w:r w:rsidR="00857340" w:rsidRPr="000E6DDD">
        <w:rPr>
          <w:highlight w:val="yellow"/>
        </w:rPr>
        <w:t>[O ALTRO documento</w:t>
      </w:r>
      <w:r w:rsidR="000E6DDD" w:rsidRPr="000E6DDD">
        <w:rPr>
          <w:highlight w:val="yellow"/>
        </w:rPr>
        <w:t xml:space="preserve"> da indicare</w:t>
      </w:r>
      <w:r w:rsidR="00857340" w:rsidRPr="000E6DDD">
        <w:rPr>
          <w:highlight w:val="yellow"/>
        </w:rPr>
        <w:t>]</w:t>
      </w:r>
      <w:r w:rsidR="00857340">
        <w:t xml:space="preserve"> </w:t>
      </w:r>
      <w:r>
        <w:t>in merito alla definizione ed alla attuazione degli indirizzi e delle attività necessarie per assicurare la sicurezza delle informazioni conservate.</w:t>
      </w:r>
    </w:p>
    <w:p w14:paraId="169C5955" w14:textId="77777777" w:rsidR="0009385C" w:rsidRDefault="0009385C" w:rsidP="006A0064"/>
    <w:p w14:paraId="169C5957" w14:textId="684E0E01" w:rsidR="00906ABA" w:rsidRDefault="006B2C6D" w:rsidP="006A0064">
      <w:r w:rsidRPr="002D160B">
        <w:rPr>
          <w:b/>
        </w:rPr>
        <w:t>Responsabile del trattamento dei dati personali</w:t>
      </w:r>
      <w:r w:rsidR="00E5407F">
        <w:t xml:space="preserve">: </w:t>
      </w:r>
      <w:r w:rsidR="00AA74E2">
        <w:t>g</w:t>
      </w:r>
      <w:r w:rsidR="007E496E">
        <w:t>arantisce il rispetto della normativa vigente in materia del trattamento dei dati personali e delle istruzioni impartite dal Titolare del trattamento</w:t>
      </w:r>
      <w:r w:rsidR="009272B8">
        <w:t>.</w:t>
      </w:r>
    </w:p>
    <w:p w14:paraId="60CCB788" w14:textId="77777777" w:rsidR="006B4D18" w:rsidRDefault="006B4D18" w:rsidP="006A0064"/>
    <w:p w14:paraId="32764E47" w14:textId="7450E0C8" w:rsidR="00E96DA1" w:rsidRDefault="00252788" w:rsidP="00D871E7">
      <w:r>
        <w:t xml:space="preserve">Il Processo di Conservazione </w:t>
      </w:r>
      <w:r w:rsidR="00253D84">
        <w:t>dell</w:t>
      </w:r>
      <w:r w:rsidR="00F768AA">
        <w:t>’</w:t>
      </w:r>
      <w:r w:rsidR="00E1371C">
        <w:t>Ente conservatore</w:t>
      </w:r>
      <w:r w:rsidR="00617AF7">
        <w:t xml:space="preserve"> è or</w:t>
      </w:r>
      <w:r w:rsidR="00B55EC0">
        <w:t xml:space="preserve">ganizzato secondo </w:t>
      </w:r>
      <w:r w:rsidR="0045367C">
        <w:t xml:space="preserve">la </w:t>
      </w:r>
      <w:r w:rsidR="00B55EC0">
        <w:t>struttura</w:t>
      </w:r>
      <w:r w:rsidR="006A0064">
        <w:t xml:space="preserve"> </w:t>
      </w:r>
      <w:r w:rsidR="0072514D">
        <w:t xml:space="preserve">operativa </w:t>
      </w:r>
      <w:r w:rsidR="009E2E2E">
        <w:t>riport</w:t>
      </w:r>
      <w:r w:rsidR="002A2966">
        <w:t>a</w:t>
      </w:r>
      <w:r w:rsidR="002766F2">
        <w:t xml:space="preserve">ta </w:t>
      </w:r>
      <w:r w:rsidR="00CB5DEE">
        <w:t xml:space="preserve">nell’organigramma </w:t>
      </w:r>
      <w:r w:rsidR="00522A9F">
        <w:t xml:space="preserve">seguente: </w:t>
      </w:r>
      <w:r w:rsidR="00D55536" w:rsidRPr="00D871E7">
        <w:rPr>
          <w:highlight w:val="yellow"/>
        </w:rPr>
        <w:t>[</w:t>
      </w:r>
      <w:r w:rsidR="00FE5E93">
        <w:rPr>
          <w:highlight w:val="yellow"/>
        </w:rPr>
        <w:t>ADATTARE</w:t>
      </w:r>
      <w:r w:rsidR="00D55536" w:rsidRPr="00D871E7">
        <w:rPr>
          <w:highlight w:val="yellow"/>
        </w:rPr>
        <w:t xml:space="preserve"> secondo la struttura organizzativa</w:t>
      </w:r>
      <w:r w:rsidR="005F2B83">
        <w:rPr>
          <w:highlight w:val="yellow"/>
        </w:rPr>
        <w:t xml:space="preserve"> dell’Ente Conservatore</w:t>
      </w:r>
      <w:r w:rsidR="008C3915">
        <w:rPr>
          <w:highlight w:val="yellow"/>
        </w:rPr>
        <w:t>; tenere presente che</w:t>
      </w:r>
      <w:r w:rsidR="00D55536" w:rsidRPr="00D871E7">
        <w:rPr>
          <w:highlight w:val="yellow"/>
        </w:rPr>
        <w:t xml:space="preserve"> </w:t>
      </w:r>
      <w:r w:rsidR="008C1786" w:rsidRPr="00D871E7">
        <w:rPr>
          <w:highlight w:val="yellow"/>
        </w:rPr>
        <w:t xml:space="preserve">le procedure </w:t>
      </w:r>
      <w:r w:rsidR="007E1144">
        <w:rPr>
          <w:highlight w:val="yellow"/>
        </w:rPr>
        <w:t xml:space="preserve">del kit di riuso sono definite sulla base della seguente </w:t>
      </w:r>
      <w:r w:rsidR="008C1786" w:rsidRPr="00D871E7">
        <w:rPr>
          <w:highlight w:val="yellow"/>
        </w:rPr>
        <w:t>struttura organizzativa</w:t>
      </w:r>
      <w:r w:rsidR="00FE5E93">
        <w:rPr>
          <w:highlight w:val="yellow"/>
        </w:rPr>
        <w:t xml:space="preserve">, per cui </w:t>
      </w:r>
      <w:r w:rsidR="00253D84">
        <w:rPr>
          <w:highlight w:val="yellow"/>
        </w:rPr>
        <w:t>la modifica del</w:t>
      </w:r>
      <w:r w:rsidR="00894777">
        <w:rPr>
          <w:highlight w:val="yellow"/>
        </w:rPr>
        <w:t>le</w:t>
      </w:r>
      <w:r w:rsidR="00253D84">
        <w:rPr>
          <w:highlight w:val="yellow"/>
        </w:rPr>
        <w:t xml:space="preserve"> </w:t>
      </w:r>
      <w:r w:rsidR="00894777">
        <w:rPr>
          <w:highlight w:val="yellow"/>
        </w:rPr>
        <w:t xml:space="preserve">denominazioni dei ruoli implicano la modifica </w:t>
      </w:r>
      <w:r w:rsidR="001E6762">
        <w:rPr>
          <w:highlight w:val="yellow"/>
        </w:rPr>
        <w:t>delle procedure</w:t>
      </w:r>
      <w:r w:rsidR="00112219">
        <w:rPr>
          <w:highlight w:val="yellow"/>
        </w:rPr>
        <w:t xml:space="preserve">; eventualmente mantenere </w:t>
      </w:r>
      <w:r w:rsidR="00435457">
        <w:rPr>
          <w:highlight w:val="yellow"/>
        </w:rPr>
        <w:t>i ruoli, e descrivere accorpamenti o ulteriori spaccature</w:t>
      </w:r>
      <w:r w:rsidR="002E1D23">
        <w:rPr>
          <w:highlight w:val="yellow"/>
        </w:rPr>
        <w:t>, tramite la tabella alla fine del capitolo successivo</w:t>
      </w:r>
      <w:r w:rsidR="00D55536" w:rsidRPr="00D871E7">
        <w:rPr>
          <w:highlight w:val="yellow"/>
        </w:rPr>
        <w:t>]</w:t>
      </w:r>
      <w:r w:rsidR="00435457">
        <w:rPr>
          <w:highlight w:val="yellow"/>
        </w:rPr>
        <w:t>.</w:t>
      </w:r>
    </w:p>
    <w:p w14:paraId="18A634AA" w14:textId="77777777" w:rsidR="00E96DA1" w:rsidRDefault="00E96DA1" w:rsidP="00BB3165">
      <w:pPr>
        <w:keepNext/>
      </w:pPr>
    </w:p>
    <w:p w14:paraId="138E6E9B" w14:textId="358967B5" w:rsidR="00E96DA1" w:rsidRDefault="000A3993" w:rsidP="00BB3165">
      <w:pPr>
        <w:keepNext/>
      </w:pPr>
      <w:r w:rsidRPr="00BD167A">
        <w:rPr>
          <w:noProof/>
          <w:bdr w:val="single" w:sz="4" w:space="0" w:color="auto"/>
        </w:rPr>
        <w:drawing>
          <wp:inline distT="0" distB="0" distL="0" distR="0" wp14:anchorId="735C51C8" wp14:editId="6EACB954">
            <wp:extent cx="6120130" cy="3429000"/>
            <wp:effectExtent l="0" t="0" r="71120" b="0"/>
            <wp:docPr id="1" name="Diagramma 1">
              <a:extLst xmlns:a="http://schemas.openxmlformats.org/drawingml/2006/main">
                <a:ext uri="{FF2B5EF4-FFF2-40B4-BE49-F238E27FC236}">
                  <a16:creationId xmlns:a16="http://schemas.microsoft.com/office/drawing/2014/main" id="{9E4B9DC8-EFB0-4E2D-8473-5BC93E4A4E6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69C595E" w14:textId="527881FB" w:rsidR="006A0064" w:rsidRDefault="00FC1C14" w:rsidP="00BB3165">
      <w:pPr>
        <w:pStyle w:val="Didascalia"/>
        <w:jc w:val="center"/>
      </w:pPr>
      <w:bookmarkStart w:id="40" w:name="_Toc441734489"/>
      <w:bookmarkStart w:id="41" w:name="_Toc441734725"/>
      <w:bookmarkStart w:id="42" w:name="_Toc441735486"/>
      <w:r>
        <w:t>Organigramma</w:t>
      </w:r>
      <w:r w:rsidR="00BB3165">
        <w:t xml:space="preserve"> d</w:t>
      </w:r>
      <w:r w:rsidR="00E96DA1">
        <w:t>el</w:t>
      </w:r>
      <w:r w:rsidR="00465511">
        <w:t>l’</w:t>
      </w:r>
      <w:bookmarkEnd w:id="40"/>
      <w:bookmarkEnd w:id="41"/>
      <w:bookmarkEnd w:id="42"/>
      <w:r w:rsidR="00E1371C">
        <w:t>Ente conservatore</w:t>
      </w:r>
    </w:p>
    <w:p w14:paraId="11DAD047" w14:textId="77777777" w:rsidR="00522A9F" w:rsidRDefault="00522A9F" w:rsidP="00522A9F"/>
    <w:p w14:paraId="1274FD27" w14:textId="77777777" w:rsidR="00522A9F" w:rsidRPr="00027D34" w:rsidRDefault="00522A9F" w:rsidP="00522A9F">
      <w:pPr>
        <w:rPr>
          <w:sz w:val="16"/>
          <w:szCs w:val="16"/>
        </w:rPr>
      </w:pPr>
      <w:r w:rsidRPr="00027D34">
        <w:rPr>
          <w:sz w:val="16"/>
          <w:szCs w:val="16"/>
        </w:rPr>
        <w:t xml:space="preserve"> [</w:t>
      </w:r>
      <w:hyperlink w:anchor="Sommario" w:history="1">
        <w:r w:rsidRPr="000F45F0">
          <w:rPr>
            <w:rStyle w:val="Collegamentoipertestuale"/>
            <w:sz w:val="16"/>
            <w:szCs w:val="16"/>
          </w:rPr>
          <w:t>Torna al Sommario</w:t>
        </w:r>
      </w:hyperlink>
      <w:r w:rsidRPr="00027D34">
        <w:rPr>
          <w:sz w:val="16"/>
          <w:szCs w:val="16"/>
        </w:rPr>
        <w:t>]</w:t>
      </w:r>
    </w:p>
    <w:p w14:paraId="2E55F575" w14:textId="77777777" w:rsidR="00BC4F3F" w:rsidRDefault="00BC4F3F" w:rsidP="00BC4F3F"/>
    <w:p w14:paraId="32B644EC" w14:textId="77777777" w:rsidR="00BC4F3F" w:rsidRDefault="00BC4F3F" w:rsidP="00BC4F3F">
      <w:pPr>
        <w:pStyle w:val="Titolo2"/>
      </w:pPr>
      <w:bookmarkStart w:id="43" w:name="_Toc443464632"/>
      <w:bookmarkStart w:id="44" w:name="_Toc524098797"/>
      <w:r>
        <w:t>Struttura organizzativa</w:t>
      </w:r>
      <w:bookmarkEnd w:id="43"/>
      <w:bookmarkEnd w:id="44"/>
    </w:p>
    <w:p w14:paraId="0B8F9ECD" w14:textId="61C4BC71" w:rsidR="00D85D86" w:rsidRDefault="00D85D86" w:rsidP="00D85D86">
      <w:r>
        <w:t xml:space="preserve">Di seguito sono descritte in modo sintetico le attività svolte dalle </w:t>
      </w:r>
      <w:r w:rsidR="0034024D">
        <w:t>strutture operative</w:t>
      </w:r>
      <w:r>
        <w:t xml:space="preserve"> dell’Ente </w:t>
      </w:r>
      <w:r w:rsidR="005D725D">
        <w:t>c</w:t>
      </w:r>
      <w:r>
        <w:t>onservatore; le procedure operative descrivono in maniera dettagliata le azioni poste in essere dalle diverse aree operative.</w:t>
      </w:r>
    </w:p>
    <w:p w14:paraId="1FCBD2DA" w14:textId="77777777" w:rsidR="00D85D86" w:rsidRDefault="00D85D86" w:rsidP="00D85D86"/>
    <w:p w14:paraId="6964A765" w14:textId="6FBD8813" w:rsidR="00D85D86" w:rsidRDefault="00D85D86" w:rsidP="00D85D86">
      <w:r>
        <w:rPr>
          <w:b/>
        </w:rPr>
        <w:t xml:space="preserve">DIREZIONE DEL SERVIZIO, </w:t>
      </w:r>
      <w:r w:rsidRPr="00D871E7">
        <w:t>presieduta dal</w:t>
      </w:r>
      <w:r>
        <w:rPr>
          <w:b/>
        </w:rPr>
        <w:t xml:space="preserve"> </w:t>
      </w:r>
      <w:r w:rsidRPr="00BB2C57">
        <w:t xml:space="preserve">Responsabile </w:t>
      </w:r>
      <w:r>
        <w:t>del Servizio</w:t>
      </w:r>
      <w:r w:rsidRPr="00BB2C57">
        <w:t xml:space="preserve">, </w:t>
      </w:r>
      <w:r>
        <w:t>ha</w:t>
      </w:r>
      <w:r w:rsidRPr="00BB2C57">
        <w:t xml:space="preserve"> funzion</w:t>
      </w:r>
      <w:r>
        <w:t>i</w:t>
      </w:r>
      <w:r w:rsidRPr="00BB2C57">
        <w:t xml:space="preserve"> di definizione e attuazione </w:t>
      </w:r>
      <w:r w:rsidRPr="00DE7933">
        <w:t>delle strategie dell’Ente Conservatore, attraverso il governo delle attività operative delle altre aree. Si occupa delle iniziative di investimento e garantisce l’aggiornamento periodico del Piano strategico dell’Ente conservatore</w:t>
      </w:r>
      <w:r>
        <w:t>.</w:t>
      </w:r>
    </w:p>
    <w:p w14:paraId="551A375D" w14:textId="28EA5DF7" w:rsidR="00681162" w:rsidRPr="00D871E7" w:rsidRDefault="00681162" w:rsidP="00D85D86">
      <w:r>
        <w:t xml:space="preserve">Definisce le linee guida </w:t>
      </w:r>
      <w:r w:rsidR="00D328A3">
        <w:t>generali dell’accordo con l’outsourcer e ne verifica il rispetto globale.</w:t>
      </w:r>
    </w:p>
    <w:p w14:paraId="5576C25B" w14:textId="77777777" w:rsidR="00D85D86" w:rsidRPr="00D871E7" w:rsidRDefault="00D85D86" w:rsidP="00D85D86"/>
    <w:p w14:paraId="480AEFC7" w14:textId="77777777" w:rsidR="00D85D86" w:rsidRDefault="00D85D86" w:rsidP="00D85D86">
      <w:r>
        <w:rPr>
          <w:b/>
        </w:rPr>
        <w:t>AREA FUNZIONE ARCHIVISTICA DI CONSERVAZIONE</w:t>
      </w:r>
      <w:r>
        <w:t xml:space="preserve">, presieduta dal </w:t>
      </w:r>
      <w:r w:rsidRPr="00D86D11">
        <w:t xml:space="preserve">Responsabile Funzione Archivistica di Conservazione, </w:t>
      </w:r>
      <w:r>
        <w:t xml:space="preserve">ha funzioni di responsabilità sul processo di conservazione, garantendo l’aderenza del processo alla normativa vigente e ai suoi aggiornamenti, fornendo le linee di indirizzo su tutti gli aspetti archivistici del servizio e verificandone l’applicazione. Inoltre quest’area si occupa del monitoraggio complessivo del processo di conservazione e ne garantisce la correttezza, provvedendo alla sottoscrizione digitale dei </w:t>
      </w:r>
      <w:r w:rsidRPr="00830DED">
        <w:rPr>
          <w:i/>
        </w:rPr>
        <w:t>pacchetti informativi</w:t>
      </w:r>
      <w:r>
        <w:t xml:space="preserve">. </w:t>
      </w:r>
    </w:p>
    <w:p w14:paraId="44290961" w14:textId="45BD8929" w:rsidR="00D328A3" w:rsidRPr="00D871E7" w:rsidRDefault="00D328A3" w:rsidP="00D328A3">
      <w:r>
        <w:t>Definisce le linee guida dell’accordo con l’outsourcer in materia archivistica e ne verifica il rispetto.</w:t>
      </w:r>
    </w:p>
    <w:p w14:paraId="5D87FAD4" w14:textId="77777777" w:rsidR="00D85D86" w:rsidRDefault="00D85D86" w:rsidP="00D85D86"/>
    <w:p w14:paraId="44AE7E6B" w14:textId="77777777" w:rsidR="00D85D86" w:rsidRDefault="00D85D86" w:rsidP="00D85D86">
      <w:r>
        <w:rPr>
          <w:b/>
        </w:rPr>
        <w:t>AREA ESERCIZIO DEI SERVIZI DI CONSERVAZIONE</w:t>
      </w:r>
      <w:r>
        <w:t xml:space="preserve">, </w:t>
      </w:r>
      <w:r>
        <w:rPr>
          <w:szCs w:val="20"/>
        </w:rPr>
        <w:t xml:space="preserve">presieduta dal </w:t>
      </w:r>
      <w:r w:rsidRPr="00D86D11">
        <w:rPr>
          <w:szCs w:val="20"/>
        </w:rPr>
        <w:t xml:space="preserve">Responsabile dell’esercizio di conservazione, </w:t>
      </w:r>
      <w:r w:rsidRPr="00D86D11">
        <w:t>ha fun</w:t>
      </w:r>
      <w:r>
        <w:t xml:space="preserve">zioni di coordinamento </w:t>
      </w:r>
      <w:r w:rsidRPr="000258B9">
        <w:t>delle attività operative a supporto del processo di conservazione</w:t>
      </w:r>
      <w:r w:rsidRPr="00D871E7">
        <w:t xml:space="preserve"> </w:t>
      </w:r>
      <w:r>
        <w:t xml:space="preserve">e di definizione dei </w:t>
      </w:r>
      <w:r w:rsidRPr="000258B9">
        <w:t xml:space="preserve">processi e </w:t>
      </w:r>
      <w:r w:rsidRPr="00D871E7">
        <w:t>del</w:t>
      </w:r>
      <w:r w:rsidRPr="000258B9">
        <w:t xml:space="preserve">le procedure operative del servizio, in coerenza con le linee </w:t>
      </w:r>
      <w:r w:rsidRPr="00D871E7">
        <w:t>di indirizzo</w:t>
      </w:r>
      <w:r w:rsidRPr="000258B9">
        <w:t xml:space="preserve"> emesse dall’Area Funzione Archivistica di Conservazione</w:t>
      </w:r>
      <w:r w:rsidRPr="00D871E7">
        <w:t xml:space="preserve">, oltre a contribuire </w:t>
      </w:r>
      <w:r w:rsidRPr="000258B9">
        <w:t>alla definizione dei requisiti funzionali, garantendon</w:t>
      </w:r>
      <w:r>
        <w:t>e</w:t>
      </w:r>
      <w:r w:rsidRPr="000258B9">
        <w:t xml:space="preserve"> la coerenza con le esigenze del processo di conservazione.</w:t>
      </w:r>
    </w:p>
    <w:p w14:paraId="75349BD2" w14:textId="77777777" w:rsidR="00D85D86" w:rsidRDefault="00D85D86" w:rsidP="00D85D86"/>
    <w:p w14:paraId="7E4AB608" w14:textId="77777777" w:rsidR="00D85D86" w:rsidRDefault="00D85D86" w:rsidP="00D85D86">
      <w:r w:rsidRPr="00B0631D">
        <w:rPr>
          <w:b/>
        </w:rPr>
        <w:t xml:space="preserve">AREA SERVIZI </w:t>
      </w:r>
      <w:r>
        <w:rPr>
          <w:b/>
        </w:rPr>
        <w:t xml:space="preserve">TECNOLOGICI </w:t>
      </w:r>
      <w:r w:rsidRPr="00B0631D">
        <w:rPr>
          <w:b/>
        </w:rPr>
        <w:t>E INFRASTRUTTURE</w:t>
      </w:r>
      <w:r w:rsidRPr="00B0631D">
        <w:t>,</w:t>
      </w:r>
      <w:r w:rsidRPr="0086424F">
        <w:t xml:space="preserve"> </w:t>
      </w:r>
      <w:r>
        <w:t xml:space="preserve">presieduta </w:t>
      </w:r>
      <w:r w:rsidRPr="00D86D11">
        <w:t>dal Responsabile Servizi Tecnologici e Infrastrutture, ha</w:t>
      </w:r>
      <w:r w:rsidRPr="00B0631D">
        <w:t xml:space="preserve"> funzione di gestione</w:t>
      </w:r>
      <w:r>
        <w:t xml:space="preserve"> e monitoraggio</w:t>
      </w:r>
      <w:r w:rsidRPr="00B0631D">
        <w:t xml:space="preserve"> dei servizi </w:t>
      </w:r>
      <w:r>
        <w:t xml:space="preserve">infrastrutturali necessari per l’erogazione </w:t>
      </w:r>
      <w:r w:rsidRPr="00B0631D">
        <w:t>d</w:t>
      </w:r>
      <w:r>
        <w:t>el servizio di</w:t>
      </w:r>
      <w:r w:rsidRPr="00B0631D">
        <w:t xml:space="preserve"> </w:t>
      </w:r>
      <w:r>
        <w:t>conservazione</w:t>
      </w:r>
      <w:r w:rsidRPr="00B0631D">
        <w:t xml:space="preserve">. </w:t>
      </w:r>
      <w:r>
        <w:t>Inoltre ha il compito di gestire i rapporti con i fornitori dei servizi infrastrutturali agli enti.</w:t>
      </w:r>
    </w:p>
    <w:p w14:paraId="68234B77" w14:textId="53C8F673" w:rsidR="00E51212" w:rsidRPr="00D871E7" w:rsidRDefault="00E51212" w:rsidP="00E51212">
      <w:r>
        <w:t xml:space="preserve">Definisce le linee guida dell’accordo con l’outsourcer in materia </w:t>
      </w:r>
      <w:r w:rsidR="001705F8">
        <w:t>t</w:t>
      </w:r>
      <w:r>
        <w:t>ecnolo</w:t>
      </w:r>
      <w:r w:rsidR="001705F8">
        <w:t>g</w:t>
      </w:r>
      <w:r>
        <w:t>ica e ne verifica il rispetto.</w:t>
      </w:r>
    </w:p>
    <w:p w14:paraId="13363CBB" w14:textId="77777777" w:rsidR="00D85D86" w:rsidRPr="00373666" w:rsidRDefault="00D85D86" w:rsidP="00D85D86"/>
    <w:p w14:paraId="22C49419" w14:textId="77777777" w:rsidR="00D85D86" w:rsidRDefault="00D85D86" w:rsidP="00D85D86">
      <w:r>
        <w:rPr>
          <w:b/>
        </w:rPr>
        <w:t>AREA TECNOLOGIE E SVILUPPO DEI SISTEMI DI CONSERVAZIONE</w:t>
      </w:r>
      <w:r>
        <w:t xml:space="preserve">, </w:t>
      </w:r>
      <w:r w:rsidRPr="00720D11">
        <w:t>presieduta dal Responsabile Tecnologie e Sviluppo dei Sistemi di Conservazione, ha funzione di sviluppo e manutenzione dei sistemi informatici a supporto del servizio di conser</w:t>
      </w:r>
      <w:r>
        <w:t>vazione. Inoltre ha il compito di gestire i rapporti con i fornitori dei servizi applicativi agli enti.</w:t>
      </w:r>
    </w:p>
    <w:p w14:paraId="1DF0368E" w14:textId="35D51BB7" w:rsidR="001705F8" w:rsidRPr="00D871E7" w:rsidRDefault="001705F8" w:rsidP="001705F8">
      <w:r>
        <w:t xml:space="preserve">Definisce le linee guida dell’accordo con l’outsourcer in materia di </w:t>
      </w:r>
      <w:r w:rsidR="00F12D54">
        <w:t xml:space="preserve">evoluzione </w:t>
      </w:r>
      <w:r w:rsidR="00F139F4">
        <w:t>applicativa</w:t>
      </w:r>
      <w:r>
        <w:t xml:space="preserve"> e ne verifica il rispetto.</w:t>
      </w:r>
    </w:p>
    <w:p w14:paraId="6A724577" w14:textId="77777777" w:rsidR="00D85D86" w:rsidRPr="00D871E7" w:rsidRDefault="00D85D86" w:rsidP="00D85D86">
      <w:pPr>
        <w:rPr>
          <w:highlight w:val="yellow"/>
        </w:rPr>
      </w:pPr>
    </w:p>
    <w:p w14:paraId="3CDFE3E3" w14:textId="77777777" w:rsidR="00D85D86" w:rsidRPr="00D871E7" w:rsidRDefault="00D85D86" w:rsidP="00D85D86">
      <w:pPr>
        <w:rPr>
          <w:b/>
          <w:szCs w:val="20"/>
        </w:rPr>
      </w:pPr>
      <w:r w:rsidRPr="00D871E7">
        <w:rPr>
          <w:b/>
        </w:rPr>
        <w:t>AREA SICUREZZA</w:t>
      </w:r>
      <w:r>
        <w:rPr>
          <w:b/>
        </w:rPr>
        <w:t xml:space="preserve"> DEL SISTEMA DI CONSERVAZIONE, </w:t>
      </w:r>
      <w:r>
        <w:t xml:space="preserve">presieduta </w:t>
      </w:r>
      <w:r w:rsidRPr="005C3DC3">
        <w:t>dal</w:t>
      </w:r>
      <w:r>
        <w:rPr>
          <w:b/>
        </w:rPr>
        <w:t xml:space="preserve"> </w:t>
      </w:r>
      <w:r w:rsidRPr="00720D11">
        <w:t>Responsabile della sicurezza del sistema di conservazione,</w:t>
      </w:r>
      <w:r>
        <w:rPr>
          <w:b/>
        </w:rPr>
        <w:t xml:space="preserve"> </w:t>
      </w:r>
      <w:r>
        <w:t xml:space="preserve">ha funzioni </w:t>
      </w:r>
      <w:r w:rsidRPr="00D871E7">
        <w:rPr>
          <w:szCs w:val="20"/>
        </w:rPr>
        <w:t xml:space="preserve">di </w:t>
      </w:r>
      <w:r w:rsidRPr="00D871E7">
        <w:rPr>
          <w:rFonts w:cs="Times New Roman"/>
          <w:szCs w:val="20"/>
          <w:lang w:eastAsia="it-IT"/>
        </w:rPr>
        <w:t>monitoraggio</w:t>
      </w:r>
      <w:r>
        <w:rPr>
          <w:rFonts w:cs="Times New Roman"/>
          <w:szCs w:val="20"/>
          <w:lang w:eastAsia="it-IT"/>
        </w:rPr>
        <w:t xml:space="preserve"> dell’applicazione</w:t>
      </w:r>
      <w:r w:rsidRPr="00D871E7">
        <w:rPr>
          <w:rFonts w:cs="Times New Roman"/>
          <w:szCs w:val="20"/>
          <w:lang w:eastAsia="it-IT"/>
        </w:rPr>
        <w:t xml:space="preserve"> dei requisiti di sicurezza del sistema di conservazione stabiliti dagli standard, dalle normative e dalle politiche e </w:t>
      </w:r>
      <w:r>
        <w:rPr>
          <w:rFonts w:cs="Times New Roman"/>
          <w:szCs w:val="20"/>
          <w:lang w:eastAsia="it-IT"/>
        </w:rPr>
        <w:t xml:space="preserve">dalle </w:t>
      </w:r>
      <w:r w:rsidRPr="00D871E7">
        <w:rPr>
          <w:rFonts w:cs="Times New Roman"/>
          <w:szCs w:val="20"/>
          <w:lang w:eastAsia="it-IT"/>
        </w:rPr>
        <w:t xml:space="preserve">procedure interne di sicurezza e di segnalazione delle eventuali difformità al Responsabile del servizio di conservazione e individuazione e pianificazione delle necessarie azioni correttive. </w:t>
      </w:r>
      <w:r>
        <w:rPr>
          <w:rFonts w:cs="Times New Roman"/>
          <w:szCs w:val="20"/>
          <w:lang w:eastAsia="it-IT"/>
        </w:rPr>
        <w:t xml:space="preserve">Inoltre ha la responsabilità di redigere il </w:t>
      </w:r>
      <w:r w:rsidRPr="00D86D11">
        <w:rPr>
          <w:rFonts w:cs="Times New Roman"/>
          <w:i/>
          <w:szCs w:val="20"/>
          <w:lang w:eastAsia="it-IT"/>
        </w:rPr>
        <w:t>Piano della Sicurezza</w:t>
      </w:r>
      <w:r>
        <w:rPr>
          <w:rFonts w:cs="Times New Roman"/>
          <w:szCs w:val="20"/>
          <w:lang w:eastAsia="it-IT"/>
        </w:rPr>
        <w:t xml:space="preserve"> dell’Ente Conservatore in conformità a quanto stabilito dalle </w:t>
      </w:r>
      <w:r w:rsidRPr="00D86D11">
        <w:rPr>
          <w:rFonts w:cs="Times New Roman"/>
          <w:b/>
          <w:i/>
          <w:szCs w:val="20"/>
          <w:lang w:eastAsia="it-IT"/>
        </w:rPr>
        <w:t>Regole Tecniche</w:t>
      </w:r>
      <w:r>
        <w:rPr>
          <w:rFonts w:cs="Times New Roman"/>
          <w:szCs w:val="20"/>
          <w:lang w:eastAsia="it-IT"/>
        </w:rPr>
        <w:t>.</w:t>
      </w:r>
    </w:p>
    <w:p w14:paraId="315CDC97" w14:textId="4D702CC1" w:rsidR="00F139F4" w:rsidRPr="00D871E7" w:rsidRDefault="00F139F4" w:rsidP="00F139F4">
      <w:r>
        <w:t>Definisce le linee guida dell’accordo con l’outsourcer in materia di sicurezza e ne verifica il rispetto.</w:t>
      </w:r>
    </w:p>
    <w:p w14:paraId="74364664" w14:textId="77777777" w:rsidR="00D85D86" w:rsidRDefault="00D85D86" w:rsidP="00D85D86"/>
    <w:p w14:paraId="61375CBE" w14:textId="5854B433" w:rsidR="00D85D86" w:rsidRPr="00D871E7" w:rsidRDefault="00D85D86" w:rsidP="00D85D86">
      <w:r w:rsidRPr="00C94906">
        <w:rPr>
          <w:b/>
        </w:rPr>
        <w:t>AREA TRATT</w:t>
      </w:r>
      <w:r>
        <w:rPr>
          <w:b/>
        </w:rPr>
        <w:t>A</w:t>
      </w:r>
      <w:r w:rsidRPr="00C94906">
        <w:rPr>
          <w:b/>
        </w:rPr>
        <w:t>MENTO DEI DATI PERSONALI</w:t>
      </w:r>
      <w:r w:rsidRPr="000C3D97">
        <w:t>, presieduta dal Responsabile del trattamento dei dati personali,</w:t>
      </w:r>
      <w:r w:rsidRPr="000C3D97">
        <w:rPr>
          <w:b/>
        </w:rPr>
        <w:t xml:space="preserve"> </w:t>
      </w:r>
      <w:r>
        <w:t>ha</w:t>
      </w:r>
      <w:r w:rsidRPr="000C3D97">
        <w:t xml:space="preserve"> funzione di</w:t>
      </w:r>
      <w:r w:rsidRPr="000C3D97">
        <w:rPr>
          <w:b/>
        </w:rPr>
        <w:t xml:space="preserve"> </w:t>
      </w:r>
      <w:r w:rsidRPr="000C3D97">
        <w:t>assicurare il rispetto delle vigenti disposizioni in materia di trattamento dei dati personali e che siano attuate le istruzioni impartite dal titolare del trattamento dei dati personali.</w:t>
      </w:r>
    </w:p>
    <w:p w14:paraId="63001398" w14:textId="522AE17D" w:rsidR="00F139F4" w:rsidRPr="00D871E7" w:rsidRDefault="00F139F4" w:rsidP="00F139F4">
      <w:r>
        <w:t>Definisce le linee guida dell’accordo con l’outsourcer in materia di trattamento dei dati personali e ne verifica il rispetto.</w:t>
      </w:r>
    </w:p>
    <w:p w14:paraId="23EDCCF3" w14:textId="6371D309" w:rsidR="00D85D86" w:rsidRDefault="00D85D86" w:rsidP="00D85D86">
      <w:pPr>
        <w:rPr>
          <w:b/>
        </w:rPr>
      </w:pPr>
    </w:p>
    <w:p w14:paraId="20B9E1D4" w14:textId="77777777" w:rsidR="00F139F4" w:rsidRPr="00D871E7" w:rsidRDefault="00F139F4" w:rsidP="00D85D86">
      <w:pPr>
        <w:rPr>
          <w:b/>
        </w:rPr>
      </w:pPr>
    </w:p>
    <w:p w14:paraId="74DC5DA4" w14:textId="77777777" w:rsidR="00D85D86" w:rsidRDefault="00D85D86" w:rsidP="00D85D86">
      <w:r>
        <w:rPr>
          <w:b/>
        </w:rPr>
        <w:t xml:space="preserve">AREA FUNZIONI DI </w:t>
      </w:r>
      <w:r w:rsidRPr="0008769C">
        <w:rPr>
          <w:b/>
        </w:rPr>
        <w:t>SUPPORTO</w:t>
      </w:r>
      <w:r>
        <w:t xml:space="preserve">, </w:t>
      </w:r>
    </w:p>
    <w:p w14:paraId="450154D7" w14:textId="77777777" w:rsidR="00D85D86" w:rsidRDefault="00D85D86" w:rsidP="00D85D86">
      <w:r w:rsidRPr="005C3DC3">
        <w:rPr>
          <w:highlight w:val="yellow"/>
        </w:rPr>
        <w:t xml:space="preserve">[inserire le principali attività svolte a supporto del processo di conservazione, quali ad esempio la gestione delle forniture, il supporto alla gestione del protocollo, l’amministrazione del personale, </w:t>
      </w:r>
      <w:r>
        <w:rPr>
          <w:highlight w:val="yellow"/>
        </w:rPr>
        <w:t xml:space="preserve">la redazione delle </w:t>
      </w:r>
      <w:r w:rsidRPr="00E25870">
        <w:rPr>
          <w:b/>
          <w:i/>
          <w:highlight w:val="yellow"/>
        </w:rPr>
        <w:t>Convenzioni</w:t>
      </w:r>
      <w:r>
        <w:rPr>
          <w:highlight w:val="yellow"/>
        </w:rPr>
        <w:t xml:space="preserve">, </w:t>
      </w:r>
      <w:r w:rsidRPr="005C3DC3">
        <w:rPr>
          <w:highlight w:val="yellow"/>
        </w:rPr>
        <w:t>la gestione delle comunicazioni con l’esterno, la gestione della documentazione</w:t>
      </w:r>
      <w:r>
        <w:rPr>
          <w:highlight w:val="yellow"/>
        </w:rPr>
        <w:t>, e la relativa articolazione in unità orgnizzative</w:t>
      </w:r>
      <w:r w:rsidRPr="005C3DC3">
        <w:rPr>
          <w:highlight w:val="yellow"/>
        </w:rPr>
        <w:t>].</w:t>
      </w:r>
    </w:p>
    <w:p w14:paraId="22475FA3" w14:textId="77777777" w:rsidR="005214C7" w:rsidRDefault="005214C7" w:rsidP="005214C7"/>
    <w:p w14:paraId="205603DD" w14:textId="79EF6383" w:rsidR="005214C7" w:rsidRDefault="005214C7" w:rsidP="005214C7">
      <w:r>
        <w:t xml:space="preserve">Di seguito si riporta la mappatura tra i ruoli definiti per i responsabili delle diverse aree da parte dell’Ente conservatore e quelli previsti dalle </w:t>
      </w:r>
      <w:r w:rsidRPr="003133BA">
        <w:rPr>
          <w:b/>
          <w:i/>
        </w:rPr>
        <w:t>Regole Tecniche</w:t>
      </w:r>
      <w:r>
        <w:t>.</w:t>
      </w:r>
      <w:r w:rsidR="00915984">
        <w:t xml:space="preserve"> [</w:t>
      </w:r>
      <w:r w:rsidR="00915984" w:rsidRPr="00322148">
        <w:rPr>
          <w:highlight w:val="yellow"/>
        </w:rPr>
        <w:t>A</w:t>
      </w:r>
      <w:r w:rsidR="00EF7476">
        <w:rPr>
          <w:highlight w:val="yellow"/>
        </w:rPr>
        <w:t>DATTARE</w:t>
      </w:r>
      <w:r w:rsidR="00915984" w:rsidRPr="00322148">
        <w:rPr>
          <w:highlight w:val="yellow"/>
        </w:rPr>
        <w:t xml:space="preserve"> la tabella</w:t>
      </w:r>
      <w:r w:rsidR="00322148" w:rsidRPr="00322148">
        <w:rPr>
          <w:highlight w:val="yellow"/>
        </w:rPr>
        <w:t xml:space="preserve"> in base all’organizzazione</w:t>
      </w:r>
      <w:r w:rsidR="00915984">
        <w:t>]</w:t>
      </w:r>
    </w:p>
    <w:p w14:paraId="0F6A74F2" w14:textId="02151673" w:rsidR="005D4F3F" w:rsidRDefault="005D4F3F"/>
    <w:tbl>
      <w:tblPr>
        <w:tblStyle w:val="Grigliatabella"/>
        <w:tblW w:w="0" w:type="auto"/>
        <w:tblLayout w:type="fixed"/>
        <w:tblLook w:val="04A0" w:firstRow="1" w:lastRow="0" w:firstColumn="1" w:lastColumn="0" w:noHBand="0" w:noVBand="1"/>
      </w:tblPr>
      <w:tblGrid>
        <w:gridCol w:w="562"/>
        <w:gridCol w:w="1276"/>
        <w:gridCol w:w="1298"/>
        <w:gridCol w:w="1298"/>
        <w:gridCol w:w="1299"/>
        <w:gridCol w:w="1298"/>
        <w:gridCol w:w="1298"/>
        <w:gridCol w:w="1299"/>
      </w:tblGrid>
      <w:tr w:rsidR="00132F5C" w14:paraId="3B646D94" w14:textId="77777777" w:rsidTr="00DE2EA2">
        <w:trPr>
          <w:tblHeader/>
        </w:trPr>
        <w:tc>
          <w:tcPr>
            <w:tcW w:w="1838" w:type="dxa"/>
            <w:gridSpan w:val="2"/>
          </w:tcPr>
          <w:p w14:paraId="2D249E83" w14:textId="24D9BB5C" w:rsidR="00132F5C" w:rsidRDefault="00132F5C" w:rsidP="005D4F3F">
            <w:pPr>
              <w:jc w:val="left"/>
            </w:pPr>
          </w:p>
        </w:tc>
        <w:tc>
          <w:tcPr>
            <w:tcW w:w="7790" w:type="dxa"/>
            <w:gridSpan w:val="6"/>
          </w:tcPr>
          <w:p w14:paraId="09C3E63D" w14:textId="552D77E8" w:rsidR="00132F5C" w:rsidRPr="00D871E7" w:rsidRDefault="00132F5C" w:rsidP="00D871E7">
            <w:pPr>
              <w:jc w:val="center"/>
              <w:rPr>
                <w:b/>
              </w:rPr>
            </w:pPr>
            <w:r w:rsidRPr="005F3640">
              <w:t xml:space="preserve">Ruoli </w:t>
            </w:r>
            <w:r w:rsidR="00DD41FF" w:rsidRPr="005F3640">
              <w:t>definiti nelle</w:t>
            </w:r>
            <w:r w:rsidR="00DD41FF">
              <w:rPr>
                <w:b/>
              </w:rPr>
              <w:t xml:space="preserve"> </w:t>
            </w:r>
            <w:r w:rsidR="005F3640" w:rsidRPr="00D03838">
              <w:rPr>
                <w:b/>
                <w:i/>
              </w:rPr>
              <w:t>R</w:t>
            </w:r>
            <w:r w:rsidR="00DD41FF" w:rsidRPr="00D03838">
              <w:rPr>
                <w:b/>
                <w:i/>
              </w:rPr>
              <w:t>e</w:t>
            </w:r>
            <w:r w:rsidR="005F3640" w:rsidRPr="00D03838">
              <w:rPr>
                <w:b/>
                <w:i/>
              </w:rPr>
              <w:t>gole Tecniche</w:t>
            </w:r>
          </w:p>
        </w:tc>
      </w:tr>
      <w:tr w:rsidR="00E104AC" w14:paraId="33D962DF" w14:textId="77777777" w:rsidTr="00D871E7">
        <w:trPr>
          <w:tblHeader/>
        </w:trPr>
        <w:tc>
          <w:tcPr>
            <w:tcW w:w="562" w:type="dxa"/>
            <w:vMerge w:val="restart"/>
            <w:textDirection w:val="tbRl"/>
          </w:tcPr>
          <w:p w14:paraId="388F0865" w14:textId="5DA55057" w:rsidR="00E104AC" w:rsidRPr="00D03838" w:rsidRDefault="00A9676C" w:rsidP="00057B4B">
            <w:pPr>
              <w:ind w:right="113"/>
              <w:jc w:val="center"/>
            </w:pPr>
            <w:r w:rsidRPr="00D03838">
              <w:t>R</w:t>
            </w:r>
            <w:r w:rsidR="00952B77" w:rsidRPr="00D03838">
              <w:t>uoli</w:t>
            </w:r>
            <w:r w:rsidR="005F3640" w:rsidRPr="00D03838">
              <w:t xml:space="preserve"> </w:t>
            </w:r>
            <w:r w:rsidR="00D03838" w:rsidRPr="00D03838">
              <w:t>d</w:t>
            </w:r>
            <w:r w:rsidR="005F3640" w:rsidRPr="00D03838">
              <w:t>ell’</w:t>
            </w:r>
            <w:r w:rsidR="005F3640" w:rsidRPr="00015ABC">
              <w:rPr>
                <w:b/>
              </w:rPr>
              <w:t>organizzazione</w:t>
            </w:r>
            <w:r w:rsidR="00952B77" w:rsidRPr="00015ABC">
              <w:rPr>
                <w:b/>
              </w:rPr>
              <w:t xml:space="preserve"> dell’</w:t>
            </w:r>
            <w:r w:rsidR="00E104AC" w:rsidRPr="00015ABC">
              <w:rPr>
                <w:b/>
              </w:rPr>
              <w:t xml:space="preserve">Ente </w:t>
            </w:r>
            <w:r w:rsidR="00155966" w:rsidRPr="00015ABC">
              <w:rPr>
                <w:b/>
              </w:rPr>
              <w:t>c</w:t>
            </w:r>
            <w:r w:rsidR="00E104AC" w:rsidRPr="00015ABC">
              <w:rPr>
                <w:b/>
              </w:rPr>
              <w:t>onservatore</w:t>
            </w:r>
          </w:p>
        </w:tc>
        <w:tc>
          <w:tcPr>
            <w:tcW w:w="1276" w:type="dxa"/>
          </w:tcPr>
          <w:p w14:paraId="1B7920DA" w14:textId="3EBE275F" w:rsidR="00E104AC" w:rsidRDefault="00E104AC" w:rsidP="00D871E7">
            <w:pPr>
              <w:jc w:val="left"/>
            </w:pPr>
          </w:p>
        </w:tc>
        <w:tc>
          <w:tcPr>
            <w:tcW w:w="1298" w:type="dxa"/>
          </w:tcPr>
          <w:p w14:paraId="26F540A4" w14:textId="77777777" w:rsidR="00E104AC" w:rsidRPr="00D871E7" w:rsidRDefault="00E104AC" w:rsidP="00367AA4">
            <w:pPr>
              <w:suppressAutoHyphens w:val="0"/>
              <w:autoSpaceDE w:val="0"/>
              <w:autoSpaceDN w:val="0"/>
              <w:adjustRightInd w:val="0"/>
              <w:spacing w:line="240" w:lineRule="auto"/>
              <w:jc w:val="left"/>
              <w:rPr>
                <w:rFonts w:ascii="Times New Roman" w:hAnsi="Times New Roman" w:cs="Times New Roman"/>
                <w:color w:val="000000"/>
                <w:sz w:val="14"/>
                <w:szCs w:val="14"/>
                <w:lang w:eastAsia="it-IT"/>
              </w:rPr>
            </w:pPr>
          </w:p>
          <w:tbl>
            <w:tblPr>
              <w:tblW w:w="1307" w:type="dxa"/>
              <w:tblBorders>
                <w:top w:val="nil"/>
                <w:left w:val="nil"/>
                <w:bottom w:val="nil"/>
                <w:right w:val="nil"/>
              </w:tblBorders>
              <w:tblLayout w:type="fixed"/>
              <w:tblLook w:val="0000" w:firstRow="0" w:lastRow="0" w:firstColumn="0" w:lastColumn="0" w:noHBand="0" w:noVBand="0"/>
            </w:tblPr>
            <w:tblGrid>
              <w:gridCol w:w="1307"/>
            </w:tblGrid>
            <w:tr w:rsidR="00E104AC" w:rsidRPr="00155966" w14:paraId="6C25D9E1" w14:textId="77777777" w:rsidTr="00D871E7">
              <w:trPr>
                <w:trHeight w:val="436"/>
              </w:trPr>
              <w:tc>
                <w:tcPr>
                  <w:tcW w:w="1307" w:type="dxa"/>
                </w:tcPr>
                <w:p w14:paraId="29BDA9BF" w14:textId="50AE7FE7" w:rsidR="00E104AC" w:rsidRPr="00D871E7" w:rsidRDefault="00E104AC" w:rsidP="00367AA4">
                  <w:pPr>
                    <w:suppressAutoHyphens w:val="0"/>
                    <w:autoSpaceDE w:val="0"/>
                    <w:autoSpaceDN w:val="0"/>
                    <w:adjustRightInd w:val="0"/>
                    <w:spacing w:line="240" w:lineRule="auto"/>
                    <w:jc w:val="left"/>
                    <w:rPr>
                      <w:rFonts w:cs="Times New Roman"/>
                      <w:color w:val="000000"/>
                      <w:sz w:val="14"/>
                      <w:szCs w:val="14"/>
                      <w:lang w:eastAsia="it-IT"/>
                    </w:rPr>
                  </w:pPr>
                  <w:r w:rsidRPr="00D871E7">
                    <w:rPr>
                      <w:rFonts w:cs="Times New Roman"/>
                      <w:color w:val="000000"/>
                      <w:sz w:val="14"/>
                      <w:szCs w:val="14"/>
                      <w:lang w:eastAsia="it-IT"/>
                    </w:rPr>
                    <w:t xml:space="preserve">Responsabile del servizio di conservazione </w:t>
                  </w:r>
                </w:p>
              </w:tc>
            </w:tr>
          </w:tbl>
          <w:p w14:paraId="151660BF" w14:textId="77777777" w:rsidR="00E104AC" w:rsidRPr="00D871E7" w:rsidRDefault="00E104AC" w:rsidP="00367AA4">
            <w:pPr>
              <w:jc w:val="left"/>
              <w:rPr>
                <w:sz w:val="14"/>
                <w:szCs w:val="14"/>
              </w:rPr>
            </w:pPr>
          </w:p>
        </w:tc>
        <w:tc>
          <w:tcPr>
            <w:tcW w:w="1298" w:type="dxa"/>
          </w:tcPr>
          <w:p w14:paraId="168A381C" w14:textId="7D6D3EFD" w:rsidR="00E104AC" w:rsidRPr="00D871E7" w:rsidRDefault="00E104AC" w:rsidP="00367AA4">
            <w:pPr>
              <w:jc w:val="left"/>
              <w:rPr>
                <w:sz w:val="14"/>
                <w:szCs w:val="14"/>
              </w:rPr>
            </w:pPr>
            <w:r w:rsidRPr="00D871E7">
              <w:rPr>
                <w:sz w:val="14"/>
                <w:szCs w:val="14"/>
              </w:rPr>
              <w:t>Responsabile della funzione archivistica di conservazione</w:t>
            </w:r>
          </w:p>
        </w:tc>
        <w:tc>
          <w:tcPr>
            <w:tcW w:w="1299" w:type="dxa"/>
          </w:tcPr>
          <w:p w14:paraId="4F9750E7" w14:textId="79990F59" w:rsidR="00E104AC" w:rsidRPr="00D871E7" w:rsidRDefault="00E104AC" w:rsidP="00367AA4">
            <w:pPr>
              <w:jc w:val="left"/>
              <w:rPr>
                <w:sz w:val="14"/>
                <w:szCs w:val="14"/>
              </w:rPr>
            </w:pPr>
            <w:r w:rsidRPr="00D871E7">
              <w:rPr>
                <w:sz w:val="14"/>
                <w:szCs w:val="14"/>
              </w:rPr>
              <w:t>Responsabile del trattamento dei dati personali</w:t>
            </w:r>
          </w:p>
        </w:tc>
        <w:tc>
          <w:tcPr>
            <w:tcW w:w="1298" w:type="dxa"/>
          </w:tcPr>
          <w:p w14:paraId="7B0799BD" w14:textId="6CA892A6" w:rsidR="00E104AC" w:rsidRPr="00D871E7" w:rsidRDefault="00E104AC" w:rsidP="00367AA4">
            <w:pPr>
              <w:jc w:val="left"/>
              <w:rPr>
                <w:sz w:val="14"/>
                <w:szCs w:val="14"/>
              </w:rPr>
            </w:pPr>
            <w:r w:rsidRPr="00D871E7">
              <w:rPr>
                <w:sz w:val="14"/>
                <w:szCs w:val="14"/>
              </w:rPr>
              <w:t>Responsabile della sicurezza dei sistemi per la conservazione</w:t>
            </w:r>
          </w:p>
        </w:tc>
        <w:tc>
          <w:tcPr>
            <w:tcW w:w="1298" w:type="dxa"/>
          </w:tcPr>
          <w:p w14:paraId="6DA1D01C" w14:textId="3E837DD5" w:rsidR="00E104AC" w:rsidRPr="00D871E7" w:rsidRDefault="00E104AC" w:rsidP="00367AA4">
            <w:pPr>
              <w:jc w:val="left"/>
              <w:rPr>
                <w:sz w:val="14"/>
                <w:szCs w:val="14"/>
              </w:rPr>
            </w:pPr>
            <w:r w:rsidRPr="00D871E7">
              <w:rPr>
                <w:sz w:val="14"/>
                <w:szCs w:val="14"/>
              </w:rPr>
              <w:t>Responsabile dei sistemi informativi per la conservazione</w:t>
            </w:r>
          </w:p>
        </w:tc>
        <w:tc>
          <w:tcPr>
            <w:tcW w:w="1299" w:type="dxa"/>
          </w:tcPr>
          <w:p w14:paraId="73B9A41A" w14:textId="4789CCDA" w:rsidR="00E104AC" w:rsidRPr="00D871E7" w:rsidRDefault="00E104AC" w:rsidP="00367AA4">
            <w:pPr>
              <w:jc w:val="left"/>
              <w:rPr>
                <w:sz w:val="14"/>
                <w:szCs w:val="14"/>
              </w:rPr>
            </w:pPr>
            <w:r w:rsidRPr="00D871E7">
              <w:rPr>
                <w:sz w:val="14"/>
                <w:szCs w:val="14"/>
              </w:rPr>
              <w:t>Responsabile dello sviluppo e della manutenzione del sistema di conservazione</w:t>
            </w:r>
          </w:p>
        </w:tc>
      </w:tr>
      <w:tr w:rsidR="002A33F5" w14:paraId="1108CC2C" w14:textId="77777777" w:rsidTr="00D502D2">
        <w:tc>
          <w:tcPr>
            <w:tcW w:w="562" w:type="dxa"/>
            <w:vMerge/>
          </w:tcPr>
          <w:p w14:paraId="638B3F43" w14:textId="77777777" w:rsidR="002A33F5" w:rsidRDefault="002A33F5"/>
        </w:tc>
        <w:tc>
          <w:tcPr>
            <w:tcW w:w="1276" w:type="dxa"/>
          </w:tcPr>
          <w:p w14:paraId="7006D6B0" w14:textId="60914531" w:rsidR="002A33F5" w:rsidRPr="004B46A6" w:rsidDel="002A33F5" w:rsidRDefault="002A33F5" w:rsidP="00367AA4">
            <w:pPr>
              <w:jc w:val="left"/>
              <w:rPr>
                <w:sz w:val="14"/>
                <w:szCs w:val="14"/>
              </w:rPr>
            </w:pPr>
            <w:r w:rsidRPr="002A33F5">
              <w:rPr>
                <w:sz w:val="14"/>
                <w:szCs w:val="14"/>
              </w:rPr>
              <w:t xml:space="preserve">Responsabile </w:t>
            </w:r>
            <w:r w:rsidR="004E133B">
              <w:rPr>
                <w:sz w:val="14"/>
                <w:szCs w:val="14"/>
              </w:rPr>
              <w:t>del servizio</w:t>
            </w:r>
          </w:p>
        </w:tc>
        <w:tc>
          <w:tcPr>
            <w:tcW w:w="1298" w:type="dxa"/>
            <w:vAlign w:val="center"/>
          </w:tcPr>
          <w:p w14:paraId="5167069D" w14:textId="32A72230" w:rsidR="002A33F5" w:rsidRPr="00037841" w:rsidRDefault="002A33F5">
            <w:pPr>
              <w:jc w:val="center"/>
              <w:rPr>
                <w:color w:val="000000" w:themeColor="text1"/>
                <w:sz w:val="32"/>
                <w:szCs w:val="32"/>
              </w:rPr>
            </w:pPr>
            <w:r w:rsidRPr="00037841">
              <w:rPr>
                <w:b/>
                <w:color w:val="000000" w:themeColor="text1"/>
                <w:sz w:val="32"/>
                <w:szCs w:val="32"/>
              </w:rPr>
              <w:sym w:font="Wingdings 2" w:char="F050"/>
            </w:r>
          </w:p>
        </w:tc>
        <w:tc>
          <w:tcPr>
            <w:tcW w:w="1298" w:type="dxa"/>
            <w:vAlign w:val="center"/>
          </w:tcPr>
          <w:p w14:paraId="7875856E" w14:textId="77777777" w:rsidR="002A33F5" w:rsidRPr="00037841" w:rsidRDefault="002A33F5">
            <w:pPr>
              <w:jc w:val="center"/>
              <w:rPr>
                <w:b/>
                <w:color w:val="000000" w:themeColor="text1"/>
                <w:sz w:val="32"/>
                <w:szCs w:val="32"/>
              </w:rPr>
            </w:pPr>
          </w:p>
        </w:tc>
        <w:tc>
          <w:tcPr>
            <w:tcW w:w="1299" w:type="dxa"/>
            <w:vAlign w:val="center"/>
          </w:tcPr>
          <w:p w14:paraId="4F8CC957" w14:textId="77777777" w:rsidR="002A33F5" w:rsidRPr="00037841" w:rsidRDefault="002A33F5">
            <w:pPr>
              <w:jc w:val="center"/>
              <w:rPr>
                <w:color w:val="000000" w:themeColor="text1"/>
                <w:sz w:val="32"/>
                <w:szCs w:val="32"/>
              </w:rPr>
            </w:pPr>
          </w:p>
        </w:tc>
        <w:tc>
          <w:tcPr>
            <w:tcW w:w="1298" w:type="dxa"/>
            <w:vAlign w:val="center"/>
          </w:tcPr>
          <w:p w14:paraId="6714FC86" w14:textId="4BAD534C" w:rsidR="002A33F5" w:rsidRPr="00037841" w:rsidRDefault="002A33F5">
            <w:pPr>
              <w:jc w:val="center"/>
              <w:rPr>
                <w:color w:val="000000" w:themeColor="text1"/>
                <w:sz w:val="32"/>
                <w:szCs w:val="32"/>
              </w:rPr>
            </w:pPr>
          </w:p>
        </w:tc>
        <w:tc>
          <w:tcPr>
            <w:tcW w:w="1298" w:type="dxa"/>
            <w:vAlign w:val="center"/>
          </w:tcPr>
          <w:p w14:paraId="2B288C6E" w14:textId="77777777" w:rsidR="002A33F5" w:rsidRPr="00037841" w:rsidRDefault="002A33F5">
            <w:pPr>
              <w:jc w:val="center"/>
              <w:rPr>
                <w:color w:val="000000" w:themeColor="text1"/>
                <w:sz w:val="32"/>
                <w:szCs w:val="32"/>
              </w:rPr>
            </w:pPr>
          </w:p>
        </w:tc>
        <w:tc>
          <w:tcPr>
            <w:tcW w:w="1299" w:type="dxa"/>
            <w:vAlign w:val="center"/>
          </w:tcPr>
          <w:p w14:paraId="4DA01314" w14:textId="77777777" w:rsidR="002A33F5" w:rsidRPr="00037841" w:rsidRDefault="002A33F5">
            <w:pPr>
              <w:jc w:val="center"/>
              <w:rPr>
                <w:color w:val="000000" w:themeColor="text1"/>
                <w:sz w:val="32"/>
                <w:szCs w:val="32"/>
              </w:rPr>
            </w:pPr>
          </w:p>
        </w:tc>
      </w:tr>
      <w:tr w:rsidR="00E104AC" w14:paraId="210295D6" w14:textId="77777777" w:rsidTr="00D871E7">
        <w:tc>
          <w:tcPr>
            <w:tcW w:w="562" w:type="dxa"/>
            <w:vMerge/>
          </w:tcPr>
          <w:p w14:paraId="39F5D905" w14:textId="77777777" w:rsidR="00E104AC" w:rsidRDefault="00E104AC"/>
        </w:tc>
        <w:tc>
          <w:tcPr>
            <w:tcW w:w="1276" w:type="dxa"/>
          </w:tcPr>
          <w:p w14:paraId="115F3CAE" w14:textId="5B0194F1" w:rsidR="00E104AC" w:rsidRPr="00D871E7" w:rsidRDefault="002A33F5" w:rsidP="00367AA4">
            <w:pPr>
              <w:jc w:val="left"/>
              <w:rPr>
                <w:sz w:val="14"/>
                <w:szCs w:val="14"/>
              </w:rPr>
            </w:pPr>
            <w:r>
              <w:rPr>
                <w:sz w:val="14"/>
                <w:szCs w:val="14"/>
              </w:rPr>
              <w:t>Responsabile</w:t>
            </w:r>
            <w:r w:rsidR="004B46A6" w:rsidRPr="004B46A6">
              <w:rPr>
                <w:sz w:val="14"/>
                <w:szCs w:val="14"/>
              </w:rPr>
              <w:t xml:space="preserve"> Funzione Archivistica </w:t>
            </w:r>
            <w:r w:rsidR="004B46A6">
              <w:rPr>
                <w:sz w:val="14"/>
                <w:szCs w:val="14"/>
              </w:rPr>
              <w:t>d</w:t>
            </w:r>
            <w:r w:rsidR="004B46A6" w:rsidRPr="004B46A6">
              <w:rPr>
                <w:sz w:val="14"/>
                <w:szCs w:val="14"/>
              </w:rPr>
              <w:t>i Conservazione</w:t>
            </w:r>
          </w:p>
        </w:tc>
        <w:tc>
          <w:tcPr>
            <w:tcW w:w="1298" w:type="dxa"/>
            <w:vAlign w:val="center"/>
          </w:tcPr>
          <w:p w14:paraId="73879B04" w14:textId="77777777" w:rsidR="00E104AC" w:rsidRPr="00037841" w:rsidRDefault="00E104AC" w:rsidP="00D871E7">
            <w:pPr>
              <w:jc w:val="center"/>
              <w:rPr>
                <w:color w:val="000000" w:themeColor="text1"/>
                <w:sz w:val="32"/>
                <w:szCs w:val="32"/>
              </w:rPr>
            </w:pPr>
          </w:p>
        </w:tc>
        <w:tc>
          <w:tcPr>
            <w:tcW w:w="1298" w:type="dxa"/>
            <w:vAlign w:val="center"/>
          </w:tcPr>
          <w:p w14:paraId="3452E582" w14:textId="00DCDD62" w:rsidR="00E104AC" w:rsidRPr="00037841" w:rsidRDefault="00CC4E96" w:rsidP="00D871E7">
            <w:pPr>
              <w:jc w:val="center"/>
              <w:rPr>
                <w:color w:val="000000" w:themeColor="text1"/>
                <w:sz w:val="32"/>
                <w:szCs w:val="32"/>
              </w:rPr>
            </w:pPr>
            <w:r w:rsidRPr="00037841">
              <w:rPr>
                <w:b/>
                <w:color w:val="000000" w:themeColor="text1"/>
                <w:sz w:val="32"/>
                <w:szCs w:val="32"/>
              </w:rPr>
              <w:sym w:font="Wingdings 2" w:char="F050"/>
            </w:r>
          </w:p>
        </w:tc>
        <w:tc>
          <w:tcPr>
            <w:tcW w:w="1299" w:type="dxa"/>
            <w:vAlign w:val="center"/>
          </w:tcPr>
          <w:p w14:paraId="6B3B8C35" w14:textId="77777777" w:rsidR="00E104AC" w:rsidRPr="00037841" w:rsidRDefault="00E104AC" w:rsidP="00D871E7">
            <w:pPr>
              <w:jc w:val="center"/>
              <w:rPr>
                <w:color w:val="000000" w:themeColor="text1"/>
                <w:sz w:val="32"/>
                <w:szCs w:val="32"/>
              </w:rPr>
            </w:pPr>
          </w:p>
        </w:tc>
        <w:tc>
          <w:tcPr>
            <w:tcW w:w="1298" w:type="dxa"/>
            <w:vAlign w:val="center"/>
          </w:tcPr>
          <w:p w14:paraId="667EC13E" w14:textId="77777777" w:rsidR="00E104AC" w:rsidRPr="00037841" w:rsidRDefault="00E104AC" w:rsidP="00D871E7">
            <w:pPr>
              <w:jc w:val="center"/>
              <w:rPr>
                <w:color w:val="000000" w:themeColor="text1"/>
                <w:sz w:val="32"/>
                <w:szCs w:val="32"/>
              </w:rPr>
            </w:pPr>
          </w:p>
        </w:tc>
        <w:tc>
          <w:tcPr>
            <w:tcW w:w="1298" w:type="dxa"/>
            <w:vAlign w:val="center"/>
          </w:tcPr>
          <w:p w14:paraId="27C84842" w14:textId="77777777" w:rsidR="00E104AC" w:rsidRPr="00037841" w:rsidRDefault="00E104AC" w:rsidP="00D871E7">
            <w:pPr>
              <w:jc w:val="center"/>
              <w:rPr>
                <w:color w:val="000000" w:themeColor="text1"/>
                <w:sz w:val="32"/>
                <w:szCs w:val="32"/>
              </w:rPr>
            </w:pPr>
          </w:p>
        </w:tc>
        <w:tc>
          <w:tcPr>
            <w:tcW w:w="1299" w:type="dxa"/>
            <w:vAlign w:val="center"/>
          </w:tcPr>
          <w:p w14:paraId="4988D28F" w14:textId="77777777" w:rsidR="00E104AC" w:rsidRPr="00037841" w:rsidRDefault="00E104AC" w:rsidP="00D871E7">
            <w:pPr>
              <w:jc w:val="center"/>
              <w:rPr>
                <w:color w:val="000000" w:themeColor="text1"/>
                <w:sz w:val="32"/>
                <w:szCs w:val="32"/>
              </w:rPr>
            </w:pPr>
          </w:p>
        </w:tc>
      </w:tr>
      <w:tr w:rsidR="00E104AC" w14:paraId="146A5071" w14:textId="77777777" w:rsidTr="00D871E7">
        <w:tc>
          <w:tcPr>
            <w:tcW w:w="562" w:type="dxa"/>
            <w:vMerge/>
          </w:tcPr>
          <w:p w14:paraId="53C0FF19" w14:textId="77777777" w:rsidR="00E104AC" w:rsidRDefault="00E104AC"/>
        </w:tc>
        <w:tc>
          <w:tcPr>
            <w:tcW w:w="1276" w:type="dxa"/>
          </w:tcPr>
          <w:p w14:paraId="2E075267" w14:textId="6951C3AF" w:rsidR="00E104AC" w:rsidRPr="00D871E7" w:rsidRDefault="00E104AC" w:rsidP="00367AA4">
            <w:pPr>
              <w:jc w:val="left"/>
              <w:rPr>
                <w:sz w:val="14"/>
                <w:szCs w:val="14"/>
              </w:rPr>
            </w:pPr>
            <w:r w:rsidRPr="00D871E7">
              <w:rPr>
                <w:sz w:val="14"/>
                <w:szCs w:val="14"/>
              </w:rPr>
              <w:t>Responsabile dell’esercizio di conservazione</w:t>
            </w:r>
          </w:p>
        </w:tc>
        <w:tc>
          <w:tcPr>
            <w:tcW w:w="1298" w:type="dxa"/>
            <w:vAlign w:val="center"/>
          </w:tcPr>
          <w:p w14:paraId="69F0F79B" w14:textId="66BBCE32" w:rsidR="00E104AC" w:rsidRPr="00037841" w:rsidRDefault="00E104AC" w:rsidP="00D871E7">
            <w:pPr>
              <w:jc w:val="center"/>
              <w:rPr>
                <w:color w:val="000000" w:themeColor="text1"/>
                <w:sz w:val="32"/>
                <w:szCs w:val="32"/>
              </w:rPr>
            </w:pPr>
          </w:p>
        </w:tc>
        <w:tc>
          <w:tcPr>
            <w:tcW w:w="1298" w:type="dxa"/>
            <w:vAlign w:val="center"/>
          </w:tcPr>
          <w:p w14:paraId="5C57EC5E" w14:textId="0CF22397" w:rsidR="00E104AC" w:rsidRPr="00037841" w:rsidRDefault="00970F4F" w:rsidP="00D871E7">
            <w:pPr>
              <w:jc w:val="center"/>
              <w:rPr>
                <w:color w:val="000000" w:themeColor="text1"/>
                <w:sz w:val="32"/>
                <w:szCs w:val="32"/>
              </w:rPr>
            </w:pPr>
            <w:r w:rsidRPr="00037841">
              <w:rPr>
                <w:b/>
                <w:color w:val="000000" w:themeColor="text1"/>
                <w:sz w:val="32"/>
                <w:szCs w:val="32"/>
              </w:rPr>
              <w:sym w:font="Wingdings 2" w:char="F050"/>
            </w:r>
          </w:p>
        </w:tc>
        <w:tc>
          <w:tcPr>
            <w:tcW w:w="1299" w:type="dxa"/>
            <w:vAlign w:val="center"/>
          </w:tcPr>
          <w:p w14:paraId="3413C40A" w14:textId="77777777" w:rsidR="00E104AC" w:rsidRPr="00037841" w:rsidRDefault="00E104AC" w:rsidP="00D871E7">
            <w:pPr>
              <w:jc w:val="center"/>
              <w:rPr>
                <w:color w:val="000000" w:themeColor="text1"/>
                <w:sz w:val="32"/>
                <w:szCs w:val="32"/>
              </w:rPr>
            </w:pPr>
          </w:p>
        </w:tc>
        <w:tc>
          <w:tcPr>
            <w:tcW w:w="1298" w:type="dxa"/>
            <w:vAlign w:val="center"/>
          </w:tcPr>
          <w:p w14:paraId="75549111" w14:textId="4DE23C8A" w:rsidR="00E104AC" w:rsidRPr="00037841" w:rsidRDefault="00E104AC" w:rsidP="00D871E7">
            <w:pPr>
              <w:jc w:val="center"/>
              <w:rPr>
                <w:color w:val="000000" w:themeColor="text1"/>
                <w:sz w:val="32"/>
                <w:szCs w:val="32"/>
              </w:rPr>
            </w:pPr>
          </w:p>
        </w:tc>
        <w:tc>
          <w:tcPr>
            <w:tcW w:w="1298" w:type="dxa"/>
            <w:vAlign w:val="center"/>
          </w:tcPr>
          <w:p w14:paraId="484E266C" w14:textId="77777777" w:rsidR="00E104AC" w:rsidRPr="00037841" w:rsidRDefault="00E104AC" w:rsidP="00D871E7">
            <w:pPr>
              <w:jc w:val="center"/>
              <w:rPr>
                <w:color w:val="000000" w:themeColor="text1"/>
                <w:sz w:val="32"/>
                <w:szCs w:val="32"/>
              </w:rPr>
            </w:pPr>
          </w:p>
        </w:tc>
        <w:tc>
          <w:tcPr>
            <w:tcW w:w="1299" w:type="dxa"/>
            <w:vAlign w:val="center"/>
          </w:tcPr>
          <w:p w14:paraId="7924D0C7" w14:textId="77777777" w:rsidR="00E104AC" w:rsidRPr="00037841" w:rsidRDefault="00E104AC" w:rsidP="00D871E7">
            <w:pPr>
              <w:jc w:val="center"/>
              <w:rPr>
                <w:color w:val="000000" w:themeColor="text1"/>
                <w:sz w:val="32"/>
                <w:szCs w:val="32"/>
              </w:rPr>
            </w:pPr>
          </w:p>
        </w:tc>
      </w:tr>
      <w:tr w:rsidR="00E104AC" w14:paraId="7D9BF57D" w14:textId="77777777" w:rsidTr="00D871E7">
        <w:tc>
          <w:tcPr>
            <w:tcW w:w="562" w:type="dxa"/>
            <w:vMerge/>
          </w:tcPr>
          <w:p w14:paraId="4D9CB320" w14:textId="77777777" w:rsidR="00E104AC" w:rsidRDefault="00E104AC"/>
        </w:tc>
        <w:tc>
          <w:tcPr>
            <w:tcW w:w="1276" w:type="dxa"/>
          </w:tcPr>
          <w:p w14:paraId="0F90B5AF" w14:textId="7B3954F1" w:rsidR="00E104AC" w:rsidRPr="00D871E7" w:rsidRDefault="00970F4F" w:rsidP="00367AA4">
            <w:pPr>
              <w:jc w:val="left"/>
              <w:rPr>
                <w:sz w:val="14"/>
                <w:szCs w:val="14"/>
              </w:rPr>
            </w:pPr>
            <w:r>
              <w:rPr>
                <w:sz w:val="14"/>
                <w:szCs w:val="14"/>
              </w:rPr>
              <w:t>Responsabile</w:t>
            </w:r>
            <w:r w:rsidR="004B46A6" w:rsidRPr="004B46A6">
              <w:rPr>
                <w:sz w:val="14"/>
                <w:szCs w:val="14"/>
              </w:rPr>
              <w:t xml:space="preserve"> Servizi Tecnologici </w:t>
            </w:r>
            <w:r w:rsidR="004B46A6">
              <w:rPr>
                <w:sz w:val="14"/>
                <w:szCs w:val="14"/>
              </w:rPr>
              <w:t>e</w:t>
            </w:r>
            <w:r w:rsidR="004B46A6" w:rsidRPr="004B46A6">
              <w:rPr>
                <w:sz w:val="14"/>
                <w:szCs w:val="14"/>
              </w:rPr>
              <w:t xml:space="preserve"> Infrastrutture</w:t>
            </w:r>
          </w:p>
        </w:tc>
        <w:tc>
          <w:tcPr>
            <w:tcW w:w="1298" w:type="dxa"/>
            <w:vAlign w:val="center"/>
          </w:tcPr>
          <w:p w14:paraId="3D96B2FF" w14:textId="77777777" w:rsidR="00E104AC" w:rsidRPr="00037841" w:rsidRDefault="00E104AC" w:rsidP="00D871E7">
            <w:pPr>
              <w:jc w:val="center"/>
              <w:rPr>
                <w:color w:val="000000" w:themeColor="text1"/>
                <w:sz w:val="32"/>
                <w:szCs w:val="32"/>
              </w:rPr>
            </w:pPr>
          </w:p>
        </w:tc>
        <w:tc>
          <w:tcPr>
            <w:tcW w:w="1298" w:type="dxa"/>
            <w:vAlign w:val="center"/>
          </w:tcPr>
          <w:p w14:paraId="595DB1DC" w14:textId="77777777" w:rsidR="00E104AC" w:rsidRPr="00037841" w:rsidRDefault="00E104AC" w:rsidP="00D871E7">
            <w:pPr>
              <w:jc w:val="center"/>
              <w:rPr>
                <w:color w:val="000000" w:themeColor="text1"/>
                <w:sz w:val="32"/>
                <w:szCs w:val="32"/>
              </w:rPr>
            </w:pPr>
          </w:p>
        </w:tc>
        <w:tc>
          <w:tcPr>
            <w:tcW w:w="1299" w:type="dxa"/>
            <w:vAlign w:val="center"/>
          </w:tcPr>
          <w:p w14:paraId="7A7D1ADD" w14:textId="77777777" w:rsidR="00E104AC" w:rsidRPr="00037841" w:rsidRDefault="00E104AC" w:rsidP="00D871E7">
            <w:pPr>
              <w:jc w:val="center"/>
              <w:rPr>
                <w:color w:val="000000" w:themeColor="text1"/>
                <w:sz w:val="32"/>
                <w:szCs w:val="32"/>
              </w:rPr>
            </w:pPr>
          </w:p>
        </w:tc>
        <w:tc>
          <w:tcPr>
            <w:tcW w:w="1298" w:type="dxa"/>
            <w:vAlign w:val="center"/>
          </w:tcPr>
          <w:p w14:paraId="2C7C773D" w14:textId="6C8D4124" w:rsidR="00E104AC" w:rsidRPr="00037841" w:rsidRDefault="00E104AC" w:rsidP="00D871E7">
            <w:pPr>
              <w:jc w:val="center"/>
              <w:rPr>
                <w:b/>
                <w:color w:val="000000" w:themeColor="text1"/>
                <w:sz w:val="32"/>
                <w:szCs w:val="32"/>
              </w:rPr>
            </w:pPr>
          </w:p>
        </w:tc>
        <w:tc>
          <w:tcPr>
            <w:tcW w:w="1298" w:type="dxa"/>
            <w:vAlign w:val="center"/>
          </w:tcPr>
          <w:p w14:paraId="3DF728D1" w14:textId="0208FDDD" w:rsidR="00E104AC" w:rsidRPr="00037841" w:rsidRDefault="0031406B" w:rsidP="00D871E7">
            <w:pPr>
              <w:jc w:val="center"/>
              <w:rPr>
                <w:color w:val="000000" w:themeColor="text1"/>
                <w:sz w:val="32"/>
                <w:szCs w:val="32"/>
              </w:rPr>
            </w:pPr>
            <w:r w:rsidRPr="00037841">
              <w:rPr>
                <w:b/>
                <w:color w:val="000000" w:themeColor="text1"/>
                <w:sz w:val="32"/>
                <w:szCs w:val="32"/>
              </w:rPr>
              <w:sym w:font="Wingdings 2" w:char="F050"/>
            </w:r>
          </w:p>
        </w:tc>
        <w:tc>
          <w:tcPr>
            <w:tcW w:w="1299" w:type="dxa"/>
            <w:vAlign w:val="center"/>
          </w:tcPr>
          <w:p w14:paraId="4DE5A29B" w14:textId="77777777" w:rsidR="00E104AC" w:rsidRPr="00037841" w:rsidRDefault="00E104AC" w:rsidP="00D871E7">
            <w:pPr>
              <w:jc w:val="center"/>
              <w:rPr>
                <w:color w:val="000000" w:themeColor="text1"/>
                <w:sz w:val="32"/>
                <w:szCs w:val="32"/>
              </w:rPr>
            </w:pPr>
          </w:p>
        </w:tc>
      </w:tr>
      <w:tr w:rsidR="007258B4" w14:paraId="713C4097" w14:textId="77777777" w:rsidTr="00D871E7">
        <w:tc>
          <w:tcPr>
            <w:tcW w:w="562" w:type="dxa"/>
            <w:vMerge/>
          </w:tcPr>
          <w:p w14:paraId="644CBE0D" w14:textId="77777777" w:rsidR="007258B4" w:rsidRDefault="007258B4" w:rsidP="007258B4"/>
        </w:tc>
        <w:tc>
          <w:tcPr>
            <w:tcW w:w="1276" w:type="dxa"/>
          </w:tcPr>
          <w:p w14:paraId="6F23DEC6" w14:textId="09DDD89B" w:rsidR="007258B4" w:rsidRDefault="007258B4" w:rsidP="007258B4">
            <w:pPr>
              <w:jc w:val="left"/>
              <w:rPr>
                <w:sz w:val="14"/>
                <w:szCs w:val="14"/>
              </w:rPr>
            </w:pPr>
            <w:r>
              <w:rPr>
                <w:sz w:val="14"/>
                <w:szCs w:val="14"/>
              </w:rPr>
              <w:t>Responsabile</w:t>
            </w:r>
            <w:r w:rsidRPr="004B46A6">
              <w:rPr>
                <w:sz w:val="14"/>
                <w:szCs w:val="14"/>
              </w:rPr>
              <w:t xml:space="preserve"> Tecnologie </w:t>
            </w:r>
            <w:r>
              <w:rPr>
                <w:sz w:val="14"/>
                <w:szCs w:val="14"/>
              </w:rPr>
              <w:t>e</w:t>
            </w:r>
            <w:r w:rsidRPr="004B46A6">
              <w:rPr>
                <w:sz w:val="14"/>
                <w:szCs w:val="14"/>
              </w:rPr>
              <w:t xml:space="preserve"> Sviluppo </w:t>
            </w:r>
            <w:r>
              <w:rPr>
                <w:sz w:val="14"/>
                <w:szCs w:val="14"/>
              </w:rPr>
              <w:t>d</w:t>
            </w:r>
            <w:r w:rsidRPr="004B46A6">
              <w:rPr>
                <w:sz w:val="14"/>
                <w:szCs w:val="14"/>
              </w:rPr>
              <w:t xml:space="preserve">ei Sistemi </w:t>
            </w:r>
            <w:r>
              <w:rPr>
                <w:sz w:val="14"/>
                <w:szCs w:val="14"/>
              </w:rPr>
              <w:t>d</w:t>
            </w:r>
            <w:r w:rsidRPr="004B46A6">
              <w:rPr>
                <w:sz w:val="14"/>
                <w:szCs w:val="14"/>
              </w:rPr>
              <w:t>i Conservazione</w:t>
            </w:r>
          </w:p>
        </w:tc>
        <w:tc>
          <w:tcPr>
            <w:tcW w:w="1298" w:type="dxa"/>
            <w:vAlign w:val="center"/>
          </w:tcPr>
          <w:p w14:paraId="4E263AE7" w14:textId="77777777" w:rsidR="007258B4" w:rsidRPr="00037841" w:rsidRDefault="007258B4" w:rsidP="007258B4">
            <w:pPr>
              <w:jc w:val="center"/>
              <w:rPr>
                <w:color w:val="000000" w:themeColor="text1"/>
                <w:sz w:val="32"/>
                <w:szCs w:val="32"/>
              </w:rPr>
            </w:pPr>
          </w:p>
        </w:tc>
        <w:tc>
          <w:tcPr>
            <w:tcW w:w="1298" w:type="dxa"/>
            <w:vAlign w:val="center"/>
          </w:tcPr>
          <w:p w14:paraId="2BAE9C31" w14:textId="77777777" w:rsidR="007258B4" w:rsidRPr="00037841" w:rsidRDefault="007258B4" w:rsidP="007258B4">
            <w:pPr>
              <w:jc w:val="center"/>
              <w:rPr>
                <w:color w:val="000000" w:themeColor="text1"/>
                <w:sz w:val="32"/>
                <w:szCs w:val="32"/>
              </w:rPr>
            </w:pPr>
          </w:p>
        </w:tc>
        <w:tc>
          <w:tcPr>
            <w:tcW w:w="1299" w:type="dxa"/>
            <w:vAlign w:val="center"/>
          </w:tcPr>
          <w:p w14:paraId="64AAC955" w14:textId="77777777" w:rsidR="007258B4" w:rsidRPr="00037841" w:rsidRDefault="007258B4" w:rsidP="007258B4">
            <w:pPr>
              <w:jc w:val="center"/>
              <w:rPr>
                <w:color w:val="000000" w:themeColor="text1"/>
                <w:sz w:val="32"/>
                <w:szCs w:val="32"/>
              </w:rPr>
            </w:pPr>
          </w:p>
        </w:tc>
        <w:tc>
          <w:tcPr>
            <w:tcW w:w="1298" w:type="dxa"/>
            <w:vAlign w:val="center"/>
          </w:tcPr>
          <w:p w14:paraId="06FAB14D" w14:textId="77777777" w:rsidR="007258B4" w:rsidRPr="00037841" w:rsidRDefault="007258B4" w:rsidP="007258B4">
            <w:pPr>
              <w:jc w:val="center"/>
              <w:rPr>
                <w:color w:val="000000" w:themeColor="text1"/>
                <w:sz w:val="32"/>
                <w:szCs w:val="32"/>
              </w:rPr>
            </w:pPr>
          </w:p>
        </w:tc>
        <w:tc>
          <w:tcPr>
            <w:tcW w:w="1298" w:type="dxa"/>
            <w:vAlign w:val="center"/>
          </w:tcPr>
          <w:p w14:paraId="5A708E45" w14:textId="77777777" w:rsidR="007258B4" w:rsidRPr="00037841" w:rsidRDefault="007258B4" w:rsidP="007258B4">
            <w:pPr>
              <w:jc w:val="center"/>
              <w:rPr>
                <w:color w:val="000000" w:themeColor="text1"/>
                <w:sz w:val="32"/>
                <w:szCs w:val="32"/>
              </w:rPr>
            </w:pPr>
          </w:p>
        </w:tc>
        <w:tc>
          <w:tcPr>
            <w:tcW w:w="1299" w:type="dxa"/>
            <w:vAlign w:val="center"/>
          </w:tcPr>
          <w:p w14:paraId="2B0EC8DB" w14:textId="1ECB5F6B" w:rsidR="007258B4" w:rsidRPr="00037841" w:rsidRDefault="007258B4" w:rsidP="007258B4">
            <w:pPr>
              <w:jc w:val="center"/>
              <w:rPr>
                <w:b/>
                <w:color w:val="000000" w:themeColor="text1"/>
                <w:sz w:val="32"/>
                <w:szCs w:val="32"/>
              </w:rPr>
            </w:pPr>
            <w:r w:rsidRPr="00037841">
              <w:rPr>
                <w:b/>
                <w:color w:val="000000" w:themeColor="text1"/>
                <w:sz w:val="32"/>
                <w:szCs w:val="32"/>
              </w:rPr>
              <w:sym w:font="Wingdings 2" w:char="F050"/>
            </w:r>
          </w:p>
        </w:tc>
      </w:tr>
      <w:tr w:rsidR="007258B4" w14:paraId="5CA86501" w14:textId="77777777" w:rsidTr="00D871E7">
        <w:tc>
          <w:tcPr>
            <w:tcW w:w="562" w:type="dxa"/>
            <w:vMerge/>
          </w:tcPr>
          <w:p w14:paraId="278F4B31" w14:textId="77777777" w:rsidR="007258B4" w:rsidRDefault="007258B4" w:rsidP="007258B4"/>
        </w:tc>
        <w:tc>
          <w:tcPr>
            <w:tcW w:w="1276" w:type="dxa"/>
          </w:tcPr>
          <w:p w14:paraId="3F445FEE" w14:textId="14228A61" w:rsidR="007258B4" w:rsidRPr="00D871E7" w:rsidRDefault="007258B4" w:rsidP="007258B4">
            <w:pPr>
              <w:jc w:val="left"/>
              <w:rPr>
                <w:sz w:val="14"/>
                <w:szCs w:val="14"/>
              </w:rPr>
            </w:pPr>
            <w:r>
              <w:rPr>
                <w:sz w:val="14"/>
                <w:szCs w:val="14"/>
              </w:rPr>
              <w:t>Responsabile della sicurezza del sistema di conservazione</w:t>
            </w:r>
          </w:p>
        </w:tc>
        <w:tc>
          <w:tcPr>
            <w:tcW w:w="1298" w:type="dxa"/>
            <w:vAlign w:val="center"/>
          </w:tcPr>
          <w:p w14:paraId="3D211217" w14:textId="77777777" w:rsidR="007258B4" w:rsidRPr="00037841" w:rsidRDefault="007258B4" w:rsidP="007258B4">
            <w:pPr>
              <w:jc w:val="center"/>
              <w:rPr>
                <w:color w:val="000000" w:themeColor="text1"/>
                <w:sz w:val="32"/>
                <w:szCs w:val="32"/>
              </w:rPr>
            </w:pPr>
          </w:p>
        </w:tc>
        <w:tc>
          <w:tcPr>
            <w:tcW w:w="1298" w:type="dxa"/>
            <w:vAlign w:val="center"/>
          </w:tcPr>
          <w:p w14:paraId="38BFD406" w14:textId="77777777" w:rsidR="007258B4" w:rsidRPr="00037841" w:rsidRDefault="007258B4" w:rsidP="007258B4">
            <w:pPr>
              <w:jc w:val="center"/>
              <w:rPr>
                <w:color w:val="000000" w:themeColor="text1"/>
                <w:sz w:val="32"/>
                <w:szCs w:val="32"/>
              </w:rPr>
            </w:pPr>
          </w:p>
        </w:tc>
        <w:tc>
          <w:tcPr>
            <w:tcW w:w="1299" w:type="dxa"/>
            <w:vAlign w:val="center"/>
          </w:tcPr>
          <w:p w14:paraId="3235B196" w14:textId="77777777" w:rsidR="007258B4" w:rsidRPr="00037841" w:rsidRDefault="007258B4" w:rsidP="007258B4">
            <w:pPr>
              <w:jc w:val="center"/>
              <w:rPr>
                <w:color w:val="000000" w:themeColor="text1"/>
                <w:sz w:val="32"/>
                <w:szCs w:val="32"/>
              </w:rPr>
            </w:pPr>
          </w:p>
        </w:tc>
        <w:tc>
          <w:tcPr>
            <w:tcW w:w="1298" w:type="dxa"/>
            <w:vAlign w:val="center"/>
          </w:tcPr>
          <w:p w14:paraId="50EAA54D" w14:textId="0C237964" w:rsidR="007258B4" w:rsidRPr="00037841" w:rsidRDefault="007258B4" w:rsidP="007258B4">
            <w:pPr>
              <w:jc w:val="center"/>
              <w:rPr>
                <w:color w:val="000000" w:themeColor="text1"/>
                <w:sz w:val="32"/>
                <w:szCs w:val="32"/>
              </w:rPr>
            </w:pPr>
            <w:r w:rsidRPr="00037841">
              <w:rPr>
                <w:b/>
                <w:color w:val="000000" w:themeColor="text1"/>
                <w:sz w:val="32"/>
                <w:szCs w:val="32"/>
              </w:rPr>
              <w:sym w:font="Wingdings 2" w:char="F050"/>
            </w:r>
          </w:p>
        </w:tc>
        <w:tc>
          <w:tcPr>
            <w:tcW w:w="1298" w:type="dxa"/>
            <w:vAlign w:val="center"/>
          </w:tcPr>
          <w:p w14:paraId="54D464B2" w14:textId="77777777" w:rsidR="007258B4" w:rsidRPr="00037841" w:rsidRDefault="007258B4" w:rsidP="007258B4">
            <w:pPr>
              <w:jc w:val="center"/>
              <w:rPr>
                <w:color w:val="000000" w:themeColor="text1"/>
                <w:sz w:val="32"/>
                <w:szCs w:val="32"/>
              </w:rPr>
            </w:pPr>
          </w:p>
        </w:tc>
        <w:tc>
          <w:tcPr>
            <w:tcW w:w="1299" w:type="dxa"/>
            <w:vAlign w:val="center"/>
          </w:tcPr>
          <w:p w14:paraId="7327E5D1" w14:textId="0E93383E" w:rsidR="007258B4" w:rsidRPr="00037841" w:rsidRDefault="007258B4" w:rsidP="007258B4">
            <w:pPr>
              <w:jc w:val="center"/>
              <w:rPr>
                <w:color w:val="000000" w:themeColor="text1"/>
                <w:sz w:val="32"/>
                <w:szCs w:val="32"/>
              </w:rPr>
            </w:pPr>
          </w:p>
        </w:tc>
      </w:tr>
      <w:tr w:rsidR="007258B4" w14:paraId="17A2C27A" w14:textId="77777777" w:rsidTr="00D871E7">
        <w:tc>
          <w:tcPr>
            <w:tcW w:w="562" w:type="dxa"/>
            <w:vMerge/>
          </w:tcPr>
          <w:p w14:paraId="4337CEB9" w14:textId="77777777" w:rsidR="007258B4" w:rsidRDefault="007258B4" w:rsidP="007258B4"/>
        </w:tc>
        <w:tc>
          <w:tcPr>
            <w:tcW w:w="1276" w:type="dxa"/>
          </w:tcPr>
          <w:p w14:paraId="4F02769C" w14:textId="7D7B4E94" w:rsidR="007258B4" w:rsidRPr="00D871E7" w:rsidRDefault="007258B4" w:rsidP="007258B4">
            <w:pPr>
              <w:jc w:val="left"/>
              <w:rPr>
                <w:sz w:val="14"/>
                <w:szCs w:val="14"/>
              </w:rPr>
            </w:pPr>
            <w:bookmarkStart w:id="45" w:name="_Hlk511060659"/>
            <w:r w:rsidRPr="00A9676C">
              <w:rPr>
                <w:sz w:val="14"/>
                <w:szCs w:val="14"/>
              </w:rPr>
              <w:t>Responsabile del</w:t>
            </w:r>
            <w:r>
              <w:rPr>
                <w:sz w:val="14"/>
                <w:szCs w:val="14"/>
              </w:rPr>
              <w:t xml:space="preserve"> </w:t>
            </w:r>
            <w:r w:rsidRPr="00A9676C">
              <w:rPr>
                <w:sz w:val="14"/>
                <w:szCs w:val="14"/>
              </w:rPr>
              <w:t>trattamento dei dati personali</w:t>
            </w:r>
            <w:bookmarkEnd w:id="45"/>
          </w:p>
        </w:tc>
        <w:tc>
          <w:tcPr>
            <w:tcW w:w="1298" w:type="dxa"/>
            <w:vAlign w:val="center"/>
          </w:tcPr>
          <w:p w14:paraId="2C8D0BA0" w14:textId="77777777" w:rsidR="007258B4" w:rsidRPr="00037841" w:rsidRDefault="007258B4" w:rsidP="007258B4">
            <w:pPr>
              <w:jc w:val="center"/>
              <w:rPr>
                <w:color w:val="000000" w:themeColor="text1"/>
                <w:sz w:val="32"/>
                <w:szCs w:val="32"/>
              </w:rPr>
            </w:pPr>
          </w:p>
        </w:tc>
        <w:tc>
          <w:tcPr>
            <w:tcW w:w="1298" w:type="dxa"/>
            <w:vAlign w:val="center"/>
          </w:tcPr>
          <w:p w14:paraId="3A03C182" w14:textId="77777777" w:rsidR="007258B4" w:rsidRPr="00037841" w:rsidRDefault="007258B4" w:rsidP="007258B4">
            <w:pPr>
              <w:jc w:val="center"/>
              <w:rPr>
                <w:color w:val="000000" w:themeColor="text1"/>
                <w:sz w:val="32"/>
                <w:szCs w:val="32"/>
              </w:rPr>
            </w:pPr>
          </w:p>
        </w:tc>
        <w:tc>
          <w:tcPr>
            <w:tcW w:w="1299" w:type="dxa"/>
            <w:vAlign w:val="center"/>
          </w:tcPr>
          <w:p w14:paraId="3D235D89" w14:textId="101B8132" w:rsidR="007258B4" w:rsidRPr="00037841" w:rsidRDefault="007258B4" w:rsidP="007258B4">
            <w:pPr>
              <w:jc w:val="center"/>
              <w:rPr>
                <w:color w:val="000000" w:themeColor="text1"/>
                <w:sz w:val="32"/>
                <w:szCs w:val="32"/>
              </w:rPr>
            </w:pPr>
            <w:r w:rsidRPr="00037841">
              <w:rPr>
                <w:b/>
                <w:color w:val="000000" w:themeColor="text1"/>
                <w:sz w:val="32"/>
                <w:szCs w:val="32"/>
              </w:rPr>
              <w:sym w:font="Wingdings 2" w:char="F050"/>
            </w:r>
          </w:p>
        </w:tc>
        <w:tc>
          <w:tcPr>
            <w:tcW w:w="1298" w:type="dxa"/>
            <w:vAlign w:val="center"/>
          </w:tcPr>
          <w:p w14:paraId="10C82B49" w14:textId="77777777" w:rsidR="007258B4" w:rsidRPr="00037841" w:rsidRDefault="007258B4" w:rsidP="007258B4">
            <w:pPr>
              <w:jc w:val="center"/>
              <w:rPr>
                <w:color w:val="000000" w:themeColor="text1"/>
                <w:sz w:val="32"/>
                <w:szCs w:val="32"/>
              </w:rPr>
            </w:pPr>
          </w:p>
        </w:tc>
        <w:tc>
          <w:tcPr>
            <w:tcW w:w="1298" w:type="dxa"/>
            <w:vAlign w:val="center"/>
          </w:tcPr>
          <w:p w14:paraId="6A31532D" w14:textId="7E827308" w:rsidR="007258B4" w:rsidRPr="00037841" w:rsidRDefault="007258B4" w:rsidP="007258B4">
            <w:pPr>
              <w:jc w:val="center"/>
              <w:rPr>
                <w:color w:val="000000" w:themeColor="text1"/>
                <w:sz w:val="32"/>
                <w:szCs w:val="32"/>
              </w:rPr>
            </w:pPr>
          </w:p>
        </w:tc>
        <w:tc>
          <w:tcPr>
            <w:tcW w:w="1299" w:type="dxa"/>
            <w:vAlign w:val="center"/>
          </w:tcPr>
          <w:p w14:paraId="0150E661" w14:textId="77777777" w:rsidR="007258B4" w:rsidRPr="00037841" w:rsidRDefault="007258B4" w:rsidP="007258B4">
            <w:pPr>
              <w:jc w:val="center"/>
              <w:rPr>
                <w:color w:val="000000" w:themeColor="text1"/>
                <w:sz w:val="32"/>
                <w:szCs w:val="32"/>
              </w:rPr>
            </w:pPr>
          </w:p>
        </w:tc>
      </w:tr>
    </w:tbl>
    <w:p w14:paraId="32815C08" w14:textId="1565F36B" w:rsidR="00AF4F6D" w:rsidRDefault="00AF4F6D" w:rsidP="002B2313"/>
    <w:p w14:paraId="57DEE664" w14:textId="77777777" w:rsidR="00E735F4" w:rsidRDefault="00E735F4" w:rsidP="00E735F4">
      <w:r>
        <w:t>Nella tabella successiva è riportata la mappatura tra le attività principali del Servizio e le strutture interessate. Per la rappresentazione grafica è stato utilizzato lo schema RACI:</w:t>
      </w:r>
    </w:p>
    <w:p w14:paraId="2D7B412B" w14:textId="0D592D42" w:rsidR="00C849E7" w:rsidRDefault="00C849E7" w:rsidP="00C849E7">
      <w:pPr>
        <w:pStyle w:val="Paragrafoelenco"/>
        <w:numPr>
          <w:ilvl w:val="0"/>
          <w:numId w:val="21"/>
        </w:numPr>
      </w:pPr>
      <w:r>
        <w:t>R, Responsible: ha il compito di svolgere una particolare attività</w:t>
      </w:r>
    </w:p>
    <w:p w14:paraId="6C7FE755" w14:textId="77777777" w:rsidR="00C849E7" w:rsidRDefault="00C849E7" w:rsidP="00C849E7">
      <w:pPr>
        <w:pStyle w:val="Paragrafoelenco"/>
        <w:numPr>
          <w:ilvl w:val="0"/>
          <w:numId w:val="21"/>
        </w:numPr>
      </w:pPr>
      <w:r>
        <w:t xml:space="preserve">A, Accountable: è responsabile dei risultati dell’attività o ha un ruolo di approvatore </w:t>
      </w:r>
    </w:p>
    <w:p w14:paraId="01DAAA7C" w14:textId="77777777" w:rsidR="00C849E7" w:rsidRDefault="00C849E7" w:rsidP="00C849E7">
      <w:pPr>
        <w:pStyle w:val="Paragrafoelenco"/>
        <w:numPr>
          <w:ilvl w:val="0"/>
          <w:numId w:val="21"/>
        </w:numPr>
      </w:pPr>
      <w:r>
        <w:t>C, Consulted: è coinvolto attivamente nel processo indirizzando le azioni da compiere o le decisioni da prendere</w:t>
      </w:r>
    </w:p>
    <w:p w14:paraId="3CCAFB3D" w14:textId="6A3D3DA2" w:rsidR="00C849E7" w:rsidRDefault="00C849E7" w:rsidP="00C849E7">
      <w:pPr>
        <w:pStyle w:val="Paragrafoelenco"/>
        <w:numPr>
          <w:ilvl w:val="0"/>
          <w:numId w:val="21"/>
        </w:numPr>
      </w:pPr>
      <w:r>
        <w:t>I, Informed: è mantenuto informato sulle azioni da compiere o sulle decisioni prese. Il soggetto informato non può influenzare il risultato</w:t>
      </w:r>
    </w:p>
    <w:p w14:paraId="4A726E41" w14:textId="77777777" w:rsidR="00CA7384" w:rsidRDefault="00CA7384" w:rsidP="00CA7384"/>
    <w:tbl>
      <w:tblPr>
        <w:tblStyle w:val="Grigliatabella"/>
        <w:tblW w:w="5090" w:type="pct"/>
        <w:tblLayout w:type="fixed"/>
        <w:tblCellMar>
          <w:left w:w="0" w:type="dxa"/>
          <w:right w:w="0" w:type="dxa"/>
        </w:tblCellMar>
        <w:tblLook w:val="06A0" w:firstRow="1" w:lastRow="0" w:firstColumn="1" w:lastColumn="0" w:noHBand="1" w:noVBand="1"/>
      </w:tblPr>
      <w:tblGrid>
        <w:gridCol w:w="1555"/>
        <w:gridCol w:w="1227"/>
        <w:gridCol w:w="1194"/>
        <w:gridCol w:w="1194"/>
        <w:gridCol w:w="1194"/>
        <w:gridCol w:w="1194"/>
        <w:gridCol w:w="1194"/>
        <w:gridCol w:w="1049"/>
      </w:tblGrid>
      <w:tr w:rsidR="00AC69C9" w:rsidRPr="00552118" w14:paraId="0B1BBE3D" w14:textId="77777777" w:rsidTr="003B4C10">
        <w:trPr>
          <w:cantSplit/>
          <w:trHeight w:val="1053"/>
          <w:tblHeader/>
        </w:trPr>
        <w:tc>
          <w:tcPr>
            <w:tcW w:w="793" w:type="pct"/>
            <w:shd w:val="clear" w:color="auto" w:fill="F2F2F2" w:themeFill="background1" w:themeFillShade="F2"/>
            <w:vAlign w:val="center"/>
          </w:tcPr>
          <w:p w14:paraId="37447210" w14:textId="77777777" w:rsidR="00AC69C9" w:rsidRPr="00703AF0" w:rsidRDefault="00AC69C9" w:rsidP="00AC69C9">
            <w:pPr>
              <w:pStyle w:val="TableParagraph"/>
              <w:spacing w:before="198"/>
              <w:ind w:left="107"/>
              <w:jc w:val="center"/>
              <w:rPr>
                <w:rFonts w:ascii="Verdana" w:hAnsi="Verdana"/>
                <w:sz w:val="18"/>
                <w:szCs w:val="18"/>
              </w:rPr>
            </w:pPr>
            <w:r w:rsidRPr="00703AF0">
              <w:rPr>
                <w:rFonts w:ascii="Verdana" w:hAnsi="Verdana"/>
                <w:sz w:val="18"/>
                <w:szCs w:val="18"/>
              </w:rPr>
              <w:t>Attività</w:t>
            </w:r>
          </w:p>
        </w:tc>
        <w:tc>
          <w:tcPr>
            <w:tcW w:w="626" w:type="pct"/>
            <w:shd w:val="clear" w:color="auto" w:fill="F2F2F2" w:themeFill="background1" w:themeFillShade="F2"/>
          </w:tcPr>
          <w:p w14:paraId="57D8AD9F" w14:textId="1B5360A8" w:rsidR="00AC69C9" w:rsidRPr="00CA5CC0" w:rsidRDefault="00AC69C9" w:rsidP="00AC69C9">
            <w:pPr>
              <w:pStyle w:val="TableParagraph"/>
              <w:spacing w:before="1" w:line="288" w:lineRule="auto"/>
              <w:ind w:right="79"/>
              <w:jc w:val="center"/>
              <w:rPr>
                <w:rFonts w:ascii="Verdana" w:hAnsi="Verdana"/>
                <w:sz w:val="16"/>
                <w:szCs w:val="16"/>
              </w:rPr>
            </w:pPr>
            <w:r w:rsidRPr="00CA5CC0">
              <w:rPr>
                <w:rFonts w:ascii="Verdana" w:hAnsi="Verdana"/>
                <w:sz w:val="16"/>
                <w:szCs w:val="16"/>
              </w:rPr>
              <w:t>Resp. Servizio di conservazione</w:t>
            </w:r>
          </w:p>
        </w:tc>
        <w:tc>
          <w:tcPr>
            <w:tcW w:w="609" w:type="pct"/>
            <w:shd w:val="clear" w:color="auto" w:fill="F2F2F2" w:themeFill="background1" w:themeFillShade="F2"/>
          </w:tcPr>
          <w:p w14:paraId="1EE7E744" w14:textId="3B91DEC9" w:rsidR="00AC69C9" w:rsidRPr="00CA5CC0" w:rsidRDefault="00AC69C9" w:rsidP="00AC69C9">
            <w:pPr>
              <w:pStyle w:val="TableParagraph"/>
              <w:spacing w:line="288" w:lineRule="auto"/>
              <w:ind w:left="106" w:right="81"/>
              <w:jc w:val="center"/>
              <w:rPr>
                <w:rFonts w:ascii="Verdana" w:hAnsi="Verdana"/>
                <w:sz w:val="16"/>
                <w:szCs w:val="16"/>
              </w:rPr>
            </w:pPr>
            <w:r w:rsidRPr="00CA5CC0">
              <w:rPr>
                <w:rFonts w:ascii="Verdana" w:hAnsi="Verdana"/>
                <w:sz w:val="16"/>
                <w:szCs w:val="16"/>
              </w:rPr>
              <w:t>Resp. Funzione Archivistica di conservazione</w:t>
            </w:r>
          </w:p>
        </w:tc>
        <w:tc>
          <w:tcPr>
            <w:tcW w:w="609" w:type="pct"/>
            <w:shd w:val="clear" w:color="auto" w:fill="F2F2F2" w:themeFill="background1" w:themeFillShade="F2"/>
          </w:tcPr>
          <w:p w14:paraId="0C9F355B" w14:textId="43AE0AF8" w:rsidR="00AC69C9" w:rsidRPr="00CA5CC0" w:rsidRDefault="00AC69C9" w:rsidP="00AC69C9">
            <w:pPr>
              <w:pStyle w:val="TableParagraph"/>
              <w:spacing w:line="288" w:lineRule="auto"/>
              <w:ind w:left="106" w:right="81"/>
              <w:jc w:val="center"/>
              <w:rPr>
                <w:rFonts w:ascii="Verdana" w:hAnsi="Verdana"/>
                <w:sz w:val="16"/>
                <w:szCs w:val="16"/>
              </w:rPr>
            </w:pPr>
            <w:r w:rsidRPr="00CA5CC0">
              <w:rPr>
                <w:rFonts w:ascii="Verdana" w:hAnsi="Verdana"/>
                <w:sz w:val="16"/>
                <w:szCs w:val="16"/>
              </w:rPr>
              <w:t>Resp. dell’Esercizio di conservazione</w:t>
            </w:r>
          </w:p>
        </w:tc>
        <w:tc>
          <w:tcPr>
            <w:tcW w:w="609" w:type="pct"/>
            <w:shd w:val="clear" w:color="auto" w:fill="F2F2F2" w:themeFill="background1" w:themeFillShade="F2"/>
          </w:tcPr>
          <w:p w14:paraId="2E89967D" w14:textId="43951497" w:rsidR="00AC69C9" w:rsidRPr="00CA5CC0" w:rsidRDefault="00745AF4" w:rsidP="00AC69C9">
            <w:pPr>
              <w:pStyle w:val="TableParagraph"/>
              <w:spacing w:line="288" w:lineRule="auto"/>
              <w:ind w:left="106" w:right="81"/>
              <w:jc w:val="center"/>
              <w:rPr>
                <w:rFonts w:ascii="Verdana" w:hAnsi="Verdana"/>
                <w:sz w:val="16"/>
                <w:szCs w:val="16"/>
              </w:rPr>
            </w:pPr>
            <w:r w:rsidRPr="00745AF4">
              <w:rPr>
                <w:rFonts w:ascii="Verdana" w:hAnsi="Verdana"/>
                <w:sz w:val="16"/>
                <w:szCs w:val="16"/>
              </w:rPr>
              <w:t>Responsabile Servizi Tecnologici e Infrastrutture</w:t>
            </w:r>
          </w:p>
        </w:tc>
        <w:tc>
          <w:tcPr>
            <w:tcW w:w="609" w:type="pct"/>
            <w:shd w:val="clear" w:color="auto" w:fill="F2F2F2" w:themeFill="background1" w:themeFillShade="F2"/>
          </w:tcPr>
          <w:p w14:paraId="6F5EF833" w14:textId="40E1A88D" w:rsidR="00AC69C9" w:rsidRPr="00CA5CC0" w:rsidRDefault="00745AF4" w:rsidP="00AC69C9">
            <w:pPr>
              <w:pStyle w:val="TableParagraph"/>
              <w:spacing w:line="288" w:lineRule="auto"/>
              <w:ind w:left="106" w:right="81"/>
              <w:jc w:val="center"/>
              <w:rPr>
                <w:rFonts w:ascii="Verdana" w:hAnsi="Verdana"/>
                <w:sz w:val="16"/>
                <w:szCs w:val="16"/>
              </w:rPr>
            </w:pPr>
            <w:r w:rsidRPr="00745AF4">
              <w:rPr>
                <w:rFonts w:ascii="Verdana" w:hAnsi="Verdana"/>
                <w:sz w:val="16"/>
                <w:szCs w:val="16"/>
              </w:rPr>
              <w:t>Responsabile Tecnologie e Sviluppo dei Sistemi di Conservazione</w:t>
            </w:r>
          </w:p>
        </w:tc>
        <w:tc>
          <w:tcPr>
            <w:tcW w:w="609" w:type="pct"/>
            <w:shd w:val="clear" w:color="auto" w:fill="F2F2F2" w:themeFill="background1" w:themeFillShade="F2"/>
          </w:tcPr>
          <w:p w14:paraId="29649E9C" w14:textId="77777777" w:rsidR="00AC69C9" w:rsidRPr="00CA5CC0" w:rsidRDefault="00AC69C9" w:rsidP="00AC69C9">
            <w:pPr>
              <w:pStyle w:val="TableParagraph"/>
              <w:spacing w:line="288" w:lineRule="auto"/>
              <w:ind w:left="105" w:right="82"/>
              <w:jc w:val="center"/>
              <w:rPr>
                <w:rFonts w:ascii="Verdana" w:hAnsi="Verdana"/>
                <w:sz w:val="16"/>
                <w:szCs w:val="16"/>
              </w:rPr>
            </w:pPr>
            <w:r w:rsidRPr="00CA5CC0">
              <w:rPr>
                <w:rFonts w:ascii="Verdana" w:hAnsi="Verdana"/>
                <w:sz w:val="16"/>
                <w:szCs w:val="16"/>
              </w:rPr>
              <w:t>Resp. della sicurezza dei Sistemi per la conservazione</w:t>
            </w:r>
          </w:p>
        </w:tc>
        <w:tc>
          <w:tcPr>
            <w:tcW w:w="535" w:type="pct"/>
            <w:shd w:val="clear" w:color="auto" w:fill="F2F2F2" w:themeFill="background1" w:themeFillShade="F2"/>
          </w:tcPr>
          <w:p w14:paraId="6B287BA1" w14:textId="1CD0F0F0" w:rsidR="00AC69C9" w:rsidRPr="00CA5CC0" w:rsidRDefault="00AC69C9" w:rsidP="00AC69C9">
            <w:pPr>
              <w:pStyle w:val="TableParagraph"/>
              <w:spacing w:before="1" w:line="288" w:lineRule="auto"/>
              <w:ind w:left="102" w:right="79"/>
              <w:jc w:val="center"/>
              <w:rPr>
                <w:rFonts w:ascii="Verdana" w:hAnsi="Verdana"/>
                <w:sz w:val="16"/>
                <w:szCs w:val="16"/>
              </w:rPr>
            </w:pPr>
            <w:r w:rsidRPr="00CA5CC0">
              <w:rPr>
                <w:rFonts w:ascii="Verdana" w:hAnsi="Verdana"/>
                <w:sz w:val="16"/>
                <w:szCs w:val="16"/>
              </w:rPr>
              <w:t xml:space="preserve">Resp. </w:t>
            </w:r>
            <w:r w:rsidR="00242F78">
              <w:rPr>
                <w:rFonts w:ascii="Verdana" w:hAnsi="Verdana"/>
                <w:sz w:val="16"/>
                <w:szCs w:val="16"/>
              </w:rPr>
              <w:t>D</w:t>
            </w:r>
            <w:r w:rsidR="00745AF4">
              <w:rPr>
                <w:rFonts w:ascii="Verdana" w:hAnsi="Verdana"/>
                <w:sz w:val="16"/>
                <w:szCs w:val="16"/>
              </w:rPr>
              <w:t>el</w:t>
            </w:r>
            <w:r w:rsidR="00242F78">
              <w:rPr>
                <w:rFonts w:ascii="Verdana" w:hAnsi="Verdana"/>
                <w:sz w:val="16"/>
                <w:szCs w:val="16"/>
              </w:rPr>
              <w:t xml:space="preserve"> </w:t>
            </w:r>
            <w:r w:rsidRPr="00CA5CC0">
              <w:rPr>
                <w:rFonts w:ascii="Verdana" w:hAnsi="Verdana"/>
                <w:sz w:val="16"/>
                <w:szCs w:val="16"/>
              </w:rPr>
              <w:t xml:space="preserve">Trattamento </w:t>
            </w:r>
            <w:r w:rsidR="00242F78">
              <w:rPr>
                <w:rFonts w:ascii="Verdana" w:hAnsi="Verdana"/>
                <w:sz w:val="16"/>
                <w:szCs w:val="16"/>
              </w:rPr>
              <w:t xml:space="preserve">dei </w:t>
            </w:r>
            <w:r w:rsidRPr="00CA5CC0">
              <w:rPr>
                <w:rFonts w:ascii="Verdana" w:hAnsi="Verdana"/>
                <w:sz w:val="16"/>
                <w:szCs w:val="16"/>
              </w:rPr>
              <w:t>dati personali</w:t>
            </w:r>
          </w:p>
        </w:tc>
      </w:tr>
      <w:tr w:rsidR="00AC69C9" w:rsidRPr="00552118" w14:paraId="3D33F832" w14:textId="77777777" w:rsidTr="003B4C10">
        <w:trPr>
          <w:cantSplit/>
          <w:trHeight w:val="389"/>
        </w:trPr>
        <w:tc>
          <w:tcPr>
            <w:tcW w:w="793" w:type="pct"/>
          </w:tcPr>
          <w:p w14:paraId="425DD4A5" w14:textId="77777777" w:rsidR="00AC69C9" w:rsidRPr="00CA5CC0" w:rsidRDefault="00AC69C9" w:rsidP="00AC69C9">
            <w:pPr>
              <w:pStyle w:val="TableParagraph"/>
              <w:spacing w:before="58"/>
              <w:ind w:left="107"/>
              <w:jc w:val="center"/>
              <w:rPr>
                <w:rFonts w:ascii="Verdana" w:hAnsi="Verdana"/>
                <w:sz w:val="16"/>
                <w:szCs w:val="16"/>
              </w:rPr>
            </w:pPr>
            <w:r w:rsidRPr="00CA5CC0">
              <w:rPr>
                <w:rFonts w:ascii="Verdana" w:hAnsi="Verdana"/>
                <w:sz w:val="16"/>
                <w:szCs w:val="16"/>
              </w:rPr>
              <w:t>Attivazione del servizio di conservazione</w:t>
            </w:r>
          </w:p>
        </w:tc>
        <w:tc>
          <w:tcPr>
            <w:tcW w:w="626" w:type="pct"/>
            <w:vAlign w:val="center"/>
          </w:tcPr>
          <w:p w14:paraId="24B39768" w14:textId="469B95C7" w:rsidR="00AC69C9" w:rsidRPr="000E0C51" w:rsidRDefault="00466104" w:rsidP="00AC69C9">
            <w:pPr>
              <w:pStyle w:val="TableParagraph"/>
              <w:spacing w:before="53"/>
              <w:ind w:left="9"/>
              <w:jc w:val="center"/>
              <w:rPr>
                <w:rFonts w:ascii="Verdana" w:hAnsi="Verdana"/>
                <w:color w:val="000000" w:themeColor="text1"/>
                <w:sz w:val="18"/>
                <w:szCs w:val="18"/>
              </w:rPr>
            </w:pPr>
            <w:r>
              <w:rPr>
                <w:rFonts w:ascii="Verdana" w:hAnsi="Verdana"/>
                <w:color w:val="000000" w:themeColor="text1"/>
                <w:sz w:val="18"/>
                <w:szCs w:val="18"/>
              </w:rPr>
              <w:t>A</w:t>
            </w:r>
          </w:p>
        </w:tc>
        <w:tc>
          <w:tcPr>
            <w:tcW w:w="609" w:type="pct"/>
            <w:vAlign w:val="center"/>
          </w:tcPr>
          <w:p w14:paraId="052290AF" w14:textId="661C9232" w:rsidR="00AC69C9" w:rsidRPr="00703AF0" w:rsidRDefault="00AC69C9" w:rsidP="00AC69C9">
            <w:pPr>
              <w:pStyle w:val="TableParagraph"/>
              <w:spacing w:before="53"/>
              <w:ind w:left="3"/>
              <w:jc w:val="center"/>
              <w:rPr>
                <w:rFonts w:ascii="Verdana" w:hAnsi="Verdana"/>
                <w:sz w:val="18"/>
                <w:szCs w:val="18"/>
              </w:rPr>
            </w:pPr>
            <w:r w:rsidRPr="00530937">
              <w:rPr>
                <w:rFonts w:ascii="Verdana" w:hAnsi="Verdana"/>
                <w:sz w:val="18"/>
                <w:szCs w:val="18"/>
              </w:rPr>
              <w:t>C</w:t>
            </w:r>
          </w:p>
        </w:tc>
        <w:tc>
          <w:tcPr>
            <w:tcW w:w="609" w:type="pct"/>
            <w:vAlign w:val="center"/>
          </w:tcPr>
          <w:p w14:paraId="34FD8168" w14:textId="59CDBFA5" w:rsidR="00AC69C9" w:rsidRPr="00703AF0" w:rsidRDefault="00AC69C9" w:rsidP="00AC69C9">
            <w:pPr>
              <w:pStyle w:val="TableParagraph"/>
              <w:spacing w:before="53"/>
              <w:ind w:left="3"/>
              <w:jc w:val="center"/>
              <w:rPr>
                <w:rFonts w:ascii="Verdana" w:hAnsi="Verdana"/>
                <w:sz w:val="18"/>
                <w:szCs w:val="18"/>
              </w:rPr>
            </w:pPr>
            <w:r>
              <w:rPr>
                <w:rFonts w:ascii="Verdana" w:hAnsi="Verdana"/>
                <w:sz w:val="18"/>
                <w:szCs w:val="18"/>
              </w:rPr>
              <w:t>R</w:t>
            </w:r>
          </w:p>
        </w:tc>
        <w:tc>
          <w:tcPr>
            <w:tcW w:w="609" w:type="pct"/>
            <w:vAlign w:val="center"/>
          </w:tcPr>
          <w:p w14:paraId="18C445FA" w14:textId="5EDBE56D" w:rsidR="00AC69C9" w:rsidRPr="00703AF0" w:rsidRDefault="00AC69C9" w:rsidP="00AC69C9">
            <w:pPr>
              <w:pStyle w:val="TableParagraph"/>
              <w:spacing w:before="53"/>
              <w:ind w:left="3"/>
              <w:jc w:val="center"/>
              <w:rPr>
                <w:rFonts w:ascii="Verdana" w:hAnsi="Verdana"/>
                <w:sz w:val="18"/>
                <w:szCs w:val="18"/>
              </w:rPr>
            </w:pPr>
          </w:p>
        </w:tc>
        <w:tc>
          <w:tcPr>
            <w:tcW w:w="609" w:type="pct"/>
            <w:vAlign w:val="center"/>
          </w:tcPr>
          <w:p w14:paraId="3CBD4F74" w14:textId="77777777" w:rsidR="00AC69C9" w:rsidRPr="00703AF0" w:rsidRDefault="00AC69C9" w:rsidP="00AC69C9">
            <w:pPr>
              <w:pStyle w:val="TableParagraph"/>
              <w:spacing w:before="53"/>
              <w:ind w:left="3"/>
              <w:jc w:val="center"/>
              <w:rPr>
                <w:rFonts w:ascii="Verdana" w:hAnsi="Verdana"/>
                <w:sz w:val="18"/>
                <w:szCs w:val="18"/>
              </w:rPr>
            </w:pPr>
          </w:p>
        </w:tc>
        <w:tc>
          <w:tcPr>
            <w:tcW w:w="609" w:type="pct"/>
            <w:vAlign w:val="center"/>
          </w:tcPr>
          <w:p w14:paraId="459DE17E" w14:textId="77777777" w:rsidR="00AC69C9" w:rsidRPr="00703AF0" w:rsidRDefault="00AC69C9" w:rsidP="00AC69C9">
            <w:pPr>
              <w:pStyle w:val="TableParagraph"/>
              <w:spacing w:before="53"/>
              <w:ind w:left="726"/>
              <w:jc w:val="center"/>
              <w:rPr>
                <w:rFonts w:ascii="Verdana" w:hAnsi="Verdana"/>
                <w:sz w:val="18"/>
                <w:szCs w:val="18"/>
              </w:rPr>
            </w:pPr>
          </w:p>
        </w:tc>
        <w:tc>
          <w:tcPr>
            <w:tcW w:w="535" w:type="pct"/>
            <w:vAlign w:val="center"/>
          </w:tcPr>
          <w:p w14:paraId="002F9A02" w14:textId="77777777" w:rsidR="00AC69C9" w:rsidRPr="00703AF0" w:rsidRDefault="00AC69C9" w:rsidP="00AC69C9">
            <w:pPr>
              <w:pStyle w:val="TableParagraph"/>
              <w:spacing w:before="53"/>
              <w:jc w:val="center"/>
              <w:rPr>
                <w:rFonts w:ascii="Verdana" w:hAnsi="Verdana"/>
                <w:sz w:val="18"/>
                <w:szCs w:val="18"/>
              </w:rPr>
            </w:pPr>
          </w:p>
        </w:tc>
      </w:tr>
      <w:tr w:rsidR="00AC69C9" w:rsidRPr="00552118" w14:paraId="0BF80F57" w14:textId="77777777" w:rsidTr="003B4C10">
        <w:trPr>
          <w:cantSplit/>
          <w:trHeight w:val="951"/>
        </w:trPr>
        <w:tc>
          <w:tcPr>
            <w:tcW w:w="793" w:type="pct"/>
          </w:tcPr>
          <w:p w14:paraId="0DC57C39" w14:textId="350D5E34" w:rsidR="00AC69C9" w:rsidRPr="00CA5CC0" w:rsidRDefault="00AC69C9" w:rsidP="00AC69C9">
            <w:pPr>
              <w:pStyle w:val="TableParagraph"/>
              <w:spacing w:before="61" w:line="288" w:lineRule="auto"/>
              <w:ind w:left="107" w:right="355"/>
              <w:jc w:val="center"/>
              <w:rPr>
                <w:rFonts w:ascii="Verdana" w:hAnsi="Verdana"/>
                <w:sz w:val="16"/>
                <w:szCs w:val="16"/>
              </w:rPr>
            </w:pPr>
            <w:r w:rsidRPr="00CA5CC0">
              <w:rPr>
                <w:rFonts w:ascii="Verdana" w:hAnsi="Verdana"/>
                <w:sz w:val="16"/>
                <w:szCs w:val="16"/>
              </w:rPr>
              <w:t>Acquisizione, verifica e gestione dei SIP e generazione del rapporto di versamento</w:t>
            </w:r>
          </w:p>
        </w:tc>
        <w:tc>
          <w:tcPr>
            <w:tcW w:w="626" w:type="pct"/>
            <w:vAlign w:val="center"/>
          </w:tcPr>
          <w:p w14:paraId="6C3B4157" w14:textId="72CC5879" w:rsidR="00AC69C9" w:rsidRPr="00703AF0" w:rsidRDefault="00AC69C9" w:rsidP="00AC69C9">
            <w:pPr>
              <w:pStyle w:val="TableParagraph"/>
              <w:spacing w:before="1"/>
              <w:ind w:left="9"/>
              <w:jc w:val="center"/>
              <w:rPr>
                <w:rFonts w:ascii="Verdana" w:hAnsi="Verdana"/>
                <w:sz w:val="18"/>
                <w:szCs w:val="18"/>
              </w:rPr>
            </w:pPr>
          </w:p>
        </w:tc>
        <w:tc>
          <w:tcPr>
            <w:tcW w:w="609" w:type="pct"/>
            <w:vAlign w:val="center"/>
          </w:tcPr>
          <w:p w14:paraId="313FDA7F" w14:textId="45A81924" w:rsidR="00AC69C9" w:rsidRPr="00703AF0" w:rsidRDefault="007D34B2" w:rsidP="00AC69C9">
            <w:pPr>
              <w:pStyle w:val="TableParagraph"/>
              <w:spacing w:before="1"/>
              <w:ind w:left="3"/>
              <w:jc w:val="center"/>
              <w:rPr>
                <w:rFonts w:ascii="Verdana" w:hAnsi="Verdana"/>
                <w:sz w:val="18"/>
                <w:szCs w:val="18"/>
              </w:rPr>
            </w:pPr>
            <w:r>
              <w:rPr>
                <w:rFonts w:ascii="Verdana" w:hAnsi="Verdana"/>
                <w:sz w:val="18"/>
                <w:szCs w:val="18"/>
              </w:rPr>
              <w:t>A</w:t>
            </w:r>
          </w:p>
        </w:tc>
        <w:tc>
          <w:tcPr>
            <w:tcW w:w="609" w:type="pct"/>
            <w:vAlign w:val="center"/>
          </w:tcPr>
          <w:p w14:paraId="7F72245C" w14:textId="5CD96141" w:rsidR="00AC69C9" w:rsidRPr="00703AF0" w:rsidRDefault="00AC69C9" w:rsidP="00AC69C9">
            <w:pPr>
              <w:pStyle w:val="TableParagraph"/>
              <w:spacing w:before="1"/>
              <w:ind w:left="3"/>
              <w:jc w:val="center"/>
              <w:rPr>
                <w:rFonts w:ascii="Verdana" w:hAnsi="Verdana"/>
                <w:sz w:val="18"/>
                <w:szCs w:val="18"/>
              </w:rPr>
            </w:pPr>
            <w:r>
              <w:rPr>
                <w:rFonts w:ascii="Verdana" w:hAnsi="Verdana"/>
                <w:sz w:val="18"/>
                <w:szCs w:val="18"/>
              </w:rPr>
              <w:t>R</w:t>
            </w:r>
          </w:p>
        </w:tc>
        <w:tc>
          <w:tcPr>
            <w:tcW w:w="609" w:type="pct"/>
            <w:vAlign w:val="center"/>
          </w:tcPr>
          <w:p w14:paraId="38468E02" w14:textId="39F17715" w:rsidR="00AC69C9" w:rsidRPr="00703AF0" w:rsidRDefault="00AC69C9" w:rsidP="00AC69C9">
            <w:pPr>
              <w:pStyle w:val="TableParagraph"/>
              <w:spacing w:before="1"/>
              <w:ind w:left="3"/>
              <w:jc w:val="center"/>
              <w:rPr>
                <w:rFonts w:ascii="Verdana" w:hAnsi="Verdana"/>
                <w:sz w:val="18"/>
                <w:szCs w:val="18"/>
              </w:rPr>
            </w:pPr>
          </w:p>
        </w:tc>
        <w:tc>
          <w:tcPr>
            <w:tcW w:w="609" w:type="pct"/>
            <w:vAlign w:val="center"/>
          </w:tcPr>
          <w:p w14:paraId="05C2AFAF" w14:textId="77777777" w:rsidR="00AC69C9" w:rsidRPr="00703AF0" w:rsidRDefault="00AC69C9" w:rsidP="00AC69C9">
            <w:pPr>
              <w:pStyle w:val="TableParagraph"/>
              <w:spacing w:before="1"/>
              <w:ind w:left="2"/>
              <w:jc w:val="center"/>
              <w:rPr>
                <w:rFonts w:ascii="Verdana" w:hAnsi="Verdana"/>
                <w:sz w:val="18"/>
                <w:szCs w:val="18"/>
              </w:rPr>
            </w:pPr>
          </w:p>
        </w:tc>
        <w:tc>
          <w:tcPr>
            <w:tcW w:w="609" w:type="pct"/>
            <w:vAlign w:val="center"/>
          </w:tcPr>
          <w:p w14:paraId="18DA6E98" w14:textId="77777777" w:rsidR="00AC69C9" w:rsidRPr="00703AF0" w:rsidRDefault="00AC69C9" w:rsidP="00AC69C9">
            <w:pPr>
              <w:pStyle w:val="TableParagraph"/>
              <w:spacing w:before="1"/>
              <w:ind w:left="690"/>
              <w:jc w:val="center"/>
              <w:rPr>
                <w:rFonts w:ascii="Verdana" w:hAnsi="Verdana"/>
                <w:sz w:val="18"/>
                <w:szCs w:val="18"/>
              </w:rPr>
            </w:pPr>
          </w:p>
        </w:tc>
        <w:tc>
          <w:tcPr>
            <w:tcW w:w="535" w:type="pct"/>
            <w:vAlign w:val="center"/>
          </w:tcPr>
          <w:p w14:paraId="2CBDE49C" w14:textId="77777777" w:rsidR="00AC69C9" w:rsidRPr="00703AF0" w:rsidRDefault="00AC69C9" w:rsidP="00AC69C9">
            <w:pPr>
              <w:pStyle w:val="TableParagraph"/>
              <w:spacing w:before="1"/>
              <w:jc w:val="center"/>
              <w:rPr>
                <w:rFonts w:ascii="Verdana" w:hAnsi="Verdana"/>
                <w:sz w:val="18"/>
                <w:szCs w:val="18"/>
              </w:rPr>
            </w:pPr>
          </w:p>
        </w:tc>
      </w:tr>
      <w:tr w:rsidR="00AC69C9" w:rsidRPr="00552118" w14:paraId="4E943EC7" w14:textId="77777777" w:rsidTr="003B4C10">
        <w:trPr>
          <w:cantSplit/>
          <w:trHeight w:val="391"/>
        </w:trPr>
        <w:tc>
          <w:tcPr>
            <w:tcW w:w="793" w:type="pct"/>
          </w:tcPr>
          <w:p w14:paraId="467127D7" w14:textId="06224244" w:rsidR="00AC69C9" w:rsidRPr="00CA5CC0" w:rsidRDefault="00AC69C9" w:rsidP="00AC69C9">
            <w:pPr>
              <w:pStyle w:val="TableParagraph"/>
              <w:spacing w:before="58"/>
              <w:ind w:left="107"/>
              <w:jc w:val="center"/>
              <w:rPr>
                <w:rFonts w:ascii="Verdana" w:hAnsi="Verdana"/>
                <w:sz w:val="16"/>
                <w:szCs w:val="16"/>
              </w:rPr>
            </w:pPr>
            <w:r w:rsidRPr="00CA5CC0">
              <w:rPr>
                <w:rFonts w:ascii="Verdana" w:hAnsi="Verdana"/>
                <w:sz w:val="16"/>
                <w:szCs w:val="16"/>
              </w:rPr>
              <w:t>Preparazione e gestione dell’AIP</w:t>
            </w:r>
          </w:p>
        </w:tc>
        <w:tc>
          <w:tcPr>
            <w:tcW w:w="626" w:type="pct"/>
            <w:vAlign w:val="center"/>
          </w:tcPr>
          <w:p w14:paraId="7E123586" w14:textId="7384964C" w:rsidR="00AC69C9" w:rsidRPr="00703AF0" w:rsidRDefault="00AC69C9" w:rsidP="00AC69C9">
            <w:pPr>
              <w:pStyle w:val="TableParagraph"/>
              <w:spacing w:before="53"/>
              <w:ind w:left="9"/>
              <w:jc w:val="center"/>
              <w:rPr>
                <w:rFonts w:ascii="Verdana" w:hAnsi="Verdana"/>
                <w:sz w:val="18"/>
                <w:szCs w:val="18"/>
              </w:rPr>
            </w:pPr>
          </w:p>
        </w:tc>
        <w:tc>
          <w:tcPr>
            <w:tcW w:w="609" w:type="pct"/>
            <w:vAlign w:val="center"/>
          </w:tcPr>
          <w:p w14:paraId="090F6279" w14:textId="0FB68FED" w:rsidR="00AC69C9" w:rsidRPr="00703AF0" w:rsidRDefault="007D34B2" w:rsidP="00AC69C9">
            <w:pPr>
              <w:pStyle w:val="TableParagraph"/>
              <w:spacing w:before="53"/>
              <w:ind w:left="3"/>
              <w:jc w:val="center"/>
              <w:rPr>
                <w:rFonts w:ascii="Verdana" w:hAnsi="Verdana"/>
                <w:sz w:val="18"/>
                <w:szCs w:val="18"/>
              </w:rPr>
            </w:pPr>
            <w:r>
              <w:rPr>
                <w:rFonts w:ascii="Verdana" w:hAnsi="Verdana"/>
                <w:sz w:val="18"/>
                <w:szCs w:val="18"/>
              </w:rPr>
              <w:t>A</w:t>
            </w:r>
          </w:p>
        </w:tc>
        <w:tc>
          <w:tcPr>
            <w:tcW w:w="609" w:type="pct"/>
            <w:vAlign w:val="center"/>
          </w:tcPr>
          <w:p w14:paraId="380A8EB4" w14:textId="7803BEE8" w:rsidR="00AC69C9" w:rsidRPr="00703AF0" w:rsidRDefault="00AC69C9" w:rsidP="00AC69C9">
            <w:pPr>
              <w:pStyle w:val="TableParagraph"/>
              <w:spacing w:before="53"/>
              <w:ind w:left="3"/>
              <w:jc w:val="center"/>
              <w:rPr>
                <w:rFonts w:ascii="Verdana" w:hAnsi="Verdana"/>
                <w:sz w:val="18"/>
                <w:szCs w:val="18"/>
              </w:rPr>
            </w:pPr>
            <w:r>
              <w:rPr>
                <w:rFonts w:ascii="Verdana" w:hAnsi="Verdana"/>
                <w:sz w:val="18"/>
                <w:szCs w:val="18"/>
              </w:rPr>
              <w:t>R</w:t>
            </w:r>
          </w:p>
        </w:tc>
        <w:tc>
          <w:tcPr>
            <w:tcW w:w="609" w:type="pct"/>
            <w:vAlign w:val="center"/>
          </w:tcPr>
          <w:p w14:paraId="1B9C4E64" w14:textId="15109400" w:rsidR="00AC69C9" w:rsidRPr="00703AF0" w:rsidRDefault="00AC69C9" w:rsidP="00AC69C9">
            <w:pPr>
              <w:pStyle w:val="TableParagraph"/>
              <w:spacing w:before="53"/>
              <w:ind w:left="3"/>
              <w:jc w:val="center"/>
              <w:rPr>
                <w:rFonts w:ascii="Verdana" w:hAnsi="Verdana"/>
                <w:sz w:val="18"/>
                <w:szCs w:val="18"/>
              </w:rPr>
            </w:pPr>
          </w:p>
        </w:tc>
        <w:tc>
          <w:tcPr>
            <w:tcW w:w="609" w:type="pct"/>
            <w:vAlign w:val="center"/>
          </w:tcPr>
          <w:p w14:paraId="56781DC8" w14:textId="77777777" w:rsidR="00AC69C9" w:rsidRPr="00703AF0" w:rsidRDefault="00AC69C9" w:rsidP="00AC69C9">
            <w:pPr>
              <w:pStyle w:val="TableParagraph"/>
              <w:spacing w:before="53"/>
              <w:ind w:left="2"/>
              <w:jc w:val="center"/>
              <w:rPr>
                <w:rFonts w:ascii="Verdana" w:hAnsi="Verdana"/>
                <w:sz w:val="18"/>
                <w:szCs w:val="18"/>
              </w:rPr>
            </w:pPr>
          </w:p>
        </w:tc>
        <w:tc>
          <w:tcPr>
            <w:tcW w:w="609" w:type="pct"/>
            <w:vAlign w:val="center"/>
          </w:tcPr>
          <w:p w14:paraId="591B581F" w14:textId="77777777" w:rsidR="00AC69C9" w:rsidRPr="00703AF0" w:rsidRDefault="00AC69C9" w:rsidP="00AC69C9">
            <w:pPr>
              <w:pStyle w:val="TableParagraph"/>
              <w:spacing w:before="53"/>
              <w:ind w:left="690"/>
              <w:jc w:val="center"/>
              <w:rPr>
                <w:rFonts w:ascii="Verdana" w:hAnsi="Verdana"/>
                <w:sz w:val="18"/>
                <w:szCs w:val="18"/>
              </w:rPr>
            </w:pPr>
          </w:p>
        </w:tc>
        <w:tc>
          <w:tcPr>
            <w:tcW w:w="535" w:type="pct"/>
            <w:vAlign w:val="center"/>
          </w:tcPr>
          <w:p w14:paraId="3C7423F5" w14:textId="77777777" w:rsidR="00AC69C9" w:rsidRPr="00703AF0" w:rsidRDefault="00AC69C9" w:rsidP="00AC69C9">
            <w:pPr>
              <w:pStyle w:val="TableParagraph"/>
              <w:spacing w:before="53"/>
              <w:jc w:val="center"/>
              <w:rPr>
                <w:rFonts w:ascii="Verdana" w:hAnsi="Verdana"/>
                <w:sz w:val="18"/>
                <w:szCs w:val="18"/>
              </w:rPr>
            </w:pPr>
          </w:p>
        </w:tc>
      </w:tr>
      <w:tr w:rsidR="00AC69C9" w:rsidRPr="00552118" w14:paraId="33666C9A" w14:textId="77777777" w:rsidTr="003B4C10">
        <w:trPr>
          <w:cantSplit/>
          <w:trHeight w:val="841"/>
        </w:trPr>
        <w:tc>
          <w:tcPr>
            <w:tcW w:w="793" w:type="pct"/>
          </w:tcPr>
          <w:p w14:paraId="28392ACA" w14:textId="1742863C" w:rsidR="00AC69C9" w:rsidRPr="00CA5CC0" w:rsidRDefault="00AC69C9" w:rsidP="00AC69C9">
            <w:pPr>
              <w:pStyle w:val="TableParagraph"/>
              <w:spacing w:before="58" w:line="288" w:lineRule="auto"/>
              <w:ind w:left="107" w:right="344"/>
              <w:jc w:val="center"/>
              <w:rPr>
                <w:rFonts w:ascii="Verdana" w:hAnsi="Verdana"/>
                <w:sz w:val="16"/>
                <w:szCs w:val="16"/>
              </w:rPr>
            </w:pPr>
            <w:r w:rsidRPr="00CA5CC0">
              <w:rPr>
                <w:rFonts w:ascii="Verdana" w:hAnsi="Verdana"/>
                <w:sz w:val="16"/>
                <w:szCs w:val="16"/>
              </w:rPr>
              <w:t>Preparazione e gestione del DIP</w:t>
            </w:r>
          </w:p>
        </w:tc>
        <w:tc>
          <w:tcPr>
            <w:tcW w:w="626" w:type="pct"/>
            <w:vAlign w:val="center"/>
          </w:tcPr>
          <w:p w14:paraId="342B60B3" w14:textId="056A5DB4" w:rsidR="00AC69C9" w:rsidRPr="00703AF0" w:rsidRDefault="00AC69C9" w:rsidP="00AC69C9">
            <w:pPr>
              <w:pStyle w:val="TableParagraph"/>
              <w:spacing w:before="1"/>
              <w:ind w:left="9"/>
              <w:jc w:val="center"/>
              <w:rPr>
                <w:rFonts w:ascii="Verdana" w:hAnsi="Verdana"/>
                <w:sz w:val="18"/>
                <w:szCs w:val="18"/>
              </w:rPr>
            </w:pPr>
          </w:p>
        </w:tc>
        <w:tc>
          <w:tcPr>
            <w:tcW w:w="609" w:type="pct"/>
            <w:vAlign w:val="center"/>
          </w:tcPr>
          <w:p w14:paraId="7CCA01FB" w14:textId="753B1E3B" w:rsidR="00AC69C9" w:rsidRPr="00703AF0" w:rsidRDefault="007D34B2" w:rsidP="00AC69C9">
            <w:pPr>
              <w:pStyle w:val="TableParagraph"/>
              <w:spacing w:before="1"/>
              <w:ind w:left="3"/>
              <w:jc w:val="center"/>
              <w:rPr>
                <w:rFonts w:ascii="Verdana" w:hAnsi="Verdana"/>
                <w:sz w:val="18"/>
                <w:szCs w:val="18"/>
              </w:rPr>
            </w:pPr>
            <w:r>
              <w:rPr>
                <w:rFonts w:ascii="Verdana" w:hAnsi="Verdana"/>
                <w:sz w:val="18"/>
                <w:szCs w:val="18"/>
              </w:rPr>
              <w:t>A</w:t>
            </w:r>
          </w:p>
        </w:tc>
        <w:tc>
          <w:tcPr>
            <w:tcW w:w="609" w:type="pct"/>
            <w:vAlign w:val="center"/>
          </w:tcPr>
          <w:p w14:paraId="39F6BBB0" w14:textId="520FD112" w:rsidR="00AC69C9" w:rsidRPr="00703AF0" w:rsidRDefault="00AC69C9" w:rsidP="00AC69C9">
            <w:pPr>
              <w:pStyle w:val="TableParagraph"/>
              <w:spacing w:before="1"/>
              <w:ind w:left="3"/>
              <w:jc w:val="center"/>
              <w:rPr>
                <w:rFonts w:ascii="Verdana" w:hAnsi="Verdana"/>
                <w:sz w:val="18"/>
                <w:szCs w:val="18"/>
              </w:rPr>
            </w:pPr>
            <w:r>
              <w:rPr>
                <w:rFonts w:ascii="Verdana" w:hAnsi="Verdana"/>
                <w:sz w:val="18"/>
                <w:szCs w:val="18"/>
              </w:rPr>
              <w:t>R</w:t>
            </w:r>
          </w:p>
        </w:tc>
        <w:tc>
          <w:tcPr>
            <w:tcW w:w="609" w:type="pct"/>
            <w:vAlign w:val="center"/>
          </w:tcPr>
          <w:p w14:paraId="7F297A48" w14:textId="4BAFFFD7" w:rsidR="00AC69C9" w:rsidRPr="00703AF0" w:rsidRDefault="00AC69C9" w:rsidP="00AC69C9">
            <w:pPr>
              <w:pStyle w:val="TableParagraph"/>
              <w:spacing w:before="1"/>
              <w:ind w:left="3"/>
              <w:jc w:val="center"/>
              <w:rPr>
                <w:rFonts w:ascii="Verdana" w:hAnsi="Verdana"/>
                <w:sz w:val="18"/>
                <w:szCs w:val="18"/>
              </w:rPr>
            </w:pPr>
          </w:p>
        </w:tc>
        <w:tc>
          <w:tcPr>
            <w:tcW w:w="609" w:type="pct"/>
            <w:vAlign w:val="center"/>
          </w:tcPr>
          <w:p w14:paraId="75451264" w14:textId="77777777" w:rsidR="00AC69C9" w:rsidRPr="00703AF0" w:rsidRDefault="00AC69C9" w:rsidP="00AC69C9">
            <w:pPr>
              <w:pStyle w:val="TableParagraph"/>
              <w:spacing w:before="1"/>
              <w:ind w:left="2"/>
              <w:jc w:val="center"/>
              <w:rPr>
                <w:rFonts w:ascii="Verdana" w:hAnsi="Verdana"/>
                <w:sz w:val="18"/>
                <w:szCs w:val="18"/>
              </w:rPr>
            </w:pPr>
          </w:p>
        </w:tc>
        <w:tc>
          <w:tcPr>
            <w:tcW w:w="609" w:type="pct"/>
            <w:vAlign w:val="center"/>
          </w:tcPr>
          <w:p w14:paraId="75DF7871" w14:textId="77777777" w:rsidR="00AC69C9" w:rsidRPr="00703AF0" w:rsidRDefault="00AC69C9" w:rsidP="00AC69C9">
            <w:pPr>
              <w:pStyle w:val="TableParagraph"/>
              <w:spacing w:before="1"/>
              <w:ind w:left="690"/>
              <w:jc w:val="center"/>
              <w:rPr>
                <w:rFonts w:ascii="Verdana" w:hAnsi="Verdana"/>
                <w:sz w:val="18"/>
                <w:szCs w:val="18"/>
              </w:rPr>
            </w:pPr>
          </w:p>
        </w:tc>
        <w:tc>
          <w:tcPr>
            <w:tcW w:w="535" w:type="pct"/>
            <w:vAlign w:val="center"/>
          </w:tcPr>
          <w:p w14:paraId="08FB7FE7" w14:textId="77777777" w:rsidR="00AC69C9" w:rsidRPr="00703AF0" w:rsidRDefault="00AC69C9" w:rsidP="00AC69C9">
            <w:pPr>
              <w:pStyle w:val="TableParagraph"/>
              <w:spacing w:before="1"/>
              <w:jc w:val="center"/>
              <w:rPr>
                <w:rFonts w:ascii="Verdana" w:hAnsi="Verdana"/>
                <w:sz w:val="18"/>
                <w:szCs w:val="18"/>
              </w:rPr>
            </w:pPr>
          </w:p>
        </w:tc>
      </w:tr>
      <w:tr w:rsidR="00AC69C9" w:rsidRPr="00552118" w14:paraId="2BAEA47D" w14:textId="77777777" w:rsidTr="003B4C10">
        <w:trPr>
          <w:cantSplit/>
          <w:trHeight w:val="555"/>
        </w:trPr>
        <w:tc>
          <w:tcPr>
            <w:tcW w:w="793" w:type="pct"/>
          </w:tcPr>
          <w:p w14:paraId="7B6125CF" w14:textId="76DF9B96" w:rsidR="00AC69C9" w:rsidRPr="00CA5CC0" w:rsidRDefault="00AC69C9" w:rsidP="00AC69C9">
            <w:pPr>
              <w:pStyle w:val="TableParagraph"/>
              <w:spacing w:before="58" w:line="288" w:lineRule="auto"/>
              <w:ind w:left="107" w:right="344"/>
              <w:jc w:val="center"/>
              <w:rPr>
                <w:rFonts w:ascii="Verdana" w:hAnsi="Verdana"/>
                <w:sz w:val="16"/>
                <w:szCs w:val="16"/>
              </w:rPr>
            </w:pPr>
            <w:r w:rsidRPr="00CA5CC0">
              <w:rPr>
                <w:rFonts w:ascii="Verdana" w:hAnsi="Verdana"/>
                <w:sz w:val="16"/>
                <w:szCs w:val="16"/>
              </w:rPr>
              <w:t>Scarto degli AIP</w:t>
            </w:r>
          </w:p>
        </w:tc>
        <w:tc>
          <w:tcPr>
            <w:tcW w:w="626" w:type="pct"/>
            <w:vAlign w:val="center"/>
          </w:tcPr>
          <w:p w14:paraId="58F47C8B" w14:textId="689A96DA" w:rsidR="00AC69C9" w:rsidRPr="00703AF0" w:rsidRDefault="00AC69C9" w:rsidP="00AC69C9">
            <w:pPr>
              <w:pStyle w:val="TableParagraph"/>
              <w:spacing w:before="10"/>
              <w:jc w:val="center"/>
              <w:rPr>
                <w:rFonts w:ascii="Verdana" w:hAnsi="Verdana"/>
                <w:sz w:val="18"/>
                <w:szCs w:val="18"/>
              </w:rPr>
            </w:pPr>
          </w:p>
        </w:tc>
        <w:tc>
          <w:tcPr>
            <w:tcW w:w="609" w:type="pct"/>
            <w:vAlign w:val="center"/>
          </w:tcPr>
          <w:p w14:paraId="05D8E9D1" w14:textId="0AEE56F3" w:rsidR="00AC69C9" w:rsidRPr="00703AF0" w:rsidRDefault="00AC69C9" w:rsidP="00AC69C9">
            <w:pPr>
              <w:pStyle w:val="TableParagraph"/>
              <w:spacing w:before="10"/>
              <w:jc w:val="center"/>
              <w:rPr>
                <w:rFonts w:ascii="Verdana" w:hAnsi="Verdana"/>
                <w:sz w:val="18"/>
                <w:szCs w:val="18"/>
              </w:rPr>
            </w:pPr>
            <w:r>
              <w:rPr>
                <w:rFonts w:ascii="Verdana" w:hAnsi="Verdana"/>
                <w:sz w:val="18"/>
                <w:szCs w:val="18"/>
              </w:rPr>
              <w:t>A, R</w:t>
            </w:r>
          </w:p>
        </w:tc>
        <w:tc>
          <w:tcPr>
            <w:tcW w:w="609" w:type="pct"/>
            <w:vAlign w:val="center"/>
          </w:tcPr>
          <w:p w14:paraId="51571DA0" w14:textId="77777777" w:rsidR="00AC69C9" w:rsidRPr="00703AF0" w:rsidRDefault="00AC69C9" w:rsidP="00AC69C9">
            <w:pPr>
              <w:pStyle w:val="TableParagraph"/>
              <w:spacing w:before="10"/>
              <w:jc w:val="center"/>
              <w:rPr>
                <w:rFonts w:ascii="Verdana" w:hAnsi="Verdana"/>
                <w:sz w:val="18"/>
                <w:szCs w:val="18"/>
              </w:rPr>
            </w:pPr>
          </w:p>
        </w:tc>
        <w:tc>
          <w:tcPr>
            <w:tcW w:w="609" w:type="pct"/>
            <w:vAlign w:val="center"/>
          </w:tcPr>
          <w:p w14:paraId="365AD490" w14:textId="59A60693" w:rsidR="00AC69C9" w:rsidRPr="00703AF0" w:rsidRDefault="00AC69C9" w:rsidP="00AC69C9">
            <w:pPr>
              <w:pStyle w:val="TableParagraph"/>
              <w:spacing w:before="10"/>
              <w:jc w:val="center"/>
              <w:rPr>
                <w:rFonts w:ascii="Verdana" w:hAnsi="Verdana"/>
                <w:sz w:val="18"/>
                <w:szCs w:val="18"/>
              </w:rPr>
            </w:pPr>
          </w:p>
        </w:tc>
        <w:tc>
          <w:tcPr>
            <w:tcW w:w="609" w:type="pct"/>
            <w:vAlign w:val="center"/>
          </w:tcPr>
          <w:p w14:paraId="559959A6" w14:textId="77777777" w:rsidR="00AC69C9" w:rsidRPr="00703AF0" w:rsidRDefault="00AC69C9" w:rsidP="00AC69C9">
            <w:pPr>
              <w:pStyle w:val="TableParagraph"/>
              <w:spacing w:before="10"/>
              <w:jc w:val="center"/>
              <w:rPr>
                <w:rFonts w:ascii="Verdana" w:hAnsi="Verdana"/>
                <w:sz w:val="18"/>
                <w:szCs w:val="18"/>
              </w:rPr>
            </w:pPr>
          </w:p>
        </w:tc>
        <w:tc>
          <w:tcPr>
            <w:tcW w:w="609" w:type="pct"/>
            <w:vAlign w:val="center"/>
          </w:tcPr>
          <w:p w14:paraId="77111E20" w14:textId="77777777" w:rsidR="00AC69C9" w:rsidRPr="00703AF0" w:rsidRDefault="00AC69C9" w:rsidP="00AC69C9">
            <w:pPr>
              <w:pStyle w:val="TableParagraph"/>
              <w:spacing w:before="10"/>
              <w:jc w:val="center"/>
              <w:rPr>
                <w:rFonts w:ascii="Verdana" w:hAnsi="Verdana"/>
                <w:sz w:val="18"/>
                <w:szCs w:val="18"/>
              </w:rPr>
            </w:pPr>
          </w:p>
        </w:tc>
        <w:tc>
          <w:tcPr>
            <w:tcW w:w="535" w:type="pct"/>
            <w:vAlign w:val="center"/>
          </w:tcPr>
          <w:p w14:paraId="487AD79E" w14:textId="77777777" w:rsidR="00AC69C9" w:rsidRPr="00703AF0" w:rsidRDefault="00AC69C9" w:rsidP="00AC69C9">
            <w:pPr>
              <w:pStyle w:val="TableParagraph"/>
              <w:spacing w:before="10"/>
              <w:jc w:val="center"/>
              <w:rPr>
                <w:rFonts w:ascii="Verdana" w:hAnsi="Verdana"/>
                <w:sz w:val="18"/>
                <w:szCs w:val="18"/>
              </w:rPr>
            </w:pPr>
          </w:p>
        </w:tc>
      </w:tr>
      <w:tr w:rsidR="00AC69C9" w:rsidRPr="00552118" w14:paraId="21D8BABA" w14:textId="77777777" w:rsidTr="003B4C10">
        <w:trPr>
          <w:cantSplit/>
          <w:trHeight w:val="950"/>
        </w:trPr>
        <w:tc>
          <w:tcPr>
            <w:tcW w:w="793" w:type="pct"/>
          </w:tcPr>
          <w:p w14:paraId="65E90BF3" w14:textId="77777777" w:rsidR="00AC69C9" w:rsidRPr="00CA5CC0" w:rsidRDefault="00AC69C9" w:rsidP="00AC69C9">
            <w:pPr>
              <w:pStyle w:val="TableParagraph"/>
              <w:spacing w:before="58" w:line="288" w:lineRule="auto"/>
              <w:ind w:left="107" w:right="344"/>
              <w:jc w:val="center"/>
              <w:rPr>
                <w:rFonts w:ascii="Verdana" w:hAnsi="Verdana"/>
                <w:sz w:val="16"/>
                <w:szCs w:val="16"/>
              </w:rPr>
            </w:pPr>
            <w:r w:rsidRPr="00CA5CC0">
              <w:rPr>
                <w:rFonts w:ascii="Verdana" w:hAnsi="Verdana"/>
                <w:sz w:val="16"/>
                <w:szCs w:val="16"/>
              </w:rPr>
              <w:t>Chiusura del servizio di conservazione</w:t>
            </w:r>
          </w:p>
        </w:tc>
        <w:tc>
          <w:tcPr>
            <w:tcW w:w="626" w:type="pct"/>
            <w:vAlign w:val="center"/>
          </w:tcPr>
          <w:p w14:paraId="387C607D" w14:textId="5EC6829C" w:rsidR="00AC69C9" w:rsidRPr="00FA377B" w:rsidRDefault="00AC69C9" w:rsidP="00AC69C9">
            <w:pPr>
              <w:pStyle w:val="TableParagraph"/>
              <w:spacing w:before="10"/>
              <w:jc w:val="center"/>
            </w:pPr>
            <w:r>
              <w:rPr>
                <w:rFonts w:ascii="Verdana" w:hAnsi="Verdana"/>
                <w:sz w:val="18"/>
                <w:szCs w:val="18"/>
              </w:rPr>
              <w:t>A</w:t>
            </w:r>
          </w:p>
        </w:tc>
        <w:tc>
          <w:tcPr>
            <w:tcW w:w="609" w:type="pct"/>
            <w:vAlign w:val="center"/>
          </w:tcPr>
          <w:p w14:paraId="191E661A" w14:textId="75B8423F" w:rsidR="00AC69C9" w:rsidRPr="00703AF0" w:rsidRDefault="00466104" w:rsidP="00AC69C9">
            <w:pPr>
              <w:pStyle w:val="TableParagraph"/>
              <w:spacing w:before="10"/>
              <w:jc w:val="center"/>
              <w:rPr>
                <w:rFonts w:ascii="Verdana" w:hAnsi="Verdana"/>
                <w:sz w:val="18"/>
                <w:szCs w:val="18"/>
              </w:rPr>
            </w:pPr>
            <w:r>
              <w:rPr>
                <w:rFonts w:ascii="Verdana" w:hAnsi="Verdana"/>
                <w:sz w:val="18"/>
                <w:szCs w:val="18"/>
              </w:rPr>
              <w:t>C</w:t>
            </w:r>
          </w:p>
        </w:tc>
        <w:tc>
          <w:tcPr>
            <w:tcW w:w="609" w:type="pct"/>
            <w:vAlign w:val="center"/>
          </w:tcPr>
          <w:p w14:paraId="5EEB3929" w14:textId="38D268C4" w:rsidR="00AC69C9" w:rsidRPr="00703AF0" w:rsidRDefault="00AC69C9" w:rsidP="00AC69C9">
            <w:pPr>
              <w:pStyle w:val="TableParagraph"/>
              <w:spacing w:before="10"/>
              <w:jc w:val="center"/>
              <w:rPr>
                <w:rFonts w:ascii="Verdana" w:hAnsi="Verdana"/>
                <w:sz w:val="18"/>
                <w:szCs w:val="18"/>
              </w:rPr>
            </w:pPr>
            <w:r>
              <w:rPr>
                <w:rFonts w:ascii="Verdana" w:hAnsi="Verdana"/>
                <w:sz w:val="18"/>
                <w:szCs w:val="18"/>
              </w:rPr>
              <w:t>R</w:t>
            </w:r>
          </w:p>
        </w:tc>
        <w:tc>
          <w:tcPr>
            <w:tcW w:w="609" w:type="pct"/>
            <w:vAlign w:val="center"/>
          </w:tcPr>
          <w:p w14:paraId="168E74E1" w14:textId="621F1EBE" w:rsidR="00AC69C9" w:rsidRPr="00703AF0" w:rsidRDefault="00AC69C9" w:rsidP="00AC69C9">
            <w:pPr>
              <w:pStyle w:val="TableParagraph"/>
              <w:spacing w:before="10"/>
              <w:jc w:val="center"/>
              <w:rPr>
                <w:rFonts w:ascii="Verdana" w:hAnsi="Verdana"/>
                <w:sz w:val="18"/>
                <w:szCs w:val="18"/>
              </w:rPr>
            </w:pPr>
          </w:p>
        </w:tc>
        <w:tc>
          <w:tcPr>
            <w:tcW w:w="609" w:type="pct"/>
            <w:vAlign w:val="center"/>
          </w:tcPr>
          <w:p w14:paraId="72268A91" w14:textId="77777777" w:rsidR="00AC69C9" w:rsidRPr="00703AF0" w:rsidRDefault="00AC69C9" w:rsidP="00AC69C9">
            <w:pPr>
              <w:pStyle w:val="TableParagraph"/>
              <w:spacing w:before="10"/>
              <w:jc w:val="center"/>
              <w:rPr>
                <w:rFonts w:ascii="Verdana" w:hAnsi="Verdana"/>
                <w:sz w:val="18"/>
                <w:szCs w:val="18"/>
              </w:rPr>
            </w:pPr>
          </w:p>
        </w:tc>
        <w:tc>
          <w:tcPr>
            <w:tcW w:w="609" w:type="pct"/>
            <w:vAlign w:val="center"/>
          </w:tcPr>
          <w:p w14:paraId="4B9ECAAC" w14:textId="77777777" w:rsidR="00AC69C9" w:rsidRPr="00703AF0" w:rsidRDefault="00AC69C9" w:rsidP="00AC69C9">
            <w:pPr>
              <w:pStyle w:val="TableParagraph"/>
              <w:spacing w:before="10"/>
              <w:jc w:val="center"/>
              <w:rPr>
                <w:rFonts w:ascii="Verdana" w:hAnsi="Verdana"/>
                <w:sz w:val="18"/>
                <w:szCs w:val="18"/>
              </w:rPr>
            </w:pPr>
          </w:p>
        </w:tc>
        <w:tc>
          <w:tcPr>
            <w:tcW w:w="535" w:type="pct"/>
            <w:vAlign w:val="center"/>
          </w:tcPr>
          <w:p w14:paraId="64DA32B8" w14:textId="77777777" w:rsidR="00AC69C9" w:rsidRPr="00703AF0" w:rsidRDefault="00AC69C9" w:rsidP="00AC69C9">
            <w:pPr>
              <w:pStyle w:val="TableParagraph"/>
              <w:spacing w:before="10"/>
              <w:jc w:val="center"/>
              <w:rPr>
                <w:rFonts w:ascii="Verdana" w:hAnsi="Verdana"/>
                <w:sz w:val="18"/>
                <w:szCs w:val="18"/>
              </w:rPr>
            </w:pPr>
          </w:p>
        </w:tc>
      </w:tr>
      <w:tr w:rsidR="00AC69C9" w:rsidRPr="00552118" w14:paraId="597F94CE" w14:textId="77777777" w:rsidTr="003B4C10">
        <w:trPr>
          <w:cantSplit/>
          <w:trHeight w:val="950"/>
        </w:trPr>
        <w:tc>
          <w:tcPr>
            <w:tcW w:w="793" w:type="pct"/>
          </w:tcPr>
          <w:p w14:paraId="1280420C" w14:textId="77777777" w:rsidR="00AC69C9" w:rsidRPr="00CA5CC0" w:rsidRDefault="00AC69C9" w:rsidP="00AC69C9">
            <w:pPr>
              <w:pStyle w:val="TableParagraph"/>
              <w:spacing w:before="58" w:line="288" w:lineRule="auto"/>
              <w:ind w:left="107" w:right="344"/>
              <w:jc w:val="center"/>
              <w:rPr>
                <w:rFonts w:ascii="Verdana" w:hAnsi="Verdana"/>
                <w:sz w:val="16"/>
                <w:szCs w:val="16"/>
              </w:rPr>
            </w:pPr>
            <w:r w:rsidRPr="00CA5CC0">
              <w:rPr>
                <w:rFonts w:ascii="Verdana" w:hAnsi="Verdana"/>
                <w:sz w:val="16"/>
                <w:szCs w:val="16"/>
              </w:rPr>
              <w:t>Conduzione e manutenzione del sistema di conservazione</w:t>
            </w:r>
          </w:p>
        </w:tc>
        <w:tc>
          <w:tcPr>
            <w:tcW w:w="626" w:type="pct"/>
            <w:vAlign w:val="center"/>
          </w:tcPr>
          <w:p w14:paraId="5D727CFB" w14:textId="2082865C" w:rsidR="00AC69C9" w:rsidRPr="00703AF0" w:rsidRDefault="00A76636" w:rsidP="00AC69C9">
            <w:pPr>
              <w:pStyle w:val="TableParagraph"/>
              <w:spacing w:before="10"/>
              <w:jc w:val="center"/>
              <w:rPr>
                <w:rFonts w:ascii="Verdana" w:hAnsi="Verdana"/>
                <w:sz w:val="18"/>
                <w:szCs w:val="18"/>
              </w:rPr>
            </w:pPr>
            <w:r>
              <w:rPr>
                <w:rFonts w:ascii="Verdana" w:hAnsi="Verdana"/>
                <w:sz w:val="18"/>
                <w:szCs w:val="18"/>
              </w:rPr>
              <w:t>I</w:t>
            </w:r>
          </w:p>
        </w:tc>
        <w:tc>
          <w:tcPr>
            <w:tcW w:w="609" w:type="pct"/>
            <w:vAlign w:val="center"/>
          </w:tcPr>
          <w:p w14:paraId="0A7BAF48" w14:textId="445C94A7" w:rsidR="00AC69C9" w:rsidRPr="00703AF0" w:rsidRDefault="00A76636" w:rsidP="00AC69C9">
            <w:pPr>
              <w:pStyle w:val="TableParagraph"/>
              <w:spacing w:before="10"/>
              <w:jc w:val="center"/>
              <w:rPr>
                <w:rFonts w:ascii="Verdana" w:hAnsi="Verdana"/>
                <w:sz w:val="18"/>
                <w:szCs w:val="18"/>
              </w:rPr>
            </w:pPr>
            <w:r>
              <w:rPr>
                <w:rFonts w:ascii="Verdana" w:hAnsi="Verdana"/>
                <w:sz w:val="18"/>
                <w:szCs w:val="18"/>
              </w:rPr>
              <w:t>I</w:t>
            </w:r>
          </w:p>
        </w:tc>
        <w:tc>
          <w:tcPr>
            <w:tcW w:w="609" w:type="pct"/>
            <w:vAlign w:val="center"/>
          </w:tcPr>
          <w:p w14:paraId="1EE20F24" w14:textId="071CF7AA" w:rsidR="00AC69C9" w:rsidRPr="00703AF0" w:rsidRDefault="00A76636" w:rsidP="00AC69C9">
            <w:pPr>
              <w:pStyle w:val="TableParagraph"/>
              <w:spacing w:before="10"/>
              <w:jc w:val="center"/>
              <w:rPr>
                <w:rFonts w:ascii="Verdana" w:hAnsi="Verdana"/>
                <w:sz w:val="18"/>
                <w:szCs w:val="18"/>
              </w:rPr>
            </w:pPr>
            <w:r>
              <w:rPr>
                <w:rFonts w:ascii="Verdana" w:hAnsi="Verdana"/>
                <w:sz w:val="18"/>
                <w:szCs w:val="18"/>
              </w:rPr>
              <w:t>I</w:t>
            </w:r>
          </w:p>
        </w:tc>
        <w:tc>
          <w:tcPr>
            <w:tcW w:w="609" w:type="pct"/>
            <w:vAlign w:val="center"/>
          </w:tcPr>
          <w:p w14:paraId="0C3192FC" w14:textId="6B4FDCC1" w:rsidR="00AC69C9" w:rsidRPr="00703AF0" w:rsidRDefault="007517B8" w:rsidP="00AC69C9">
            <w:pPr>
              <w:pStyle w:val="TableParagraph"/>
              <w:spacing w:before="10"/>
              <w:jc w:val="center"/>
              <w:rPr>
                <w:rFonts w:ascii="Verdana" w:hAnsi="Verdana"/>
                <w:sz w:val="18"/>
                <w:szCs w:val="18"/>
              </w:rPr>
            </w:pPr>
            <w:r>
              <w:rPr>
                <w:rFonts w:ascii="Verdana" w:hAnsi="Verdana"/>
                <w:sz w:val="18"/>
                <w:szCs w:val="18"/>
              </w:rPr>
              <w:t>A</w:t>
            </w:r>
            <w:r w:rsidR="0003143C">
              <w:rPr>
                <w:rFonts w:ascii="Verdana" w:hAnsi="Verdana"/>
                <w:sz w:val="18"/>
                <w:szCs w:val="18"/>
              </w:rPr>
              <w:t>, R</w:t>
            </w:r>
          </w:p>
        </w:tc>
        <w:tc>
          <w:tcPr>
            <w:tcW w:w="609" w:type="pct"/>
            <w:vAlign w:val="center"/>
          </w:tcPr>
          <w:p w14:paraId="64E0934E" w14:textId="77777777" w:rsidR="00AC69C9" w:rsidRPr="00703AF0" w:rsidRDefault="00AC69C9" w:rsidP="00AC69C9">
            <w:pPr>
              <w:pStyle w:val="TableParagraph"/>
              <w:spacing w:before="10"/>
              <w:jc w:val="center"/>
              <w:rPr>
                <w:rFonts w:ascii="Verdana" w:hAnsi="Verdana"/>
                <w:sz w:val="18"/>
                <w:szCs w:val="18"/>
              </w:rPr>
            </w:pPr>
          </w:p>
        </w:tc>
        <w:tc>
          <w:tcPr>
            <w:tcW w:w="609" w:type="pct"/>
            <w:vAlign w:val="center"/>
          </w:tcPr>
          <w:p w14:paraId="167FF54D" w14:textId="77777777" w:rsidR="00AC69C9" w:rsidRPr="00703AF0" w:rsidRDefault="00AC69C9" w:rsidP="00AC69C9">
            <w:pPr>
              <w:pStyle w:val="TableParagraph"/>
              <w:spacing w:before="10"/>
              <w:jc w:val="center"/>
              <w:rPr>
                <w:rFonts w:ascii="Verdana" w:hAnsi="Verdana"/>
                <w:sz w:val="18"/>
                <w:szCs w:val="18"/>
              </w:rPr>
            </w:pPr>
          </w:p>
        </w:tc>
        <w:tc>
          <w:tcPr>
            <w:tcW w:w="535" w:type="pct"/>
            <w:vAlign w:val="center"/>
          </w:tcPr>
          <w:p w14:paraId="549454A1" w14:textId="77777777" w:rsidR="00AC69C9" w:rsidRPr="00703AF0" w:rsidRDefault="00AC69C9" w:rsidP="00AC69C9">
            <w:pPr>
              <w:pStyle w:val="TableParagraph"/>
              <w:spacing w:before="10"/>
              <w:jc w:val="center"/>
              <w:rPr>
                <w:rFonts w:ascii="Verdana" w:hAnsi="Verdana"/>
                <w:sz w:val="18"/>
                <w:szCs w:val="18"/>
              </w:rPr>
            </w:pPr>
          </w:p>
        </w:tc>
      </w:tr>
      <w:tr w:rsidR="00AC69C9" w:rsidRPr="00552118" w14:paraId="7A908250" w14:textId="77777777" w:rsidTr="003B4C10">
        <w:trPr>
          <w:cantSplit/>
          <w:trHeight w:val="950"/>
        </w:trPr>
        <w:tc>
          <w:tcPr>
            <w:tcW w:w="793" w:type="pct"/>
          </w:tcPr>
          <w:p w14:paraId="0E7C8765" w14:textId="77777777" w:rsidR="00AC69C9" w:rsidRPr="00CA5CC0" w:rsidRDefault="00AC69C9" w:rsidP="00AC69C9">
            <w:pPr>
              <w:pStyle w:val="TableParagraph"/>
              <w:spacing w:before="58" w:line="288" w:lineRule="auto"/>
              <w:ind w:left="107" w:right="344"/>
              <w:jc w:val="center"/>
              <w:rPr>
                <w:rFonts w:ascii="Verdana" w:hAnsi="Verdana"/>
                <w:sz w:val="16"/>
                <w:szCs w:val="16"/>
              </w:rPr>
            </w:pPr>
            <w:r w:rsidRPr="00CA5CC0">
              <w:rPr>
                <w:rFonts w:ascii="Verdana" w:hAnsi="Verdana"/>
                <w:sz w:val="16"/>
                <w:szCs w:val="16"/>
              </w:rPr>
              <w:t>Monitoraggio del sistema di conservazione</w:t>
            </w:r>
          </w:p>
        </w:tc>
        <w:tc>
          <w:tcPr>
            <w:tcW w:w="626" w:type="pct"/>
            <w:vAlign w:val="center"/>
          </w:tcPr>
          <w:p w14:paraId="5A62D806" w14:textId="4F519ECF" w:rsidR="00AC69C9" w:rsidRPr="00703AF0" w:rsidRDefault="00AC69C9" w:rsidP="00AC69C9">
            <w:pPr>
              <w:pStyle w:val="TableParagraph"/>
              <w:spacing w:before="10"/>
              <w:jc w:val="center"/>
              <w:rPr>
                <w:rFonts w:ascii="Verdana" w:hAnsi="Verdana"/>
                <w:sz w:val="18"/>
                <w:szCs w:val="18"/>
              </w:rPr>
            </w:pPr>
          </w:p>
        </w:tc>
        <w:tc>
          <w:tcPr>
            <w:tcW w:w="609" w:type="pct"/>
            <w:vAlign w:val="center"/>
          </w:tcPr>
          <w:p w14:paraId="507D2A28" w14:textId="11E105F9" w:rsidR="00AC69C9" w:rsidRPr="00703AF0" w:rsidRDefault="0003143C" w:rsidP="00AC69C9">
            <w:pPr>
              <w:pStyle w:val="TableParagraph"/>
              <w:spacing w:before="10"/>
              <w:jc w:val="center"/>
              <w:rPr>
                <w:rFonts w:ascii="Verdana" w:hAnsi="Verdana"/>
                <w:sz w:val="18"/>
                <w:szCs w:val="18"/>
              </w:rPr>
            </w:pPr>
            <w:r>
              <w:rPr>
                <w:rFonts w:ascii="Verdana" w:hAnsi="Verdana"/>
                <w:sz w:val="18"/>
                <w:szCs w:val="18"/>
              </w:rPr>
              <w:t>A, R</w:t>
            </w:r>
          </w:p>
        </w:tc>
        <w:tc>
          <w:tcPr>
            <w:tcW w:w="609" w:type="pct"/>
            <w:vAlign w:val="center"/>
          </w:tcPr>
          <w:p w14:paraId="7DFE2593" w14:textId="0D9E6DA5" w:rsidR="00AC69C9" w:rsidRPr="00703AF0" w:rsidRDefault="0003143C" w:rsidP="00AC69C9">
            <w:pPr>
              <w:pStyle w:val="TableParagraph"/>
              <w:spacing w:before="10"/>
              <w:jc w:val="center"/>
              <w:rPr>
                <w:rFonts w:ascii="Verdana" w:hAnsi="Verdana"/>
                <w:sz w:val="18"/>
                <w:szCs w:val="18"/>
              </w:rPr>
            </w:pPr>
            <w:r>
              <w:rPr>
                <w:rFonts w:ascii="Verdana" w:hAnsi="Verdana"/>
                <w:sz w:val="18"/>
                <w:szCs w:val="18"/>
              </w:rPr>
              <w:t>A, R</w:t>
            </w:r>
          </w:p>
        </w:tc>
        <w:tc>
          <w:tcPr>
            <w:tcW w:w="609" w:type="pct"/>
            <w:vAlign w:val="center"/>
          </w:tcPr>
          <w:p w14:paraId="1D065013" w14:textId="55F75C58" w:rsidR="00AC69C9" w:rsidRPr="00703AF0" w:rsidRDefault="0003143C" w:rsidP="00AC69C9">
            <w:pPr>
              <w:pStyle w:val="TableParagraph"/>
              <w:spacing w:before="10"/>
              <w:jc w:val="center"/>
              <w:rPr>
                <w:rFonts w:ascii="Verdana" w:hAnsi="Verdana"/>
                <w:sz w:val="18"/>
                <w:szCs w:val="18"/>
              </w:rPr>
            </w:pPr>
            <w:r>
              <w:rPr>
                <w:rFonts w:ascii="Verdana" w:hAnsi="Verdana"/>
                <w:sz w:val="18"/>
                <w:szCs w:val="18"/>
              </w:rPr>
              <w:t>A, R</w:t>
            </w:r>
          </w:p>
        </w:tc>
        <w:tc>
          <w:tcPr>
            <w:tcW w:w="609" w:type="pct"/>
            <w:vAlign w:val="center"/>
          </w:tcPr>
          <w:p w14:paraId="163A9FFA" w14:textId="77777777" w:rsidR="00AC69C9" w:rsidRPr="00703AF0" w:rsidRDefault="00AC69C9" w:rsidP="00AC69C9">
            <w:pPr>
              <w:pStyle w:val="TableParagraph"/>
              <w:spacing w:before="10"/>
              <w:jc w:val="center"/>
              <w:rPr>
                <w:rFonts w:ascii="Verdana" w:hAnsi="Verdana"/>
                <w:sz w:val="18"/>
                <w:szCs w:val="18"/>
              </w:rPr>
            </w:pPr>
          </w:p>
        </w:tc>
        <w:tc>
          <w:tcPr>
            <w:tcW w:w="609" w:type="pct"/>
            <w:vAlign w:val="center"/>
          </w:tcPr>
          <w:p w14:paraId="621800B3" w14:textId="77777777" w:rsidR="00AC69C9" w:rsidRPr="00703AF0" w:rsidRDefault="00AC69C9" w:rsidP="00AC69C9">
            <w:pPr>
              <w:pStyle w:val="TableParagraph"/>
              <w:spacing w:before="10"/>
              <w:jc w:val="center"/>
              <w:rPr>
                <w:rFonts w:ascii="Verdana" w:hAnsi="Verdana"/>
                <w:sz w:val="18"/>
                <w:szCs w:val="18"/>
              </w:rPr>
            </w:pPr>
          </w:p>
        </w:tc>
        <w:tc>
          <w:tcPr>
            <w:tcW w:w="535" w:type="pct"/>
            <w:vAlign w:val="center"/>
          </w:tcPr>
          <w:p w14:paraId="6DE16299" w14:textId="77777777" w:rsidR="00AC69C9" w:rsidRPr="00703AF0" w:rsidRDefault="00AC69C9" w:rsidP="00AC69C9">
            <w:pPr>
              <w:pStyle w:val="TableParagraph"/>
              <w:spacing w:before="10"/>
              <w:jc w:val="center"/>
              <w:rPr>
                <w:rFonts w:ascii="Verdana" w:hAnsi="Verdana"/>
                <w:sz w:val="18"/>
                <w:szCs w:val="18"/>
              </w:rPr>
            </w:pPr>
          </w:p>
        </w:tc>
      </w:tr>
      <w:tr w:rsidR="00AC69C9" w:rsidRPr="00552118" w14:paraId="06CF23B6" w14:textId="77777777" w:rsidTr="003B4C10">
        <w:trPr>
          <w:cantSplit/>
          <w:trHeight w:val="950"/>
        </w:trPr>
        <w:tc>
          <w:tcPr>
            <w:tcW w:w="793" w:type="pct"/>
          </w:tcPr>
          <w:p w14:paraId="14E42549" w14:textId="77777777" w:rsidR="00AC69C9" w:rsidRPr="00CA5CC0" w:rsidRDefault="00AC69C9" w:rsidP="00AC69C9">
            <w:pPr>
              <w:pStyle w:val="TableParagraph"/>
              <w:spacing w:before="58" w:line="288" w:lineRule="auto"/>
              <w:ind w:left="107" w:right="344"/>
              <w:jc w:val="center"/>
              <w:rPr>
                <w:rFonts w:ascii="Verdana" w:hAnsi="Verdana"/>
                <w:sz w:val="16"/>
                <w:szCs w:val="16"/>
              </w:rPr>
            </w:pPr>
            <w:r w:rsidRPr="00CA5CC0">
              <w:rPr>
                <w:rFonts w:ascii="Verdana" w:hAnsi="Verdana"/>
                <w:sz w:val="16"/>
                <w:szCs w:val="16"/>
              </w:rPr>
              <w:t>Sicurezza del sistema di conservazione</w:t>
            </w:r>
          </w:p>
        </w:tc>
        <w:tc>
          <w:tcPr>
            <w:tcW w:w="626" w:type="pct"/>
            <w:vAlign w:val="center"/>
          </w:tcPr>
          <w:p w14:paraId="0F771C7E" w14:textId="1A1826A2" w:rsidR="00AC69C9" w:rsidRPr="00703AF0" w:rsidRDefault="00A76636" w:rsidP="00AC69C9">
            <w:pPr>
              <w:pStyle w:val="TableParagraph"/>
              <w:spacing w:before="10"/>
              <w:jc w:val="center"/>
              <w:rPr>
                <w:rFonts w:ascii="Verdana" w:hAnsi="Verdana"/>
                <w:sz w:val="18"/>
                <w:szCs w:val="18"/>
              </w:rPr>
            </w:pPr>
            <w:r>
              <w:rPr>
                <w:rFonts w:ascii="Verdana" w:hAnsi="Verdana"/>
                <w:sz w:val="18"/>
                <w:szCs w:val="18"/>
              </w:rPr>
              <w:t>I</w:t>
            </w:r>
          </w:p>
        </w:tc>
        <w:tc>
          <w:tcPr>
            <w:tcW w:w="609" w:type="pct"/>
            <w:vAlign w:val="center"/>
          </w:tcPr>
          <w:p w14:paraId="1F2E163E" w14:textId="77777777" w:rsidR="00AC69C9" w:rsidRPr="00703AF0" w:rsidRDefault="00AC69C9" w:rsidP="00AC69C9">
            <w:pPr>
              <w:pStyle w:val="TableParagraph"/>
              <w:spacing w:before="10"/>
              <w:jc w:val="center"/>
              <w:rPr>
                <w:rFonts w:ascii="Verdana" w:hAnsi="Verdana"/>
                <w:sz w:val="18"/>
                <w:szCs w:val="18"/>
              </w:rPr>
            </w:pPr>
          </w:p>
        </w:tc>
        <w:tc>
          <w:tcPr>
            <w:tcW w:w="609" w:type="pct"/>
            <w:vAlign w:val="center"/>
          </w:tcPr>
          <w:p w14:paraId="74250B59" w14:textId="77777777" w:rsidR="00AC69C9" w:rsidRPr="00703AF0" w:rsidRDefault="00AC69C9" w:rsidP="00AC69C9">
            <w:pPr>
              <w:pStyle w:val="TableParagraph"/>
              <w:spacing w:before="10"/>
              <w:jc w:val="center"/>
              <w:rPr>
                <w:rFonts w:ascii="Verdana" w:hAnsi="Verdana"/>
                <w:sz w:val="18"/>
                <w:szCs w:val="18"/>
              </w:rPr>
            </w:pPr>
          </w:p>
        </w:tc>
        <w:tc>
          <w:tcPr>
            <w:tcW w:w="609" w:type="pct"/>
            <w:vAlign w:val="center"/>
          </w:tcPr>
          <w:p w14:paraId="678CBF60" w14:textId="3C203DEA" w:rsidR="00AC69C9" w:rsidRPr="00703AF0" w:rsidRDefault="00A76636" w:rsidP="00AC69C9">
            <w:pPr>
              <w:pStyle w:val="TableParagraph"/>
              <w:spacing w:before="10"/>
              <w:jc w:val="center"/>
              <w:rPr>
                <w:rFonts w:ascii="Verdana" w:hAnsi="Verdana"/>
                <w:sz w:val="18"/>
                <w:szCs w:val="18"/>
              </w:rPr>
            </w:pPr>
            <w:r>
              <w:rPr>
                <w:rFonts w:ascii="Verdana" w:hAnsi="Verdana"/>
                <w:sz w:val="18"/>
                <w:szCs w:val="18"/>
              </w:rPr>
              <w:t>I</w:t>
            </w:r>
          </w:p>
        </w:tc>
        <w:tc>
          <w:tcPr>
            <w:tcW w:w="609" w:type="pct"/>
            <w:vAlign w:val="center"/>
          </w:tcPr>
          <w:p w14:paraId="1D96A928" w14:textId="5A9CD371" w:rsidR="00AC69C9" w:rsidRPr="00703AF0" w:rsidRDefault="00A76636" w:rsidP="00AC69C9">
            <w:pPr>
              <w:pStyle w:val="TableParagraph"/>
              <w:spacing w:before="10"/>
              <w:jc w:val="center"/>
              <w:rPr>
                <w:rFonts w:ascii="Verdana" w:hAnsi="Verdana"/>
                <w:sz w:val="18"/>
                <w:szCs w:val="18"/>
              </w:rPr>
            </w:pPr>
            <w:r>
              <w:rPr>
                <w:rFonts w:ascii="Verdana" w:hAnsi="Verdana"/>
                <w:sz w:val="18"/>
                <w:szCs w:val="18"/>
              </w:rPr>
              <w:t>I</w:t>
            </w:r>
          </w:p>
        </w:tc>
        <w:tc>
          <w:tcPr>
            <w:tcW w:w="609" w:type="pct"/>
            <w:vAlign w:val="center"/>
          </w:tcPr>
          <w:p w14:paraId="37E430DC" w14:textId="77777777" w:rsidR="00AC69C9" w:rsidRPr="00703AF0" w:rsidRDefault="00AC69C9" w:rsidP="00AC69C9">
            <w:pPr>
              <w:pStyle w:val="TableParagraph"/>
              <w:spacing w:before="10"/>
              <w:jc w:val="center"/>
              <w:rPr>
                <w:rFonts w:ascii="Verdana" w:hAnsi="Verdana"/>
                <w:sz w:val="18"/>
                <w:szCs w:val="18"/>
              </w:rPr>
            </w:pPr>
            <w:r>
              <w:rPr>
                <w:rFonts w:ascii="Verdana" w:hAnsi="Verdana"/>
                <w:sz w:val="18"/>
                <w:szCs w:val="18"/>
              </w:rPr>
              <w:t>A,R</w:t>
            </w:r>
          </w:p>
        </w:tc>
        <w:tc>
          <w:tcPr>
            <w:tcW w:w="535" w:type="pct"/>
            <w:vAlign w:val="center"/>
          </w:tcPr>
          <w:p w14:paraId="20195499" w14:textId="77777777" w:rsidR="00AC69C9" w:rsidRPr="00703AF0" w:rsidRDefault="00AC69C9" w:rsidP="00AC69C9">
            <w:pPr>
              <w:pStyle w:val="TableParagraph"/>
              <w:spacing w:before="10"/>
              <w:jc w:val="center"/>
              <w:rPr>
                <w:rFonts w:ascii="Verdana" w:hAnsi="Verdana"/>
                <w:sz w:val="18"/>
                <w:szCs w:val="18"/>
              </w:rPr>
            </w:pPr>
          </w:p>
        </w:tc>
      </w:tr>
      <w:tr w:rsidR="00AC69C9" w:rsidRPr="00552118" w14:paraId="33B4F485" w14:textId="77777777" w:rsidTr="003B4C10">
        <w:trPr>
          <w:cantSplit/>
          <w:trHeight w:val="950"/>
        </w:trPr>
        <w:tc>
          <w:tcPr>
            <w:tcW w:w="793" w:type="pct"/>
          </w:tcPr>
          <w:p w14:paraId="5399C473" w14:textId="76BED537" w:rsidR="00AC69C9" w:rsidRPr="00CA5CC0" w:rsidRDefault="00BD3775" w:rsidP="00AC69C9">
            <w:pPr>
              <w:pStyle w:val="TableParagraph"/>
              <w:spacing w:before="58" w:line="288" w:lineRule="auto"/>
              <w:ind w:left="107" w:right="344"/>
              <w:jc w:val="center"/>
              <w:rPr>
                <w:rFonts w:ascii="Verdana" w:hAnsi="Verdana"/>
                <w:sz w:val="16"/>
                <w:szCs w:val="16"/>
              </w:rPr>
            </w:pPr>
            <w:r>
              <w:rPr>
                <w:rFonts w:ascii="Verdana" w:hAnsi="Verdana"/>
                <w:sz w:val="16"/>
                <w:szCs w:val="16"/>
              </w:rPr>
              <w:t>Gestione del Cambiamento</w:t>
            </w:r>
          </w:p>
        </w:tc>
        <w:tc>
          <w:tcPr>
            <w:tcW w:w="626" w:type="pct"/>
            <w:vAlign w:val="center"/>
          </w:tcPr>
          <w:p w14:paraId="4D12469E" w14:textId="4D3D0D95" w:rsidR="00AC69C9" w:rsidRPr="00703AF0" w:rsidRDefault="002A3441" w:rsidP="00AC69C9">
            <w:pPr>
              <w:pStyle w:val="TableParagraph"/>
              <w:spacing w:before="10"/>
              <w:jc w:val="center"/>
              <w:rPr>
                <w:rFonts w:ascii="Verdana" w:hAnsi="Verdana"/>
                <w:sz w:val="18"/>
                <w:szCs w:val="18"/>
              </w:rPr>
            </w:pPr>
            <w:r>
              <w:rPr>
                <w:rFonts w:ascii="Verdana" w:hAnsi="Verdana"/>
                <w:sz w:val="18"/>
                <w:szCs w:val="18"/>
              </w:rPr>
              <w:t>A</w:t>
            </w:r>
          </w:p>
        </w:tc>
        <w:tc>
          <w:tcPr>
            <w:tcW w:w="609" w:type="pct"/>
            <w:vAlign w:val="center"/>
          </w:tcPr>
          <w:p w14:paraId="5B8A9AA9" w14:textId="1D0F68A9" w:rsidR="00AC69C9" w:rsidRPr="00703AF0" w:rsidRDefault="002A3441" w:rsidP="00AC69C9">
            <w:pPr>
              <w:pStyle w:val="TableParagraph"/>
              <w:spacing w:before="10"/>
              <w:jc w:val="center"/>
              <w:rPr>
                <w:rFonts w:ascii="Verdana" w:hAnsi="Verdana"/>
                <w:sz w:val="18"/>
                <w:szCs w:val="18"/>
              </w:rPr>
            </w:pPr>
            <w:r>
              <w:rPr>
                <w:rFonts w:ascii="Verdana" w:hAnsi="Verdana"/>
                <w:sz w:val="18"/>
                <w:szCs w:val="18"/>
              </w:rPr>
              <w:t>C</w:t>
            </w:r>
          </w:p>
        </w:tc>
        <w:tc>
          <w:tcPr>
            <w:tcW w:w="609" w:type="pct"/>
            <w:vAlign w:val="center"/>
          </w:tcPr>
          <w:p w14:paraId="13677CF9" w14:textId="5608D0A5" w:rsidR="00AC69C9" w:rsidRPr="00703AF0" w:rsidRDefault="002A3441" w:rsidP="00AC69C9">
            <w:pPr>
              <w:pStyle w:val="TableParagraph"/>
              <w:spacing w:before="10"/>
              <w:jc w:val="center"/>
              <w:rPr>
                <w:rFonts w:ascii="Verdana" w:hAnsi="Verdana"/>
                <w:sz w:val="18"/>
                <w:szCs w:val="18"/>
              </w:rPr>
            </w:pPr>
            <w:r>
              <w:rPr>
                <w:rFonts w:ascii="Verdana" w:hAnsi="Verdana"/>
                <w:sz w:val="18"/>
                <w:szCs w:val="18"/>
              </w:rPr>
              <w:t>C</w:t>
            </w:r>
          </w:p>
        </w:tc>
        <w:tc>
          <w:tcPr>
            <w:tcW w:w="609" w:type="pct"/>
            <w:vAlign w:val="center"/>
          </w:tcPr>
          <w:p w14:paraId="512C093E" w14:textId="4E0C9410" w:rsidR="00AC69C9" w:rsidRPr="00703AF0" w:rsidRDefault="002A3441" w:rsidP="00AC69C9">
            <w:pPr>
              <w:pStyle w:val="TableParagraph"/>
              <w:spacing w:before="10"/>
              <w:jc w:val="center"/>
              <w:rPr>
                <w:rFonts w:ascii="Verdana" w:hAnsi="Verdana"/>
                <w:sz w:val="18"/>
                <w:szCs w:val="18"/>
              </w:rPr>
            </w:pPr>
            <w:r>
              <w:rPr>
                <w:rFonts w:ascii="Verdana" w:hAnsi="Verdana"/>
                <w:sz w:val="18"/>
                <w:szCs w:val="18"/>
              </w:rPr>
              <w:t>C</w:t>
            </w:r>
          </w:p>
        </w:tc>
        <w:tc>
          <w:tcPr>
            <w:tcW w:w="609" w:type="pct"/>
            <w:vAlign w:val="center"/>
          </w:tcPr>
          <w:p w14:paraId="216B744E" w14:textId="1C26B10F" w:rsidR="00AC69C9" w:rsidRPr="00703AF0" w:rsidRDefault="00AC69C9" w:rsidP="00AC69C9">
            <w:pPr>
              <w:pStyle w:val="TableParagraph"/>
              <w:spacing w:before="10"/>
              <w:jc w:val="center"/>
              <w:rPr>
                <w:rFonts w:ascii="Verdana" w:hAnsi="Verdana"/>
                <w:sz w:val="18"/>
                <w:szCs w:val="18"/>
              </w:rPr>
            </w:pPr>
            <w:r>
              <w:rPr>
                <w:rFonts w:ascii="Verdana" w:hAnsi="Verdana"/>
                <w:sz w:val="18"/>
                <w:szCs w:val="18"/>
              </w:rPr>
              <w:t>R</w:t>
            </w:r>
          </w:p>
        </w:tc>
        <w:tc>
          <w:tcPr>
            <w:tcW w:w="609" w:type="pct"/>
            <w:vAlign w:val="center"/>
          </w:tcPr>
          <w:p w14:paraId="32599394" w14:textId="326CD57A" w:rsidR="00AC69C9" w:rsidRPr="00703AF0" w:rsidRDefault="002A3441" w:rsidP="00AC69C9">
            <w:pPr>
              <w:pStyle w:val="TableParagraph"/>
              <w:spacing w:before="10"/>
              <w:jc w:val="center"/>
              <w:rPr>
                <w:rFonts w:ascii="Verdana" w:hAnsi="Verdana"/>
                <w:sz w:val="18"/>
                <w:szCs w:val="18"/>
              </w:rPr>
            </w:pPr>
            <w:r>
              <w:rPr>
                <w:rFonts w:ascii="Verdana" w:hAnsi="Verdana"/>
                <w:sz w:val="18"/>
                <w:szCs w:val="18"/>
              </w:rPr>
              <w:t>C</w:t>
            </w:r>
          </w:p>
        </w:tc>
        <w:tc>
          <w:tcPr>
            <w:tcW w:w="535" w:type="pct"/>
            <w:vAlign w:val="center"/>
          </w:tcPr>
          <w:p w14:paraId="7A44927E" w14:textId="77777777" w:rsidR="00AC69C9" w:rsidRPr="00703AF0" w:rsidRDefault="00AC69C9" w:rsidP="00AC69C9">
            <w:pPr>
              <w:pStyle w:val="TableParagraph"/>
              <w:spacing w:before="10"/>
              <w:jc w:val="center"/>
              <w:rPr>
                <w:rFonts w:ascii="Verdana" w:hAnsi="Verdana"/>
                <w:sz w:val="18"/>
                <w:szCs w:val="18"/>
              </w:rPr>
            </w:pPr>
          </w:p>
        </w:tc>
      </w:tr>
      <w:tr w:rsidR="00AC69C9" w:rsidRPr="00552118" w14:paraId="330DF1BE" w14:textId="77777777" w:rsidTr="003B4C10">
        <w:trPr>
          <w:cantSplit/>
          <w:trHeight w:val="950"/>
        </w:trPr>
        <w:tc>
          <w:tcPr>
            <w:tcW w:w="793" w:type="pct"/>
          </w:tcPr>
          <w:p w14:paraId="401558D3" w14:textId="2899AE06" w:rsidR="00AC69C9" w:rsidRPr="00CA5CC0" w:rsidRDefault="00AC69C9" w:rsidP="00AC69C9">
            <w:pPr>
              <w:pStyle w:val="TableParagraph"/>
              <w:spacing w:before="58" w:line="288" w:lineRule="auto"/>
              <w:ind w:left="107" w:right="344"/>
              <w:jc w:val="center"/>
              <w:rPr>
                <w:rFonts w:ascii="Verdana" w:hAnsi="Verdana"/>
                <w:sz w:val="16"/>
                <w:szCs w:val="16"/>
              </w:rPr>
            </w:pPr>
            <w:r w:rsidRPr="00CA5CC0">
              <w:rPr>
                <w:rFonts w:ascii="Verdana" w:hAnsi="Verdana"/>
                <w:sz w:val="16"/>
                <w:szCs w:val="16"/>
              </w:rPr>
              <w:t>Verifica periodica di conformità a normativa e standard</w:t>
            </w:r>
          </w:p>
        </w:tc>
        <w:tc>
          <w:tcPr>
            <w:tcW w:w="626" w:type="pct"/>
            <w:vAlign w:val="center"/>
          </w:tcPr>
          <w:p w14:paraId="0DFD6D93" w14:textId="70EFABFA" w:rsidR="00AC69C9" w:rsidRPr="00703AF0" w:rsidRDefault="00AC69C9" w:rsidP="00AC69C9">
            <w:pPr>
              <w:pStyle w:val="TableParagraph"/>
              <w:spacing w:before="10"/>
              <w:jc w:val="center"/>
              <w:rPr>
                <w:rFonts w:ascii="Verdana" w:hAnsi="Verdana"/>
                <w:sz w:val="18"/>
                <w:szCs w:val="18"/>
              </w:rPr>
            </w:pPr>
          </w:p>
        </w:tc>
        <w:tc>
          <w:tcPr>
            <w:tcW w:w="609" w:type="pct"/>
            <w:vAlign w:val="center"/>
          </w:tcPr>
          <w:p w14:paraId="106D582E" w14:textId="3134F394" w:rsidR="00AC69C9" w:rsidRPr="00703AF0" w:rsidRDefault="001F40F7" w:rsidP="00AC69C9">
            <w:pPr>
              <w:pStyle w:val="TableParagraph"/>
              <w:spacing w:before="10"/>
              <w:jc w:val="center"/>
              <w:rPr>
                <w:rFonts w:ascii="Verdana" w:hAnsi="Verdana"/>
                <w:sz w:val="18"/>
                <w:szCs w:val="18"/>
              </w:rPr>
            </w:pPr>
            <w:r>
              <w:rPr>
                <w:rFonts w:ascii="Verdana" w:hAnsi="Verdana"/>
                <w:sz w:val="18"/>
                <w:szCs w:val="18"/>
              </w:rPr>
              <w:t>A, R</w:t>
            </w:r>
          </w:p>
        </w:tc>
        <w:tc>
          <w:tcPr>
            <w:tcW w:w="609" w:type="pct"/>
            <w:vAlign w:val="center"/>
          </w:tcPr>
          <w:p w14:paraId="27DB96CB" w14:textId="77777777" w:rsidR="00AC69C9" w:rsidRPr="00703AF0" w:rsidRDefault="00AC69C9" w:rsidP="00AC69C9">
            <w:pPr>
              <w:pStyle w:val="TableParagraph"/>
              <w:spacing w:before="10"/>
              <w:jc w:val="center"/>
              <w:rPr>
                <w:rFonts w:ascii="Verdana" w:hAnsi="Verdana"/>
                <w:sz w:val="18"/>
                <w:szCs w:val="18"/>
              </w:rPr>
            </w:pPr>
          </w:p>
        </w:tc>
        <w:tc>
          <w:tcPr>
            <w:tcW w:w="609" w:type="pct"/>
            <w:vAlign w:val="center"/>
          </w:tcPr>
          <w:p w14:paraId="4E61487D" w14:textId="477BD251" w:rsidR="00AC69C9" w:rsidRPr="00703AF0" w:rsidRDefault="001F40F7" w:rsidP="00AC69C9">
            <w:pPr>
              <w:pStyle w:val="TableParagraph"/>
              <w:spacing w:before="10"/>
              <w:jc w:val="center"/>
              <w:rPr>
                <w:rFonts w:ascii="Verdana" w:hAnsi="Verdana"/>
                <w:sz w:val="18"/>
                <w:szCs w:val="18"/>
              </w:rPr>
            </w:pPr>
            <w:r>
              <w:rPr>
                <w:rFonts w:ascii="Verdana" w:hAnsi="Verdana"/>
                <w:sz w:val="18"/>
                <w:szCs w:val="18"/>
              </w:rPr>
              <w:t>I</w:t>
            </w:r>
          </w:p>
        </w:tc>
        <w:tc>
          <w:tcPr>
            <w:tcW w:w="609" w:type="pct"/>
            <w:vAlign w:val="center"/>
          </w:tcPr>
          <w:p w14:paraId="0526C412" w14:textId="57714098" w:rsidR="00AC69C9" w:rsidRPr="00703AF0" w:rsidRDefault="001F40F7" w:rsidP="00AC69C9">
            <w:pPr>
              <w:pStyle w:val="TableParagraph"/>
              <w:spacing w:before="10"/>
              <w:jc w:val="center"/>
              <w:rPr>
                <w:rFonts w:ascii="Verdana" w:hAnsi="Verdana"/>
                <w:sz w:val="18"/>
                <w:szCs w:val="18"/>
              </w:rPr>
            </w:pPr>
            <w:r>
              <w:rPr>
                <w:rFonts w:ascii="Verdana" w:hAnsi="Verdana"/>
                <w:sz w:val="18"/>
                <w:szCs w:val="18"/>
              </w:rPr>
              <w:t>I</w:t>
            </w:r>
          </w:p>
        </w:tc>
        <w:tc>
          <w:tcPr>
            <w:tcW w:w="609" w:type="pct"/>
            <w:vAlign w:val="center"/>
          </w:tcPr>
          <w:p w14:paraId="3B3CA627" w14:textId="77777777" w:rsidR="00AC69C9" w:rsidRPr="00703AF0" w:rsidRDefault="00AC69C9" w:rsidP="00AC69C9">
            <w:pPr>
              <w:pStyle w:val="TableParagraph"/>
              <w:spacing w:before="10"/>
              <w:jc w:val="center"/>
              <w:rPr>
                <w:rFonts w:ascii="Verdana" w:hAnsi="Verdana"/>
                <w:sz w:val="18"/>
                <w:szCs w:val="18"/>
              </w:rPr>
            </w:pPr>
          </w:p>
        </w:tc>
        <w:tc>
          <w:tcPr>
            <w:tcW w:w="535" w:type="pct"/>
            <w:vAlign w:val="center"/>
          </w:tcPr>
          <w:p w14:paraId="0E461E88" w14:textId="2EC7F12B" w:rsidR="00AC69C9" w:rsidRPr="00703AF0" w:rsidRDefault="001F40F7" w:rsidP="00AC69C9">
            <w:pPr>
              <w:pStyle w:val="TableParagraph"/>
              <w:spacing w:before="10"/>
              <w:jc w:val="center"/>
              <w:rPr>
                <w:rFonts w:ascii="Verdana" w:hAnsi="Verdana"/>
                <w:sz w:val="18"/>
                <w:szCs w:val="18"/>
              </w:rPr>
            </w:pPr>
            <w:r>
              <w:rPr>
                <w:rFonts w:ascii="Verdana" w:hAnsi="Verdana"/>
                <w:sz w:val="18"/>
                <w:szCs w:val="18"/>
              </w:rPr>
              <w:t>C</w:t>
            </w:r>
          </w:p>
        </w:tc>
      </w:tr>
      <w:tr w:rsidR="00AC69C9" w:rsidRPr="00552118" w14:paraId="155E9308" w14:textId="77777777" w:rsidTr="00771143">
        <w:trPr>
          <w:cantSplit/>
          <w:trHeight w:val="853"/>
        </w:trPr>
        <w:tc>
          <w:tcPr>
            <w:tcW w:w="793" w:type="pct"/>
          </w:tcPr>
          <w:p w14:paraId="38FFD18D" w14:textId="317CB8E3" w:rsidR="00AC69C9" w:rsidRPr="00CA5CC0" w:rsidRDefault="00AC69C9" w:rsidP="00AC69C9">
            <w:pPr>
              <w:pStyle w:val="TableParagraph"/>
              <w:spacing w:before="58" w:line="288" w:lineRule="auto"/>
              <w:ind w:left="107" w:right="344"/>
              <w:jc w:val="center"/>
              <w:rPr>
                <w:rFonts w:ascii="Verdana" w:hAnsi="Verdana"/>
                <w:sz w:val="16"/>
                <w:szCs w:val="16"/>
              </w:rPr>
            </w:pPr>
            <w:r w:rsidRPr="00CA5CC0">
              <w:rPr>
                <w:rFonts w:ascii="Verdana" w:hAnsi="Verdana"/>
                <w:sz w:val="16"/>
                <w:szCs w:val="16"/>
              </w:rPr>
              <w:t>Gestione dei malfunzionamenti</w:t>
            </w:r>
          </w:p>
        </w:tc>
        <w:tc>
          <w:tcPr>
            <w:tcW w:w="626" w:type="pct"/>
            <w:vAlign w:val="center"/>
          </w:tcPr>
          <w:p w14:paraId="4916EBA8" w14:textId="779D4913" w:rsidR="00AC69C9" w:rsidRPr="00703AF0" w:rsidRDefault="00AC69C9" w:rsidP="00AC69C9">
            <w:pPr>
              <w:pStyle w:val="TableParagraph"/>
              <w:spacing w:before="10"/>
              <w:jc w:val="center"/>
              <w:rPr>
                <w:rFonts w:ascii="Verdana" w:hAnsi="Verdana"/>
                <w:sz w:val="18"/>
                <w:szCs w:val="18"/>
              </w:rPr>
            </w:pPr>
          </w:p>
        </w:tc>
        <w:tc>
          <w:tcPr>
            <w:tcW w:w="609" w:type="pct"/>
            <w:vAlign w:val="center"/>
          </w:tcPr>
          <w:p w14:paraId="3A419B2D" w14:textId="1498F6B8" w:rsidR="00AC69C9" w:rsidRPr="00703AF0" w:rsidRDefault="003B4C10" w:rsidP="00AC69C9">
            <w:pPr>
              <w:pStyle w:val="TableParagraph"/>
              <w:spacing w:before="10"/>
              <w:jc w:val="center"/>
              <w:rPr>
                <w:rFonts w:ascii="Verdana" w:hAnsi="Verdana"/>
                <w:sz w:val="18"/>
                <w:szCs w:val="18"/>
              </w:rPr>
            </w:pPr>
            <w:r>
              <w:rPr>
                <w:rFonts w:ascii="Verdana" w:hAnsi="Verdana"/>
                <w:sz w:val="18"/>
                <w:szCs w:val="18"/>
              </w:rPr>
              <w:t>A,R</w:t>
            </w:r>
          </w:p>
        </w:tc>
        <w:tc>
          <w:tcPr>
            <w:tcW w:w="609" w:type="pct"/>
            <w:vAlign w:val="center"/>
          </w:tcPr>
          <w:p w14:paraId="06DA2C69" w14:textId="4666AA87" w:rsidR="00AC69C9" w:rsidRPr="00703AF0" w:rsidRDefault="00AC69C9" w:rsidP="00AC69C9">
            <w:pPr>
              <w:pStyle w:val="TableParagraph"/>
              <w:spacing w:before="10"/>
              <w:jc w:val="center"/>
              <w:rPr>
                <w:rFonts w:ascii="Verdana" w:hAnsi="Verdana"/>
                <w:sz w:val="18"/>
                <w:szCs w:val="18"/>
              </w:rPr>
            </w:pPr>
            <w:r>
              <w:rPr>
                <w:rFonts w:ascii="Verdana" w:hAnsi="Verdana"/>
                <w:sz w:val="18"/>
                <w:szCs w:val="18"/>
              </w:rPr>
              <w:t>A,R</w:t>
            </w:r>
          </w:p>
        </w:tc>
        <w:tc>
          <w:tcPr>
            <w:tcW w:w="609" w:type="pct"/>
            <w:vAlign w:val="center"/>
          </w:tcPr>
          <w:p w14:paraId="0F5B7948" w14:textId="4B3DA512" w:rsidR="00AC69C9" w:rsidRPr="00703AF0" w:rsidRDefault="003B4C10" w:rsidP="00AC69C9">
            <w:pPr>
              <w:pStyle w:val="TableParagraph"/>
              <w:spacing w:before="10"/>
              <w:jc w:val="center"/>
              <w:rPr>
                <w:rFonts w:ascii="Verdana" w:hAnsi="Verdana"/>
                <w:sz w:val="18"/>
                <w:szCs w:val="18"/>
              </w:rPr>
            </w:pPr>
            <w:r>
              <w:rPr>
                <w:rFonts w:ascii="Verdana" w:hAnsi="Verdana"/>
                <w:sz w:val="18"/>
                <w:szCs w:val="18"/>
              </w:rPr>
              <w:t>A,R</w:t>
            </w:r>
          </w:p>
        </w:tc>
        <w:tc>
          <w:tcPr>
            <w:tcW w:w="609" w:type="pct"/>
            <w:vAlign w:val="center"/>
          </w:tcPr>
          <w:p w14:paraId="43486C30" w14:textId="16F26E2C" w:rsidR="00AC69C9" w:rsidRPr="00703AF0" w:rsidRDefault="003B4C10" w:rsidP="00AC69C9">
            <w:pPr>
              <w:pStyle w:val="TableParagraph"/>
              <w:spacing w:before="10"/>
              <w:jc w:val="center"/>
              <w:rPr>
                <w:rFonts w:ascii="Verdana" w:hAnsi="Verdana"/>
                <w:sz w:val="18"/>
                <w:szCs w:val="18"/>
              </w:rPr>
            </w:pPr>
            <w:r>
              <w:rPr>
                <w:rFonts w:ascii="Verdana" w:hAnsi="Verdana"/>
                <w:sz w:val="18"/>
                <w:szCs w:val="18"/>
              </w:rPr>
              <w:t>A,R</w:t>
            </w:r>
          </w:p>
        </w:tc>
        <w:tc>
          <w:tcPr>
            <w:tcW w:w="609" w:type="pct"/>
            <w:vAlign w:val="center"/>
          </w:tcPr>
          <w:p w14:paraId="4C6B4DA5" w14:textId="67E5F219" w:rsidR="00AC69C9" w:rsidRPr="00703AF0" w:rsidRDefault="00AC69C9" w:rsidP="00AC69C9">
            <w:pPr>
              <w:pStyle w:val="TableParagraph"/>
              <w:spacing w:before="10"/>
              <w:jc w:val="center"/>
              <w:rPr>
                <w:rFonts w:ascii="Verdana" w:hAnsi="Verdana"/>
                <w:sz w:val="18"/>
                <w:szCs w:val="18"/>
              </w:rPr>
            </w:pPr>
          </w:p>
        </w:tc>
        <w:tc>
          <w:tcPr>
            <w:tcW w:w="535" w:type="pct"/>
            <w:vAlign w:val="center"/>
          </w:tcPr>
          <w:p w14:paraId="4FD0B939" w14:textId="77777777" w:rsidR="00AC69C9" w:rsidRPr="00703AF0" w:rsidRDefault="00AC69C9" w:rsidP="00AC69C9">
            <w:pPr>
              <w:pStyle w:val="TableParagraph"/>
              <w:spacing w:before="10"/>
              <w:jc w:val="center"/>
              <w:rPr>
                <w:rFonts w:ascii="Verdana" w:hAnsi="Verdana"/>
                <w:sz w:val="18"/>
                <w:szCs w:val="18"/>
              </w:rPr>
            </w:pPr>
          </w:p>
        </w:tc>
      </w:tr>
      <w:tr w:rsidR="003B4C10" w:rsidRPr="00552118" w14:paraId="785EAAEA" w14:textId="77777777" w:rsidTr="003B4C10">
        <w:trPr>
          <w:cantSplit/>
          <w:trHeight w:val="950"/>
        </w:trPr>
        <w:tc>
          <w:tcPr>
            <w:tcW w:w="793" w:type="pct"/>
          </w:tcPr>
          <w:p w14:paraId="683B4CC8" w14:textId="78F869D6" w:rsidR="003B4C10" w:rsidRPr="00CA5CC0" w:rsidRDefault="003B4C10" w:rsidP="003B4C10">
            <w:pPr>
              <w:pStyle w:val="TableParagraph"/>
              <w:spacing w:before="58" w:line="288" w:lineRule="auto"/>
              <w:ind w:left="107" w:right="344"/>
              <w:jc w:val="center"/>
              <w:rPr>
                <w:rFonts w:ascii="Verdana" w:hAnsi="Verdana"/>
                <w:sz w:val="16"/>
                <w:szCs w:val="16"/>
              </w:rPr>
            </w:pPr>
            <w:r w:rsidRPr="00CA5CC0">
              <w:rPr>
                <w:rFonts w:ascii="Verdana" w:hAnsi="Verdana"/>
                <w:sz w:val="16"/>
                <w:szCs w:val="16"/>
              </w:rPr>
              <w:t>Gestione degli incidenti di sicurezza</w:t>
            </w:r>
          </w:p>
        </w:tc>
        <w:tc>
          <w:tcPr>
            <w:tcW w:w="626" w:type="pct"/>
            <w:vAlign w:val="center"/>
          </w:tcPr>
          <w:p w14:paraId="45FD7B4F" w14:textId="73786681" w:rsidR="003B4C10" w:rsidRPr="00703AF0" w:rsidRDefault="003B4C10" w:rsidP="003B4C10">
            <w:pPr>
              <w:pStyle w:val="TableParagraph"/>
              <w:spacing w:before="10"/>
              <w:jc w:val="center"/>
              <w:rPr>
                <w:rFonts w:ascii="Verdana" w:hAnsi="Verdana"/>
                <w:sz w:val="18"/>
                <w:szCs w:val="18"/>
              </w:rPr>
            </w:pPr>
            <w:r>
              <w:rPr>
                <w:rFonts w:ascii="Verdana" w:hAnsi="Verdana"/>
                <w:sz w:val="18"/>
                <w:szCs w:val="18"/>
              </w:rPr>
              <w:t>I</w:t>
            </w:r>
          </w:p>
        </w:tc>
        <w:tc>
          <w:tcPr>
            <w:tcW w:w="609" w:type="pct"/>
            <w:vAlign w:val="center"/>
          </w:tcPr>
          <w:p w14:paraId="059C44AA" w14:textId="50073AD9" w:rsidR="003B4C10" w:rsidRPr="00703AF0" w:rsidRDefault="000A7662" w:rsidP="003B4C10">
            <w:pPr>
              <w:pStyle w:val="TableParagraph"/>
              <w:spacing w:before="10"/>
              <w:jc w:val="center"/>
              <w:rPr>
                <w:rFonts w:ascii="Verdana" w:hAnsi="Verdana"/>
                <w:sz w:val="18"/>
                <w:szCs w:val="18"/>
              </w:rPr>
            </w:pPr>
            <w:r>
              <w:rPr>
                <w:rFonts w:ascii="Verdana" w:hAnsi="Verdana"/>
                <w:sz w:val="18"/>
                <w:szCs w:val="18"/>
              </w:rPr>
              <w:t>I</w:t>
            </w:r>
          </w:p>
        </w:tc>
        <w:tc>
          <w:tcPr>
            <w:tcW w:w="609" w:type="pct"/>
            <w:vAlign w:val="center"/>
          </w:tcPr>
          <w:p w14:paraId="4B4DD47D" w14:textId="29EBB2F3" w:rsidR="003B4C10" w:rsidRPr="00703AF0" w:rsidRDefault="000A7662" w:rsidP="003B4C10">
            <w:pPr>
              <w:pStyle w:val="TableParagraph"/>
              <w:spacing w:before="10"/>
              <w:jc w:val="center"/>
              <w:rPr>
                <w:rFonts w:ascii="Verdana" w:hAnsi="Verdana"/>
                <w:sz w:val="18"/>
                <w:szCs w:val="18"/>
              </w:rPr>
            </w:pPr>
            <w:r>
              <w:rPr>
                <w:rFonts w:ascii="Verdana" w:hAnsi="Verdana"/>
                <w:sz w:val="18"/>
                <w:szCs w:val="18"/>
              </w:rPr>
              <w:t>I</w:t>
            </w:r>
          </w:p>
        </w:tc>
        <w:tc>
          <w:tcPr>
            <w:tcW w:w="609" w:type="pct"/>
            <w:vAlign w:val="center"/>
          </w:tcPr>
          <w:p w14:paraId="287059B2" w14:textId="02EA3038" w:rsidR="003B4C10" w:rsidRPr="00703AF0" w:rsidRDefault="000A7662" w:rsidP="003B4C10">
            <w:pPr>
              <w:pStyle w:val="TableParagraph"/>
              <w:spacing w:before="10"/>
              <w:jc w:val="center"/>
              <w:rPr>
                <w:rFonts w:ascii="Verdana" w:hAnsi="Verdana"/>
                <w:sz w:val="18"/>
                <w:szCs w:val="18"/>
              </w:rPr>
            </w:pPr>
            <w:r>
              <w:rPr>
                <w:rFonts w:ascii="Verdana" w:hAnsi="Verdana"/>
                <w:sz w:val="18"/>
                <w:szCs w:val="18"/>
              </w:rPr>
              <w:t>C</w:t>
            </w:r>
          </w:p>
        </w:tc>
        <w:tc>
          <w:tcPr>
            <w:tcW w:w="609" w:type="pct"/>
            <w:vAlign w:val="center"/>
          </w:tcPr>
          <w:p w14:paraId="792DCCE4" w14:textId="102270E7" w:rsidR="003B4C10" w:rsidRPr="00703AF0" w:rsidRDefault="000A7662" w:rsidP="003B4C10">
            <w:pPr>
              <w:pStyle w:val="TableParagraph"/>
              <w:spacing w:before="10"/>
              <w:jc w:val="center"/>
              <w:rPr>
                <w:rFonts w:ascii="Verdana" w:hAnsi="Verdana"/>
                <w:sz w:val="18"/>
                <w:szCs w:val="18"/>
              </w:rPr>
            </w:pPr>
            <w:r>
              <w:rPr>
                <w:rFonts w:ascii="Verdana" w:hAnsi="Verdana"/>
                <w:sz w:val="18"/>
                <w:szCs w:val="18"/>
              </w:rPr>
              <w:t>C</w:t>
            </w:r>
          </w:p>
        </w:tc>
        <w:tc>
          <w:tcPr>
            <w:tcW w:w="609" w:type="pct"/>
            <w:vAlign w:val="center"/>
          </w:tcPr>
          <w:p w14:paraId="6D1A2EC0" w14:textId="1C45B330" w:rsidR="003B4C10" w:rsidRPr="00BA0D57" w:rsidRDefault="003B4C10" w:rsidP="003B4C10">
            <w:pPr>
              <w:pStyle w:val="TableParagraph"/>
              <w:spacing w:before="10"/>
              <w:jc w:val="center"/>
            </w:pPr>
            <w:r>
              <w:rPr>
                <w:rFonts w:ascii="Verdana" w:hAnsi="Verdana"/>
                <w:sz w:val="18"/>
                <w:szCs w:val="18"/>
              </w:rPr>
              <w:t>A,R</w:t>
            </w:r>
          </w:p>
        </w:tc>
        <w:tc>
          <w:tcPr>
            <w:tcW w:w="535" w:type="pct"/>
            <w:vAlign w:val="center"/>
          </w:tcPr>
          <w:p w14:paraId="2C7AA6D3" w14:textId="35F0F2BF" w:rsidR="003B4C10" w:rsidRPr="00703AF0" w:rsidRDefault="003B4C10" w:rsidP="003B4C10">
            <w:pPr>
              <w:pStyle w:val="TableParagraph"/>
              <w:spacing w:before="10"/>
              <w:jc w:val="center"/>
              <w:rPr>
                <w:rFonts w:ascii="Verdana" w:hAnsi="Verdana"/>
                <w:sz w:val="18"/>
                <w:szCs w:val="18"/>
              </w:rPr>
            </w:pPr>
            <w:r>
              <w:rPr>
                <w:rFonts w:ascii="Verdana" w:hAnsi="Verdana"/>
                <w:sz w:val="18"/>
                <w:szCs w:val="18"/>
              </w:rPr>
              <w:t>I</w:t>
            </w:r>
          </w:p>
        </w:tc>
      </w:tr>
      <w:tr w:rsidR="00AC69C9" w:rsidRPr="00552118" w14:paraId="3EF4529D" w14:textId="77777777" w:rsidTr="003B4C10">
        <w:trPr>
          <w:cantSplit/>
          <w:trHeight w:val="950"/>
        </w:trPr>
        <w:tc>
          <w:tcPr>
            <w:tcW w:w="793" w:type="pct"/>
          </w:tcPr>
          <w:p w14:paraId="62CFD109" w14:textId="28763523" w:rsidR="00AC69C9" w:rsidRPr="00CA5CC0" w:rsidRDefault="00AC69C9" w:rsidP="00AC69C9">
            <w:pPr>
              <w:pStyle w:val="TableParagraph"/>
              <w:spacing w:before="58" w:line="288" w:lineRule="auto"/>
              <w:ind w:left="107" w:right="344"/>
              <w:jc w:val="center"/>
              <w:rPr>
                <w:rFonts w:ascii="Verdana" w:hAnsi="Verdana"/>
                <w:sz w:val="16"/>
                <w:szCs w:val="16"/>
              </w:rPr>
            </w:pPr>
            <w:r w:rsidRPr="00CA5CC0">
              <w:rPr>
                <w:rFonts w:ascii="Verdana" w:hAnsi="Verdana"/>
                <w:sz w:val="16"/>
                <w:szCs w:val="16"/>
              </w:rPr>
              <w:t>Rapport</w:t>
            </w:r>
            <w:r w:rsidR="00D4154C">
              <w:rPr>
                <w:rFonts w:ascii="Verdana" w:hAnsi="Verdana"/>
                <w:sz w:val="16"/>
                <w:szCs w:val="16"/>
              </w:rPr>
              <w:t>i</w:t>
            </w:r>
            <w:r w:rsidRPr="00CA5CC0">
              <w:rPr>
                <w:rFonts w:ascii="Verdana" w:hAnsi="Verdana"/>
                <w:sz w:val="16"/>
                <w:szCs w:val="16"/>
              </w:rPr>
              <w:t xml:space="preserve"> con le Autorità di </w:t>
            </w:r>
            <w:r w:rsidR="000A7662">
              <w:rPr>
                <w:rFonts w:ascii="Verdana" w:hAnsi="Verdana"/>
                <w:sz w:val="16"/>
                <w:szCs w:val="16"/>
              </w:rPr>
              <w:t>vigilanza</w:t>
            </w:r>
          </w:p>
        </w:tc>
        <w:tc>
          <w:tcPr>
            <w:tcW w:w="626" w:type="pct"/>
            <w:vAlign w:val="center"/>
          </w:tcPr>
          <w:p w14:paraId="59933430" w14:textId="25C2A350" w:rsidR="00AC69C9" w:rsidRPr="00703AF0" w:rsidRDefault="00D4154C" w:rsidP="00AC69C9">
            <w:pPr>
              <w:pStyle w:val="TableParagraph"/>
              <w:spacing w:before="10"/>
              <w:jc w:val="center"/>
              <w:rPr>
                <w:rFonts w:ascii="Verdana" w:hAnsi="Verdana"/>
                <w:sz w:val="18"/>
                <w:szCs w:val="18"/>
              </w:rPr>
            </w:pPr>
            <w:r>
              <w:rPr>
                <w:rFonts w:ascii="Verdana" w:hAnsi="Verdana"/>
                <w:sz w:val="18"/>
                <w:szCs w:val="18"/>
              </w:rPr>
              <w:t>I</w:t>
            </w:r>
          </w:p>
        </w:tc>
        <w:tc>
          <w:tcPr>
            <w:tcW w:w="609" w:type="pct"/>
            <w:vAlign w:val="center"/>
          </w:tcPr>
          <w:p w14:paraId="195F0F8B" w14:textId="77D4475D" w:rsidR="00AC69C9" w:rsidRPr="00703AF0" w:rsidRDefault="00D4154C" w:rsidP="00AC69C9">
            <w:pPr>
              <w:pStyle w:val="TableParagraph"/>
              <w:spacing w:before="10"/>
              <w:jc w:val="center"/>
              <w:rPr>
                <w:rFonts w:ascii="Verdana" w:hAnsi="Verdana"/>
                <w:sz w:val="18"/>
                <w:szCs w:val="18"/>
              </w:rPr>
            </w:pPr>
            <w:r>
              <w:rPr>
                <w:rFonts w:ascii="Verdana" w:hAnsi="Verdana"/>
                <w:sz w:val="18"/>
                <w:szCs w:val="18"/>
              </w:rPr>
              <w:t>A,R</w:t>
            </w:r>
          </w:p>
        </w:tc>
        <w:tc>
          <w:tcPr>
            <w:tcW w:w="609" w:type="pct"/>
            <w:vAlign w:val="center"/>
          </w:tcPr>
          <w:p w14:paraId="1A260D56" w14:textId="77777777" w:rsidR="00AC69C9" w:rsidRPr="00703AF0" w:rsidRDefault="00AC69C9" w:rsidP="00AC69C9">
            <w:pPr>
              <w:pStyle w:val="TableParagraph"/>
              <w:spacing w:before="10"/>
              <w:jc w:val="center"/>
              <w:rPr>
                <w:rFonts w:ascii="Verdana" w:hAnsi="Verdana"/>
                <w:sz w:val="18"/>
                <w:szCs w:val="18"/>
              </w:rPr>
            </w:pPr>
          </w:p>
        </w:tc>
        <w:tc>
          <w:tcPr>
            <w:tcW w:w="609" w:type="pct"/>
            <w:vAlign w:val="center"/>
          </w:tcPr>
          <w:p w14:paraId="7F46012E" w14:textId="71D882FD" w:rsidR="00AC69C9" w:rsidRPr="00703AF0" w:rsidRDefault="00AC69C9" w:rsidP="00AC69C9">
            <w:pPr>
              <w:pStyle w:val="TableParagraph"/>
              <w:spacing w:before="10"/>
              <w:jc w:val="center"/>
              <w:rPr>
                <w:rFonts w:ascii="Verdana" w:hAnsi="Verdana"/>
                <w:sz w:val="18"/>
                <w:szCs w:val="18"/>
              </w:rPr>
            </w:pPr>
          </w:p>
        </w:tc>
        <w:tc>
          <w:tcPr>
            <w:tcW w:w="609" w:type="pct"/>
            <w:vAlign w:val="center"/>
          </w:tcPr>
          <w:p w14:paraId="3BA8498E" w14:textId="77777777" w:rsidR="00AC69C9" w:rsidRPr="00703AF0" w:rsidRDefault="00AC69C9" w:rsidP="00AC69C9">
            <w:pPr>
              <w:pStyle w:val="TableParagraph"/>
              <w:spacing w:before="10"/>
              <w:jc w:val="center"/>
              <w:rPr>
                <w:rFonts w:ascii="Verdana" w:hAnsi="Verdana"/>
                <w:sz w:val="18"/>
                <w:szCs w:val="18"/>
              </w:rPr>
            </w:pPr>
          </w:p>
        </w:tc>
        <w:tc>
          <w:tcPr>
            <w:tcW w:w="609" w:type="pct"/>
            <w:vAlign w:val="center"/>
          </w:tcPr>
          <w:p w14:paraId="421AB290" w14:textId="77777777" w:rsidR="00AC69C9" w:rsidRPr="00703AF0" w:rsidRDefault="00AC69C9" w:rsidP="00AC69C9">
            <w:pPr>
              <w:pStyle w:val="TableParagraph"/>
              <w:spacing w:before="10"/>
              <w:jc w:val="center"/>
              <w:rPr>
                <w:rFonts w:ascii="Verdana" w:hAnsi="Verdana"/>
                <w:sz w:val="18"/>
                <w:szCs w:val="18"/>
              </w:rPr>
            </w:pPr>
          </w:p>
        </w:tc>
        <w:tc>
          <w:tcPr>
            <w:tcW w:w="535" w:type="pct"/>
            <w:vAlign w:val="center"/>
          </w:tcPr>
          <w:p w14:paraId="50D96494" w14:textId="77777777" w:rsidR="00AC69C9" w:rsidRPr="00703AF0" w:rsidRDefault="00AC69C9" w:rsidP="00AC69C9">
            <w:pPr>
              <w:pStyle w:val="TableParagraph"/>
              <w:spacing w:before="10"/>
              <w:jc w:val="center"/>
              <w:rPr>
                <w:rFonts w:ascii="Verdana" w:hAnsi="Verdana"/>
                <w:sz w:val="18"/>
                <w:szCs w:val="18"/>
              </w:rPr>
            </w:pPr>
          </w:p>
        </w:tc>
      </w:tr>
      <w:tr w:rsidR="00622872" w:rsidRPr="00552118" w14:paraId="254C2F20" w14:textId="77777777" w:rsidTr="003B4C10">
        <w:trPr>
          <w:cantSplit/>
          <w:trHeight w:val="950"/>
        </w:trPr>
        <w:tc>
          <w:tcPr>
            <w:tcW w:w="793" w:type="pct"/>
          </w:tcPr>
          <w:p w14:paraId="5809090E" w14:textId="75778F92" w:rsidR="00622872" w:rsidRPr="00CA5CC0" w:rsidRDefault="00622872" w:rsidP="00AC69C9">
            <w:pPr>
              <w:pStyle w:val="TableParagraph"/>
              <w:spacing w:before="58" w:line="288" w:lineRule="auto"/>
              <w:ind w:left="107" w:right="344"/>
              <w:jc w:val="center"/>
              <w:rPr>
                <w:rFonts w:ascii="Verdana" w:hAnsi="Verdana"/>
                <w:sz w:val="16"/>
                <w:szCs w:val="16"/>
              </w:rPr>
            </w:pPr>
            <w:r>
              <w:rPr>
                <w:rFonts w:ascii="Verdana" w:hAnsi="Verdana"/>
                <w:sz w:val="16"/>
                <w:szCs w:val="16"/>
              </w:rPr>
              <w:t>Trattamento dei dati personali</w:t>
            </w:r>
          </w:p>
        </w:tc>
        <w:tc>
          <w:tcPr>
            <w:tcW w:w="626" w:type="pct"/>
            <w:vAlign w:val="center"/>
          </w:tcPr>
          <w:p w14:paraId="6DAD4137" w14:textId="15E93887" w:rsidR="00622872" w:rsidRPr="00703AF0" w:rsidRDefault="00DC0518" w:rsidP="00AC69C9">
            <w:pPr>
              <w:pStyle w:val="TableParagraph"/>
              <w:spacing w:before="10"/>
              <w:jc w:val="center"/>
              <w:rPr>
                <w:rFonts w:ascii="Verdana" w:hAnsi="Verdana"/>
                <w:sz w:val="18"/>
                <w:szCs w:val="18"/>
              </w:rPr>
            </w:pPr>
            <w:r>
              <w:rPr>
                <w:rFonts w:ascii="Verdana" w:hAnsi="Verdana"/>
                <w:sz w:val="18"/>
                <w:szCs w:val="18"/>
              </w:rPr>
              <w:t>I</w:t>
            </w:r>
          </w:p>
        </w:tc>
        <w:tc>
          <w:tcPr>
            <w:tcW w:w="609" w:type="pct"/>
            <w:vAlign w:val="center"/>
          </w:tcPr>
          <w:p w14:paraId="2AABC0BC" w14:textId="36FFF686" w:rsidR="00622872" w:rsidRPr="00703AF0" w:rsidRDefault="00D4154C" w:rsidP="00AC69C9">
            <w:pPr>
              <w:pStyle w:val="TableParagraph"/>
              <w:spacing w:before="10"/>
              <w:jc w:val="center"/>
              <w:rPr>
                <w:rFonts w:ascii="Verdana" w:hAnsi="Verdana"/>
                <w:sz w:val="18"/>
                <w:szCs w:val="18"/>
              </w:rPr>
            </w:pPr>
            <w:r>
              <w:rPr>
                <w:rFonts w:ascii="Verdana" w:hAnsi="Verdana"/>
                <w:sz w:val="18"/>
                <w:szCs w:val="18"/>
              </w:rPr>
              <w:t>R</w:t>
            </w:r>
          </w:p>
        </w:tc>
        <w:tc>
          <w:tcPr>
            <w:tcW w:w="609" w:type="pct"/>
            <w:vAlign w:val="center"/>
          </w:tcPr>
          <w:p w14:paraId="1A0DB98D" w14:textId="14A150F1" w:rsidR="00622872" w:rsidRPr="00703AF0" w:rsidRDefault="00D4154C" w:rsidP="00AC69C9">
            <w:pPr>
              <w:pStyle w:val="TableParagraph"/>
              <w:spacing w:before="10"/>
              <w:jc w:val="center"/>
              <w:rPr>
                <w:rFonts w:ascii="Verdana" w:hAnsi="Verdana"/>
                <w:sz w:val="18"/>
                <w:szCs w:val="18"/>
              </w:rPr>
            </w:pPr>
            <w:r>
              <w:rPr>
                <w:rFonts w:ascii="Verdana" w:hAnsi="Verdana"/>
                <w:sz w:val="18"/>
                <w:szCs w:val="18"/>
              </w:rPr>
              <w:t>R</w:t>
            </w:r>
          </w:p>
        </w:tc>
        <w:tc>
          <w:tcPr>
            <w:tcW w:w="609" w:type="pct"/>
            <w:vAlign w:val="center"/>
          </w:tcPr>
          <w:p w14:paraId="1B94141E" w14:textId="77777777" w:rsidR="00622872" w:rsidRPr="00703AF0" w:rsidRDefault="00622872" w:rsidP="00AC69C9">
            <w:pPr>
              <w:pStyle w:val="TableParagraph"/>
              <w:spacing w:before="10"/>
              <w:jc w:val="center"/>
              <w:rPr>
                <w:rFonts w:ascii="Verdana" w:hAnsi="Verdana"/>
                <w:sz w:val="18"/>
                <w:szCs w:val="18"/>
              </w:rPr>
            </w:pPr>
          </w:p>
        </w:tc>
        <w:tc>
          <w:tcPr>
            <w:tcW w:w="609" w:type="pct"/>
            <w:vAlign w:val="center"/>
          </w:tcPr>
          <w:p w14:paraId="1AD477BA" w14:textId="77777777" w:rsidR="00622872" w:rsidRPr="00703AF0" w:rsidRDefault="00622872" w:rsidP="00AC69C9">
            <w:pPr>
              <w:pStyle w:val="TableParagraph"/>
              <w:spacing w:before="10"/>
              <w:jc w:val="center"/>
              <w:rPr>
                <w:rFonts w:ascii="Verdana" w:hAnsi="Verdana"/>
                <w:sz w:val="18"/>
                <w:szCs w:val="18"/>
              </w:rPr>
            </w:pPr>
          </w:p>
        </w:tc>
        <w:tc>
          <w:tcPr>
            <w:tcW w:w="609" w:type="pct"/>
            <w:vAlign w:val="center"/>
          </w:tcPr>
          <w:p w14:paraId="6401D038" w14:textId="2F2A507C" w:rsidR="00622872" w:rsidRPr="00703AF0" w:rsidRDefault="00DC0518" w:rsidP="00AC69C9">
            <w:pPr>
              <w:pStyle w:val="TableParagraph"/>
              <w:spacing w:before="10"/>
              <w:jc w:val="center"/>
              <w:rPr>
                <w:rFonts w:ascii="Verdana" w:hAnsi="Verdana"/>
                <w:sz w:val="18"/>
                <w:szCs w:val="18"/>
              </w:rPr>
            </w:pPr>
            <w:r>
              <w:rPr>
                <w:rFonts w:ascii="Verdana" w:hAnsi="Verdana"/>
                <w:sz w:val="18"/>
                <w:szCs w:val="18"/>
              </w:rPr>
              <w:t>I</w:t>
            </w:r>
          </w:p>
        </w:tc>
        <w:tc>
          <w:tcPr>
            <w:tcW w:w="535" w:type="pct"/>
            <w:vAlign w:val="center"/>
          </w:tcPr>
          <w:p w14:paraId="349DD048" w14:textId="06CBB779" w:rsidR="00622872" w:rsidRPr="00703AF0" w:rsidRDefault="00622872" w:rsidP="00AC69C9">
            <w:pPr>
              <w:pStyle w:val="TableParagraph"/>
              <w:spacing w:before="10"/>
              <w:jc w:val="center"/>
              <w:rPr>
                <w:rFonts w:ascii="Verdana" w:hAnsi="Verdana"/>
                <w:sz w:val="18"/>
                <w:szCs w:val="18"/>
              </w:rPr>
            </w:pPr>
            <w:r>
              <w:rPr>
                <w:rFonts w:ascii="Verdana" w:hAnsi="Verdana"/>
                <w:sz w:val="18"/>
                <w:szCs w:val="18"/>
              </w:rPr>
              <w:t>A</w:t>
            </w:r>
          </w:p>
        </w:tc>
      </w:tr>
    </w:tbl>
    <w:p w14:paraId="5C4E943B" w14:textId="649074C9" w:rsidR="00AE3B57" w:rsidRDefault="00AE3B57" w:rsidP="005F2E0F"/>
    <w:p w14:paraId="14DD3FEE" w14:textId="06EA3913" w:rsidR="005F378A" w:rsidRDefault="005F378A" w:rsidP="005F2E0F"/>
    <w:p w14:paraId="169C597B" w14:textId="2D8D0909" w:rsidR="00E05F63" w:rsidRDefault="00E05F63">
      <w:pPr>
        <w:suppressAutoHyphens w:val="0"/>
        <w:spacing w:line="240" w:lineRule="auto"/>
        <w:jc w:val="left"/>
      </w:pPr>
      <w:r>
        <w:br w:type="page"/>
      </w:r>
    </w:p>
    <w:p w14:paraId="16A06B26" w14:textId="77777777" w:rsidR="0009385C" w:rsidRDefault="0009385C"/>
    <w:p w14:paraId="169C597C" w14:textId="77777777" w:rsidR="00617AF7" w:rsidRDefault="00F15D20" w:rsidP="0009385C">
      <w:pPr>
        <w:pStyle w:val="Titolo1"/>
      </w:pPr>
      <w:bookmarkStart w:id="46" w:name="_Toc443464633"/>
      <w:bookmarkStart w:id="47" w:name="_Toc524098798"/>
      <w:r>
        <w:t xml:space="preserve">OGGETTI SOTTOPOSTI A </w:t>
      </w:r>
      <w:r w:rsidRPr="0009385C">
        <w:t>CONSERVAZIONE</w:t>
      </w:r>
      <w:bookmarkEnd w:id="46"/>
      <w:bookmarkEnd w:id="47"/>
      <w:r>
        <w:t xml:space="preserve"> </w:t>
      </w:r>
    </w:p>
    <w:p w14:paraId="169C597D" w14:textId="77777777" w:rsidR="00617AF7" w:rsidRDefault="008D3137" w:rsidP="0009385C">
      <w:pPr>
        <w:pStyle w:val="Titolo2"/>
      </w:pPr>
      <w:bookmarkStart w:id="48" w:name="_Ref441584097"/>
      <w:bookmarkStart w:id="49" w:name="_Toc443464634"/>
      <w:bookmarkStart w:id="50" w:name="_Toc524098799"/>
      <w:r>
        <w:t xml:space="preserve">Oggetti </w:t>
      </w:r>
      <w:r w:rsidRPr="0009385C">
        <w:t>conservati</w:t>
      </w:r>
      <w:bookmarkEnd w:id="48"/>
      <w:bookmarkEnd w:id="49"/>
      <w:bookmarkEnd w:id="50"/>
    </w:p>
    <w:p w14:paraId="169C597E" w14:textId="41FA093F" w:rsidR="00617AF7" w:rsidRDefault="00617AF7">
      <w:r>
        <w:t xml:space="preserve">Il </w:t>
      </w:r>
      <w:r w:rsidR="00F31D71" w:rsidRPr="00F31D71">
        <w:rPr>
          <w:i/>
        </w:rPr>
        <w:t>Sistema di conservazione</w:t>
      </w:r>
      <w:r>
        <w:t xml:space="preserve"> conserva </w:t>
      </w:r>
      <w:r w:rsidR="00575536" w:rsidRPr="00575536">
        <w:rPr>
          <w:i/>
        </w:rPr>
        <w:t>Documenti informatici</w:t>
      </w:r>
      <w:r>
        <w:t xml:space="preserve">, in particolare </w:t>
      </w:r>
      <w:r w:rsidR="00680EB9">
        <w:t>d</w:t>
      </w:r>
      <w:r w:rsidR="005E1E24" w:rsidRPr="00680EB9">
        <w:t>ocumenti</w:t>
      </w:r>
      <w:r>
        <w:t xml:space="preserve"> amministrativi informatici, con i </w:t>
      </w:r>
      <w:r w:rsidR="008352AF" w:rsidRPr="008352AF">
        <w:rPr>
          <w:i/>
        </w:rPr>
        <w:t>metadati</w:t>
      </w:r>
      <w:r>
        <w:t xml:space="preserve"> ad essi associati e le loro </w:t>
      </w:r>
      <w:r w:rsidR="002007CB" w:rsidRPr="00733475">
        <w:rPr>
          <w:i/>
        </w:rPr>
        <w:t>Aggreg</w:t>
      </w:r>
      <w:r w:rsidR="00733475" w:rsidRPr="00733475">
        <w:rPr>
          <w:i/>
        </w:rPr>
        <w:t>azioni documentali informatiche</w:t>
      </w:r>
      <w:r w:rsidR="00733475">
        <w:t xml:space="preserve">, </w:t>
      </w:r>
      <w:r w:rsidR="006427E4">
        <w:t>(</w:t>
      </w:r>
      <w:r w:rsidRPr="002D160B">
        <w:t>Fascicoli informatici</w:t>
      </w:r>
      <w:r w:rsidR="006427E4">
        <w:t>)</w:t>
      </w:r>
      <w:r>
        <w:t xml:space="preserve">. Inoltre il Sistema gestisce l’organizzazione e la descrizione dei </w:t>
      </w:r>
      <w:r w:rsidR="00575536" w:rsidRPr="00575536">
        <w:rPr>
          <w:i/>
        </w:rPr>
        <w:t>Documenti informatici</w:t>
      </w:r>
      <w:r>
        <w:t xml:space="preserve"> e delle </w:t>
      </w:r>
      <w:r w:rsidR="008959E9" w:rsidRPr="00733475">
        <w:rPr>
          <w:i/>
        </w:rPr>
        <w:t>Aggregazioni documentali informatiche</w:t>
      </w:r>
      <w:r w:rsidR="008959E9">
        <w:t xml:space="preserve"> </w:t>
      </w:r>
      <w:r>
        <w:t xml:space="preserve">in </w:t>
      </w:r>
      <w:r w:rsidR="00D32E2C" w:rsidRPr="00D32E2C">
        <w:rPr>
          <w:b/>
          <w:i/>
        </w:rPr>
        <w:t>Serie</w:t>
      </w:r>
      <w:r>
        <w:t>.</w:t>
      </w:r>
    </w:p>
    <w:p w14:paraId="169C597F" w14:textId="77777777" w:rsidR="00617AF7" w:rsidRDefault="00617AF7"/>
    <w:p w14:paraId="169C5980" w14:textId="0D566B45" w:rsidR="00617AF7" w:rsidRDefault="00617AF7">
      <w:r>
        <w:t xml:space="preserve">Tale modello riprende quello gerarchico di ordinamento di un </w:t>
      </w:r>
      <w:r w:rsidR="00733475" w:rsidRPr="00733475">
        <w:rPr>
          <w:i/>
        </w:rPr>
        <w:t>archivio</w:t>
      </w:r>
      <w:r>
        <w:t xml:space="preserve">, illustrato </w:t>
      </w:r>
      <w:r w:rsidR="00A6052B">
        <w:t>in figura</w:t>
      </w:r>
      <w:r>
        <w:t>, derivat</w:t>
      </w:r>
      <w:r w:rsidR="00A6052B">
        <w:t>o</w:t>
      </w:r>
      <w:r>
        <w:t xml:space="preserve"> dallo schema dello standard </w:t>
      </w:r>
      <w:r w:rsidR="00F52002" w:rsidRPr="00F52002">
        <w:rPr>
          <w:b/>
          <w:i/>
        </w:rPr>
        <w:t>ISAD</w:t>
      </w:r>
      <w:r>
        <w:t>.</w:t>
      </w:r>
    </w:p>
    <w:p w14:paraId="169C5981" w14:textId="77777777" w:rsidR="00617AF7" w:rsidRDefault="00617AF7"/>
    <w:p w14:paraId="169C5982" w14:textId="53EEF629" w:rsidR="00BB3165" w:rsidRDefault="00C21C7C" w:rsidP="00BB3165">
      <w:pPr>
        <w:keepNext/>
      </w:pPr>
      <w:r w:rsidRPr="00A76636">
        <w:rPr>
          <w:noProof/>
          <w:bdr w:val="single" w:sz="4" w:space="0" w:color="auto"/>
        </w:rPr>
        <w:drawing>
          <wp:inline distT="0" distB="0" distL="0" distR="0" wp14:anchorId="11666308" wp14:editId="1FF1DF1C">
            <wp:extent cx="6096528" cy="342929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96528" cy="3429297"/>
                    </a:xfrm>
                    <a:prstGeom prst="rect">
                      <a:avLst/>
                    </a:prstGeom>
                  </pic:spPr>
                </pic:pic>
              </a:graphicData>
            </a:graphic>
          </wp:inline>
        </w:drawing>
      </w:r>
    </w:p>
    <w:p w14:paraId="169C5983" w14:textId="475DFD40" w:rsidR="00617AF7" w:rsidRDefault="00BB3165" w:rsidP="00BB3165">
      <w:pPr>
        <w:pStyle w:val="Didascalia"/>
        <w:jc w:val="center"/>
        <w:rPr>
          <w:sz w:val="22"/>
        </w:rPr>
      </w:pPr>
      <w:bookmarkStart w:id="51" w:name="_Toc441734490"/>
      <w:bookmarkStart w:id="52" w:name="_Toc441734726"/>
      <w:bookmarkStart w:id="53" w:name="_Toc441735487"/>
      <w:r>
        <w:t>Modello di ordinamento di archivio derivato da ISAD</w:t>
      </w:r>
      <w:bookmarkEnd w:id="51"/>
      <w:bookmarkEnd w:id="52"/>
      <w:bookmarkEnd w:id="53"/>
    </w:p>
    <w:p w14:paraId="169C5984" w14:textId="77777777" w:rsidR="00617AF7" w:rsidRDefault="00617AF7"/>
    <w:p w14:paraId="169C5985" w14:textId="48E568C4" w:rsidR="00617AF7" w:rsidRDefault="00617AF7">
      <w:r>
        <w:t xml:space="preserve">I </w:t>
      </w:r>
      <w:r w:rsidR="00575536" w:rsidRPr="00575536">
        <w:rPr>
          <w:i/>
        </w:rPr>
        <w:t>Documenti informatici</w:t>
      </w:r>
      <w:r>
        <w:t xml:space="preserve"> e le loro </w:t>
      </w:r>
      <w:r w:rsidR="002007CB" w:rsidRPr="00752105">
        <w:rPr>
          <w:i/>
        </w:rPr>
        <w:t xml:space="preserve">Aggregazioni </w:t>
      </w:r>
      <w:r w:rsidR="00752105" w:rsidRPr="00752105">
        <w:rPr>
          <w:i/>
        </w:rPr>
        <w:t>documentali informatiche</w:t>
      </w:r>
      <w:r w:rsidR="00752105">
        <w:t xml:space="preserve"> </w:t>
      </w:r>
      <w:r>
        <w:t xml:space="preserve">sono trattati nel sistema nella forma di </w:t>
      </w:r>
      <w:r w:rsidR="00BC11AD" w:rsidRPr="00BC11AD">
        <w:rPr>
          <w:b/>
          <w:i/>
        </w:rPr>
        <w:t>Unità documentarie</w:t>
      </w:r>
      <w:r>
        <w:t xml:space="preserve"> e </w:t>
      </w:r>
      <w:r w:rsidR="00BC11AD" w:rsidRPr="00BC11AD">
        <w:rPr>
          <w:b/>
          <w:i/>
        </w:rPr>
        <w:t>Unità archivistiche</w:t>
      </w:r>
      <w:r>
        <w:t xml:space="preserve">, specificamente descritte nel </w:t>
      </w:r>
      <w:r w:rsidRPr="007D74D4">
        <w:t xml:space="preserve">paragrafo </w:t>
      </w:r>
      <w:r w:rsidR="007D74D4">
        <w:fldChar w:fldCharType="begin"/>
      </w:r>
      <w:r w:rsidR="007D74D4">
        <w:instrText xml:space="preserve"> REF _Ref441583866 \r \h </w:instrText>
      </w:r>
      <w:r w:rsidR="007D74D4">
        <w:fldChar w:fldCharType="separate"/>
      </w:r>
      <w:r w:rsidR="00BC25AD">
        <w:t>6.1.1</w:t>
      </w:r>
      <w:r w:rsidR="007D74D4">
        <w:fldChar w:fldCharType="end"/>
      </w:r>
      <w:r w:rsidRPr="007D74D4">
        <w:t>,</w:t>
      </w:r>
      <w:r>
        <w:t xml:space="preserve"> e sono inviati in </w:t>
      </w:r>
      <w:r w:rsidR="002E7F80" w:rsidRPr="002E7F80">
        <w:t>conservazione</w:t>
      </w:r>
      <w:r>
        <w:t xml:space="preserve"> sotto forma di </w:t>
      </w:r>
      <w:r w:rsidR="00AC64E8" w:rsidRPr="00AC64E8">
        <w:rPr>
          <w:i/>
        </w:rPr>
        <w:t>Pacchetti di versamento</w:t>
      </w:r>
      <w:r>
        <w:t xml:space="preserve"> (</w:t>
      </w:r>
      <w:r w:rsidRPr="002D160B">
        <w:t>SIP</w:t>
      </w:r>
      <w:r>
        <w:t xml:space="preserve">), che contengono </w:t>
      </w:r>
      <w:r w:rsidR="00264D21">
        <w:t xml:space="preserve">sia i documenti che </w:t>
      </w:r>
      <w:r>
        <w:t xml:space="preserve">i relativi </w:t>
      </w:r>
      <w:r w:rsidR="008352AF" w:rsidRPr="008352AF">
        <w:rPr>
          <w:i/>
        </w:rPr>
        <w:t>metadati</w:t>
      </w:r>
      <w:r>
        <w:t xml:space="preserve">. </w:t>
      </w:r>
    </w:p>
    <w:p w14:paraId="169C5986" w14:textId="77777777" w:rsidR="00617AF7" w:rsidRDefault="00617AF7"/>
    <w:p w14:paraId="169C5987" w14:textId="65DF037D" w:rsidR="00617AF7" w:rsidRDefault="00617AF7">
      <w:r>
        <w:t xml:space="preserve">Il Sistema gestisce gli oggetti sottoposti a </w:t>
      </w:r>
      <w:r w:rsidR="002E7F80" w:rsidRPr="002E7F80">
        <w:t>conservazione</w:t>
      </w:r>
      <w:r>
        <w:t xml:space="preserve"> in </w:t>
      </w:r>
      <w:r w:rsidR="00733475" w:rsidRPr="00733475">
        <w:rPr>
          <w:i/>
        </w:rPr>
        <w:t>archivi</w:t>
      </w:r>
      <w:r w:rsidR="00284273">
        <w:t xml:space="preserve">, articolati in </w:t>
      </w:r>
      <w:r w:rsidR="00284273" w:rsidRPr="0081798E">
        <w:rPr>
          <w:b/>
          <w:i/>
        </w:rPr>
        <w:t>Struttur</w:t>
      </w:r>
      <w:r w:rsidR="00284273">
        <w:rPr>
          <w:b/>
          <w:i/>
        </w:rPr>
        <w:t>e</w:t>
      </w:r>
      <w:r w:rsidR="00284273">
        <w:t xml:space="preserve"> </w:t>
      </w:r>
      <w:r w:rsidR="00284273" w:rsidRPr="00D85205">
        <w:t>(generalmente, ma non necessariamente, corrispondenti alle Aree Organizzative Omogenee delle Pubbliche Amministrazioni)</w:t>
      </w:r>
      <w:r w:rsidR="00284273">
        <w:t xml:space="preserve"> e</w:t>
      </w:r>
      <w:r w:rsidR="00284273" w:rsidRPr="002D160B">
        <w:t xml:space="preserve"> </w:t>
      </w:r>
      <w:r w:rsidR="0074506B">
        <w:t xml:space="preserve">distinti per ogni singolo </w:t>
      </w:r>
      <w:r w:rsidR="00AC64E8" w:rsidRPr="00AC64E8">
        <w:rPr>
          <w:i/>
        </w:rPr>
        <w:t>Produttore</w:t>
      </w:r>
      <w:r>
        <w:t>.</w:t>
      </w:r>
    </w:p>
    <w:p w14:paraId="169C5988" w14:textId="77777777" w:rsidR="00617AF7" w:rsidRDefault="00617AF7"/>
    <w:p w14:paraId="169C5989" w14:textId="5C92E0BC" w:rsidR="00617AF7" w:rsidRDefault="00617AF7">
      <w:r>
        <w:t>Per mantenere anche nel Sistema le informazioni relative alla struttura dell’</w:t>
      </w:r>
      <w:r w:rsidR="00733475" w:rsidRPr="00733475">
        <w:rPr>
          <w:i/>
        </w:rPr>
        <w:t>archivio</w:t>
      </w:r>
      <w:r>
        <w:t xml:space="preserve"> e dei relativi vincoli archivistici, le </w:t>
      </w:r>
      <w:r w:rsidR="00BC11AD" w:rsidRPr="00BC11AD">
        <w:rPr>
          <w:b/>
          <w:i/>
        </w:rPr>
        <w:t>Unità documentarie</w:t>
      </w:r>
      <w:r>
        <w:t xml:space="preserve"> sono versate corredate di un set di </w:t>
      </w:r>
      <w:r w:rsidR="008352AF" w:rsidRPr="008352AF">
        <w:rPr>
          <w:i/>
        </w:rPr>
        <w:t>metadati</w:t>
      </w:r>
      <w:r>
        <w:t xml:space="preserve"> di </w:t>
      </w:r>
      <w:r w:rsidRPr="002D160B">
        <w:t>Profilo archivistico</w:t>
      </w:r>
      <w:r>
        <w:t xml:space="preserve"> che include gli elementi identificativi e descrittivi del Fascicolo, con riferimento alla voce di </w:t>
      </w:r>
      <w:r w:rsidR="00F31D71" w:rsidRPr="00F31D71">
        <w:rPr>
          <w:i/>
        </w:rPr>
        <w:t>classificazione</w:t>
      </w:r>
      <w:r>
        <w:t xml:space="preserve"> e l’eventuale articolazione in sottofascicoli. Inoltre è gestita la presenza di classificazioni, </w:t>
      </w:r>
      <w:r w:rsidR="0040506A">
        <w:t>f</w:t>
      </w:r>
      <w:r w:rsidR="00800A71" w:rsidRPr="002D160B">
        <w:t xml:space="preserve">ascicoli </w:t>
      </w:r>
      <w:r>
        <w:t xml:space="preserve">e sottofascicoli secondari e </w:t>
      </w:r>
      <w:r w:rsidR="0040506A">
        <w:t>c</w:t>
      </w:r>
      <w:r w:rsidRPr="002D160B">
        <w:t xml:space="preserve">ollegamenti </w:t>
      </w:r>
      <w:r>
        <w:t xml:space="preserve">tra le diverse </w:t>
      </w:r>
      <w:r w:rsidR="00BC11AD" w:rsidRPr="00BC11AD">
        <w:rPr>
          <w:b/>
          <w:i/>
        </w:rPr>
        <w:t>Unità archivistiche</w:t>
      </w:r>
      <w:r>
        <w:t xml:space="preserve"> e documentarie presenti nel </w:t>
      </w:r>
      <w:r w:rsidR="00FD277B">
        <w:t>s</w:t>
      </w:r>
      <w:r>
        <w:t>istema.</w:t>
      </w:r>
    </w:p>
    <w:p w14:paraId="169C598A" w14:textId="77777777" w:rsidR="00617AF7" w:rsidRDefault="00617AF7"/>
    <w:p w14:paraId="169C598B" w14:textId="25BA31FE" w:rsidR="00617AF7" w:rsidRPr="002D160B" w:rsidRDefault="00617AF7">
      <w:r>
        <w:t xml:space="preserve">Le </w:t>
      </w:r>
      <w:r w:rsidR="00BC11AD" w:rsidRPr="00BC11AD">
        <w:rPr>
          <w:b/>
          <w:i/>
        </w:rPr>
        <w:t>Unità archivistiche</w:t>
      </w:r>
      <w:r>
        <w:t xml:space="preserve"> e le </w:t>
      </w:r>
      <w:r w:rsidR="00D32E2C" w:rsidRPr="00D32E2C">
        <w:rPr>
          <w:b/>
          <w:i/>
        </w:rPr>
        <w:t>Serie</w:t>
      </w:r>
      <w:r w:rsidRPr="002D160B">
        <w:t xml:space="preserve"> </w:t>
      </w:r>
      <w:r>
        <w:t xml:space="preserve">sono versate nel Sistema quando sono complete e dichiarate chiuse, descritte da un set di </w:t>
      </w:r>
      <w:r w:rsidR="008352AF" w:rsidRPr="008352AF">
        <w:rPr>
          <w:i/>
        </w:rPr>
        <w:t>metadati</w:t>
      </w:r>
      <w:r>
        <w:t xml:space="preserve"> che include obbligatoriamente, oltre alle informazioni di identificazione, </w:t>
      </w:r>
      <w:r w:rsidR="00F31D71" w:rsidRPr="00F31D71">
        <w:rPr>
          <w:i/>
        </w:rPr>
        <w:t>classificazione</w:t>
      </w:r>
      <w:r>
        <w:t xml:space="preserve"> e descrizione, anche il tempo di </w:t>
      </w:r>
      <w:r w:rsidR="002E7F80" w:rsidRPr="002E7F80">
        <w:t>conservazione</w:t>
      </w:r>
      <w:r>
        <w:t xml:space="preserve"> previst</w:t>
      </w:r>
      <w:r w:rsidR="00B55EC0">
        <w:t xml:space="preserve">o. Nel caso delle </w:t>
      </w:r>
      <w:r w:rsidR="00D32E2C" w:rsidRPr="00D32E2C">
        <w:rPr>
          <w:b/>
          <w:i/>
        </w:rPr>
        <w:t>Serie</w:t>
      </w:r>
      <w:r w:rsidRPr="002D160B">
        <w:t xml:space="preserve"> </w:t>
      </w:r>
      <w:r>
        <w:t xml:space="preserve">la chiusura </w:t>
      </w:r>
      <w:r w:rsidR="00E24CD3">
        <w:t>avviene normalmente</w:t>
      </w:r>
      <w:r>
        <w:t xml:space="preserve"> a cadenza annuale </w:t>
      </w:r>
      <w:r w:rsidR="00E24CD3">
        <w:t>(</w:t>
      </w:r>
      <w:r>
        <w:t xml:space="preserve">o comunque secondo una definizione temporale definita dal </w:t>
      </w:r>
      <w:r w:rsidR="00AC64E8" w:rsidRPr="00AC64E8">
        <w:rPr>
          <w:i/>
        </w:rPr>
        <w:t>Produttore</w:t>
      </w:r>
      <w:r w:rsidR="00E24CD3">
        <w:t>) ed è da intendersi come chiusura della partizione periodica della Serie stessa</w:t>
      </w:r>
      <w:r w:rsidR="00314164">
        <w:t xml:space="preserve"> (ad esempio,</w:t>
      </w:r>
      <w:r w:rsidR="00803085">
        <w:t xml:space="preserve"> la </w:t>
      </w:r>
      <w:r w:rsidR="00803792">
        <w:t xml:space="preserve">partizione annuale della serie delle </w:t>
      </w:r>
      <w:r w:rsidR="00452267">
        <w:t>D</w:t>
      </w:r>
      <w:r w:rsidR="00803792">
        <w:t xml:space="preserve">eterminazioni corrisponde alle determinazioni </w:t>
      </w:r>
      <w:r w:rsidR="00452267">
        <w:t xml:space="preserve">prodotte in un determinato anno e </w:t>
      </w:r>
      <w:r w:rsidR="00D13470">
        <w:t>tale partizione va ad</w:t>
      </w:r>
      <w:r w:rsidR="00452267">
        <w:t xml:space="preserve"> alimentare la relativa serie</w:t>
      </w:r>
      <w:r w:rsidR="00BE1316">
        <w:t>)</w:t>
      </w:r>
      <w:r w:rsidRPr="002D160B">
        <w:t>.</w:t>
      </w:r>
    </w:p>
    <w:p w14:paraId="169C598C" w14:textId="77777777" w:rsidR="00617AF7" w:rsidRDefault="00617AF7"/>
    <w:p w14:paraId="169C598D" w14:textId="5132C391" w:rsidR="00617AF7" w:rsidRDefault="00617AF7">
      <w:r>
        <w:t xml:space="preserve">I </w:t>
      </w:r>
      <w:r w:rsidR="00575536" w:rsidRPr="00575536">
        <w:rPr>
          <w:i/>
        </w:rPr>
        <w:t>Documenti informatici</w:t>
      </w:r>
      <w:r w:rsidRPr="002D160B">
        <w:t xml:space="preserve"> </w:t>
      </w:r>
      <w:r>
        <w:t>(</w:t>
      </w:r>
      <w:r w:rsidR="00BC11AD" w:rsidRPr="00BC11AD">
        <w:rPr>
          <w:b/>
          <w:i/>
        </w:rPr>
        <w:t>Unità documentarie</w:t>
      </w:r>
      <w:r>
        <w:t xml:space="preserve">), e, in certi casi, i </w:t>
      </w:r>
      <w:r w:rsidR="00E40BCE" w:rsidRPr="002D160B">
        <w:t>Fascicoli</w:t>
      </w:r>
      <w:r>
        <w:t xml:space="preserve"> (</w:t>
      </w:r>
      <w:r w:rsidR="00BC11AD" w:rsidRPr="00BC11AD">
        <w:rPr>
          <w:b/>
          <w:i/>
        </w:rPr>
        <w:t>Unità archivistiche</w:t>
      </w:r>
      <w:r w:rsidRPr="002D160B">
        <w:t>)</w:t>
      </w:r>
      <w:r>
        <w:t xml:space="preserve"> sono suddivisi in </w:t>
      </w:r>
      <w:r w:rsidR="0081798E" w:rsidRPr="0081798E">
        <w:rPr>
          <w:b/>
          <w:i/>
        </w:rPr>
        <w:t>tipologie documentarie</w:t>
      </w:r>
      <w:r w:rsidR="008E0DDC" w:rsidRPr="008E0DDC">
        <w:rPr>
          <w:i/>
        </w:rPr>
        <w:t xml:space="preserve"> </w:t>
      </w:r>
      <w:r w:rsidR="008E0DDC" w:rsidRPr="008E0DDC">
        <w:t>(definite ne</w:t>
      </w:r>
      <w:r w:rsidR="008E0DDC">
        <w:t>l sistema Tip</w:t>
      </w:r>
      <w:r w:rsidR="000372F4">
        <w:t xml:space="preserve">i </w:t>
      </w:r>
      <w:r w:rsidR="008E0DDC">
        <w:t>unità documentarie e Tip</w:t>
      </w:r>
      <w:r w:rsidR="000372F4">
        <w:t>i</w:t>
      </w:r>
      <w:r w:rsidR="008E0DDC">
        <w:t xml:space="preserve"> fascicolo)</w:t>
      </w:r>
      <w:r>
        <w:t xml:space="preserve">, che identificano gruppi documentali omogenei per natura e funzione giuridica, modalità di registrazione o di produzione. Tale suddivisione è funzionale all’individuazione, per ogni singola </w:t>
      </w:r>
      <w:r w:rsidR="0081798E" w:rsidRPr="0081798E">
        <w:rPr>
          <w:b/>
          <w:i/>
        </w:rPr>
        <w:t>tipologia documentaria</w:t>
      </w:r>
      <w:r>
        <w:t xml:space="preserve">, di set di </w:t>
      </w:r>
      <w:r w:rsidR="008352AF" w:rsidRPr="008352AF">
        <w:rPr>
          <w:i/>
        </w:rPr>
        <w:t>metadati</w:t>
      </w:r>
      <w:r>
        <w:t xml:space="preserve"> standard e di articolazioni o strutture di composizione omogenee. Inoltre le </w:t>
      </w:r>
      <w:r w:rsidR="0081798E" w:rsidRPr="0081798E">
        <w:rPr>
          <w:b/>
          <w:i/>
        </w:rPr>
        <w:t>tipologie documentarie</w:t>
      </w:r>
      <w:r>
        <w:t xml:space="preserve"> in molti casi individuano le </w:t>
      </w:r>
      <w:r w:rsidR="00D32E2C" w:rsidRPr="00D32E2C">
        <w:rPr>
          <w:b/>
          <w:i/>
        </w:rPr>
        <w:t>Serie</w:t>
      </w:r>
      <w:r>
        <w:t xml:space="preserve"> in cui si articola e organizza la </w:t>
      </w:r>
      <w:r w:rsidR="0074506B">
        <w:t>produzione documentale del</w:t>
      </w:r>
      <w:r>
        <w:t xml:space="preserve"> </w:t>
      </w:r>
      <w:r w:rsidR="00AC64E8" w:rsidRPr="00AC64E8">
        <w:rPr>
          <w:i/>
        </w:rPr>
        <w:t>Produttore</w:t>
      </w:r>
      <w:r>
        <w:t>.</w:t>
      </w:r>
    </w:p>
    <w:p w14:paraId="169C598E" w14:textId="77777777" w:rsidR="00617AF7" w:rsidRDefault="00617AF7"/>
    <w:p w14:paraId="169C598F" w14:textId="7E3D9FB6" w:rsidR="00617AF7" w:rsidRDefault="00617AF7">
      <w:r>
        <w:t xml:space="preserve">Per le principali </w:t>
      </w:r>
      <w:r w:rsidR="0081798E" w:rsidRPr="0081798E">
        <w:rPr>
          <w:b/>
          <w:i/>
        </w:rPr>
        <w:t xml:space="preserve">tipologie </w:t>
      </w:r>
      <w:r w:rsidR="00725EF6" w:rsidRPr="0081798E">
        <w:rPr>
          <w:b/>
          <w:i/>
        </w:rPr>
        <w:t>documentarie</w:t>
      </w:r>
      <w:r w:rsidR="00725EF6">
        <w:t>,</w:t>
      </w:r>
      <w:r>
        <w:t xml:space="preserve"> l'Area </w:t>
      </w:r>
      <w:r w:rsidR="000D5212">
        <w:t xml:space="preserve">Funzione </w:t>
      </w:r>
      <w:r>
        <w:t>archivistic</w:t>
      </w:r>
      <w:r w:rsidR="000D5212">
        <w:t>a</w:t>
      </w:r>
      <w:r>
        <w:t xml:space="preserve"> </w:t>
      </w:r>
      <w:r w:rsidR="00BB3D68">
        <w:t>elabora</w:t>
      </w:r>
      <w:r>
        <w:t xml:space="preserve"> </w:t>
      </w:r>
      <w:r w:rsidR="005A3757">
        <w:t xml:space="preserve">e pubblica </w:t>
      </w:r>
      <w:r>
        <w:t>documenti di studio ed analisi</w:t>
      </w:r>
      <w:r w:rsidR="00F22081">
        <w:t xml:space="preserve"> (modelli</w:t>
      </w:r>
      <w:r w:rsidR="00587517">
        <w:t xml:space="preserve"> d</w:t>
      </w:r>
      <w:r w:rsidR="00E27529">
        <w:t>egl</w:t>
      </w:r>
      <w:r w:rsidR="00587517">
        <w:t>i AIP</w:t>
      </w:r>
      <w:r w:rsidR="00F22081">
        <w:t>)</w:t>
      </w:r>
      <w:r>
        <w:t xml:space="preserve">, </w:t>
      </w:r>
      <w:r w:rsidR="00BB3D68">
        <w:t>ch</w:t>
      </w:r>
      <w:r>
        <w:t xml:space="preserve">e definiscono per ogni </w:t>
      </w:r>
      <w:r w:rsidR="0081798E" w:rsidRPr="0081798E">
        <w:rPr>
          <w:b/>
          <w:i/>
        </w:rPr>
        <w:t>tipologia documentaria</w:t>
      </w:r>
      <w:r>
        <w:t>:</w:t>
      </w:r>
    </w:p>
    <w:p w14:paraId="169C5990" w14:textId="727F351C" w:rsidR="00617AF7" w:rsidRPr="007D74D4" w:rsidRDefault="00617AF7" w:rsidP="00E318E4">
      <w:pPr>
        <w:pStyle w:val="Elenchi"/>
        <w:ind w:hanging="790"/>
      </w:pPr>
      <w:r>
        <w:t xml:space="preserve">il set dei </w:t>
      </w:r>
      <w:r w:rsidR="008352AF" w:rsidRPr="008352AF">
        <w:rPr>
          <w:i/>
        </w:rPr>
        <w:t>metadati</w:t>
      </w:r>
      <w:r>
        <w:t xml:space="preserve"> descrittivi </w:t>
      </w:r>
      <w:r w:rsidR="00744941">
        <w:t xml:space="preserve">che </w:t>
      </w:r>
      <w:r w:rsidR="00993CA3">
        <w:t xml:space="preserve">le </w:t>
      </w:r>
      <w:r w:rsidR="00744941">
        <w:t>caratterizzano</w:t>
      </w:r>
      <w:r>
        <w:t xml:space="preserve">, ritenuti essenziali per la corretta </w:t>
      </w:r>
      <w:r w:rsidR="002E7F80" w:rsidRPr="002E7F80">
        <w:t>conservazione</w:t>
      </w:r>
      <w:r>
        <w:t xml:space="preserve"> dei </w:t>
      </w:r>
      <w:r w:rsidR="00680EB9" w:rsidRPr="007D74D4">
        <w:t>d</w:t>
      </w:r>
      <w:r w:rsidR="005E1E24" w:rsidRPr="007D74D4">
        <w:t>ocumenti</w:t>
      </w:r>
      <w:r w:rsidRPr="007D74D4">
        <w:t xml:space="preserve"> </w:t>
      </w:r>
      <w:r w:rsidR="004E57F8">
        <w:t xml:space="preserve">e delle aggregazioni </w:t>
      </w:r>
      <w:r w:rsidR="00304516">
        <w:t xml:space="preserve">documentali </w:t>
      </w:r>
      <w:r w:rsidR="004E57F8">
        <w:t xml:space="preserve">informatiche </w:t>
      </w:r>
      <w:r w:rsidRPr="007D74D4">
        <w:t xml:space="preserve">(vedi più avanti paragrafo </w:t>
      </w:r>
      <w:r w:rsidR="007D74D4">
        <w:fldChar w:fldCharType="begin"/>
      </w:r>
      <w:r w:rsidR="007D74D4">
        <w:instrText xml:space="preserve"> REF _Ref441583916 \r \h </w:instrText>
      </w:r>
      <w:r w:rsidR="00E318E4">
        <w:instrText xml:space="preserve"> \* MERGEFORMAT </w:instrText>
      </w:r>
      <w:r w:rsidR="007D74D4">
        <w:fldChar w:fldCharType="separate"/>
      </w:r>
      <w:r w:rsidR="00BC25AD">
        <w:t>6.1.3</w:t>
      </w:r>
      <w:r w:rsidR="007D74D4">
        <w:fldChar w:fldCharType="end"/>
      </w:r>
      <w:r w:rsidRPr="007D74D4">
        <w:t xml:space="preserve">), in coerenza con quanto stabilito nell’Allegato 5 delle </w:t>
      </w:r>
      <w:r w:rsidR="00D32E2C" w:rsidRPr="007D74D4">
        <w:rPr>
          <w:b/>
          <w:i/>
        </w:rPr>
        <w:t>Regole tecniche</w:t>
      </w:r>
      <w:r w:rsidRPr="007D74D4">
        <w:t>;</w:t>
      </w:r>
    </w:p>
    <w:p w14:paraId="169C5996" w14:textId="57804A5D" w:rsidR="00B12109" w:rsidRDefault="009D5F38" w:rsidP="00B12109">
      <w:pPr>
        <w:pStyle w:val="Elenchi"/>
        <w:ind w:hanging="790"/>
      </w:pPr>
      <w:r>
        <w:t xml:space="preserve">la struttura in base a cui sono </w:t>
      </w:r>
      <w:r w:rsidR="00800A71" w:rsidRPr="007D74D4">
        <w:t>articola</w:t>
      </w:r>
      <w:r>
        <w:t>te</w:t>
      </w:r>
      <w:r w:rsidR="00617AF7" w:rsidRPr="007D74D4">
        <w:t xml:space="preserve"> (vedi più avanti paragrafo </w:t>
      </w:r>
      <w:r w:rsidR="007D74D4">
        <w:fldChar w:fldCharType="begin"/>
      </w:r>
      <w:r w:rsidR="007D74D4">
        <w:instrText xml:space="preserve"> REF _Ref441583929 \r \h </w:instrText>
      </w:r>
      <w:r w:rsidR="00E318E4">
        <w:instrText xml:space="preserve"> \* MERGEFORMAT </w:instrText>
      </w:r>
      <w:r w:rsidR="007D74D4">
        <w:fldChar w:fldCharType="separate"/>
      </w:r>
      <w:r w:rsidR="00BC25AD">
        <w:t>6.1.1</w:t>
      </w:r>
      <w:r w:rsidR="007D74D4">
        <w:fldChar w:fldCharType="end"/>
      </w:r>
      <w:r w:rsidR="00617AF7" w:rsidRPr="007D74D4">
        <w:t>)</w:t>
      </w:r>
      <w:r w:rsidR="00CC265A">
        <w:t>.</w:t>
      </w:r>
    </w:p>
    <w:p w14:paraId="2D8D1FA0" w14:textId="77777777" w:rsidR="0015376A" w:rsidRDefault="0015376A" w:rsidP="00B12109"/>
    <w:p w14:paraId="169C5997" w14:textId="2B58515E" w:rsidR="00617AF7" w:rsidRDefault="00617AF7">
      <w:r>
        <w:t xml:space="preserve">A titolo esemplificativo, si riportano le principali macrocategorie di </w:t>
      </w:r>
      <w:r w:rsidR="0081798E" w:rsidRPr="0081798E">
        <w:rPr>
          <w:b/>
          <w:i/>
        </w:rPr>
        <w:t>tipologie documentarie</w:t>
      </w:r>
      <w:r w:rsidR="00E40BCE">
        <w:t xml:space="preserve"> gestite</w:t>
      </w:r>
      <w:r>
        <w:t xml:space="preserve"> e conservate:</w:t>
      </w:r>
    </w:p>
    <w:p w14:paraId="169C5998" w14:textId="77777777" w:rsidR="00617AF7" w:rsidRDefault="00617AF7" w:rsidP="00E318E4">
      <w:pPr>
        <w:pStyle w:val="Elenchi"/>
        <w:ind w:hanging="790"/>
      </w:pPr>
      <w:r>
        <w:rPr>
          <w:b/>
        </w:rPr>
        <w:t>Documentazione amministrativa:</w:t>
      </w:r>
      <w:r>
        <w:t xml:space="preserve"> </w:t>
      </w:r>
      <w:r w:rsidR="00680EB9">
        <w:t>d</w:t>
      </w:r>
      <w:r w:rsidR="005E1E24" w:rsidRPr="00680EB9">
        <w:t>ocumenti</w:t>
      </w:r>
      <w:r>
        <w:t xml:space="preserve"> inerenti l’attività degli organi consiliari, contratti e accordi, decreti e ordinanze, deliberazioni, determinazioni, documentazione contabile, </w:t>
      </w:r>
      <w:r w:rsidR="00680EB9">
        <w:t>d</w:t>
      </w:r>
      <w:r w:rsidR="005E1E24" w:rsidRPr="00680EB9">
        <w:t>ocumenti</w:t>
      </w:r>
      <w:r>
        <w:t xml:space="preserve"> protocollati, registri, strumenti urbanistici, ecc.;</w:t>
      </w:r>
    </w:p>
    <w:p w14:paraId="169C5999" w14:textId="77777777" w:rsidR="00617AF7" w:rsidRDefault="00617AF7" w:rsidP="00E318E4">
      <w:pPr>
        <w:pStyle w:val="Elenchi"/>
        <w:ind w:hanging="790"/>
      </w:pPr>
      <w:r>
        <w:rPr>
          <w:b/>
        </w:rPr>
        <w:t>Documentazione sanitaria:</w:t>
      </w:r>
      <w:r>
        <w:t xml:space="preserve"> referti e immagini diagnostiche;</w:t>
      </w:r>
    </w:p>
    <w:p w14:paraId="169C599A" w14:textId="77777777" w:rsidR="00617AF7" w:rsidRDefault="00617AF7" w:rsidP="00E318E4">
      <w:pPr>
        <w:pStyle w:val="Elenchi"/>
        <w:ind w:hanging="790"/>
      </w:pPr>
      <w:r>
        <w:rPr>
          <w:b/>
        </w:rPr>
        <w:t>Documentazione universitaria:</w:t>
      </w:r>
      <w:r>
        <w:t xml:space="preserve"> verbali di esame e altri </w:t>
      </w:r>
      <w:r w:rsidR="00680EB9">
        <w:t>d</w:t>
      </w:r>
      <w:r w:rsidR="005E1E24" w:rsidRPr="00680EB9">
        <w:t>ocumenti</w:t>
      </w:r>
      <w:r>
        <w:t xml:space="preserve"> inerenti l’attività didattica;</w:t>
      </w:r>
    </w:p>
    <w:p w14:paraId="169C599B" w14:textId="77777777" w:rsidR="00617AF7" w:rsidRDefault="00617AF7" w:rsidP="00E318E4">
      <w:pPr>
        <w:pStyle w:val="Elenchi"/>
        <w:ind w:hanging="790"/>
      </w:pPr>
      <w:r>
        <w:rPr>
          <w:b/>
        </w:rPr>
        <w:t xml:space="preserve">Documenti di </w:t>
      </w:r>
      <w:r w:rsidR="002E7F80">
        <w:rPr>
          <w:b/>
        </w:rPr>
        <w:t>c</w:t>
      </w:r>
      <w:r w:rsidR="0000763F" w:rsidRPr="00B12109">
        <w:rPr>
          <w:b/>
        </w:rPr>
        <w:t>onservazione</w:t>
      </w:r>
      <w:r>
        <w:rPr>
          <w:b/>
        </w:rPr>
        <w:t>:</w:t>
      </w:r>
      <w:r>
        <w:t xml:space="preserve"> </w:t>
      </w:r>
      <w:r w:rsidR="00800A71" w:rsidRPr="002D160B">
        <w:t>Evidenze informatiche</w:t>
      </w:r>
      <w:r>
        <w:t xml:space="preserve"> prodotte da altri </w:t>
      </w:r>
      <w:r w:rsidRPr="002E7F80">
        <w:rPr>
          <w:i/>
        </w:rPr>
        <w:t xml:space="preserve">sistemi di </w:t>
      </w:r>
      <w:r w:rsidR="002E7F80" w:rsidRPr="002E7F80">
        <w:rPr>
          <w:i/>
        </w:rPr>
        <w:t>c</w:t>
      </w:r>
      <w:r w:rsidR="0000763F" w:rsidRPr="002E7F80">
        <w:rPr>
          <w:i/>
        </w:rPr>
        <w:t>onservazione</w:t>
      </w:r>
      <w:r>
        <w:t>.</w:t>
      </w:r>
    </w:p>
    <w:p w14:paraId="169C599C" w14:textId="77777777" w:rsidR="00617AF7" w:rsidRDefault="00617AF7"/>
    <w:p w14:paraId="169C599D" w14:textId="77777777" w:rsidR="00617AF7" w:rsidRDefault="00617AF7">
      <w:r>
        <w:t>Benché il Sistema</w:t>
      </w:r>
      <w:r w:rsidRPr="00307F5C">
        <w:t xml:space="preserve"> </w:t>
      </w:r>
      <w:r>
        <w:t xml:space="preserve">operi primariamente su </w:t>
      </w:r>
      <w:r w:rsidR="00575536" w:rsidRPr="00575536">
        <w:rPr>
          <w:i/>
        </w:rPr>
        <w:t>Documenti informatici</w:t>
      </w:r>
      <w:r>
        <w:t xml:space="preserve"> originali e su </w:t>
      </w:r>
      <w:r w:rsidR="00800A71" w:rsidRPr="00307F5C">
        <w:t>Fascicoli informatici</w:t>
      </w:r>
      <w:r>
        <w:t>, al fine di mantenere la completezza e la consistenza dei fascicoli, e più in generale dell’</w:t>
      </w:r>
      <w:r w:rsidR="00733475" w:rsidRPr="00733475">
        <w:rPr>
          <w:i/>
        </w:rPr>
        <w:t>archivio</w:t>
      </w:r>
      <w:r>
        <w:t xml:space="preserve"> nel suo complesso, nel caso di </w:t>
      </w:r>
      <w:r w:rsidR="00800A71" w:rsidRPr="00307F5C">
        <w:t xml:space="preserve">Fascicoli </w:t>
      </w:r>
      <w:r>
        <w:t xml:space="preserve">ibridi è previsto l’invio al Sistema anche delle copie per immagini di originali analogici o dei soli </w:t>
      </w:r>
      <w:r w:rsidR="008352AF" w:rsidRPr="008352AF">
        <w:rPr>
          <w:i/>
        </w:rPr>
        <w:t>metadati</w:t>
      </w:r>
      <w:r>
        <w:t xml:space="preserve"> relativi a </w:t>
      </w:r>
      <w:r w:rsidR="00322D98" w:rsidRPr="00322D98">
        <w:t>d</w:t>
      </w:r>
      <w:r w:rsidR="005E1E24" w:rsidRPr="00322D98">
        <w:t>ocumenti</w:t>
      </w:r>
      <w:r>
        <w:t xml:space="preserve"> in originale analogico.</w:t>
      </w:r>
    </w:p>
    <w:p w14:paraId="169C599E" w14:textId="77777777" w:rsidR="00062C33" w:rsidRDefault="00062C33"/>
    <w:p w14:paraId="169C599F" w14:textId="670CB266" w:rsidR="00062C33" w:rsidRDefault="00062C33" w:rsidP="00062C33">
      <w:r>
        <w:t xml:space="preserve">Stante la natura eterogenea degli </w:t>
      </w:r>
      <w:r w:rsidRPr="00733475">
        <w:rPr>
          <w:i/>
        </w:rPr>
        <w:t>archivi</w:t>
      </w:r>
      <w:r>
        <w:t xml:space="preserve"> conservat</w:t>
      </w:r>
      <w:r w:rsidR="00576EF0">
        <w:t>i</w:t>
      </w:r>
      <w:r>
        <w:t xml:space="preserve">, diverse sono le attività svolte a garanzia non solo della integrità ma anche della fruibilità degli </w:t>
      </w:r>
      <w:r w:rsidRPr="00733475">
        <w:rPr>
          <w:i/>
        </w:rPr>
        <w:t>archivi</w:t>
      </w:r>
      <w:r>
        <w:t xml:space="preserve"> stessi nel lungo periodo per mantenere la loro leggibilità e reperibilità, anche nella prospettiva della futura fruizione come archivi storici.</w:t>
      </w:r>
    </w:p>
    <w:p w14:paraId="169C59A0" w14:textId="08E180B8" w:rsidR="00062C33" w:rsidRDefault="00062C33" w:rsidP="00062C33">
      <w:r>
        <w:t>A tal fine le strategie adottate per la conservazione prevedono le seguenti azioni:</w:t>
      </w:r>
    </w:p>
    <w:p w14:paraId="169C59A1" w14:textId="4E13CE30" w:rsidR="00062C33" w:rsidRDefault="00062C33" w:rsidP="00E318E4">
      <w:pPr>
        <w:pStyle w:val="Elenchi"/>
        <w:ind w:hanging="790"/>
      </w:pPr>
      <w:r>
        <w:t xml:space="preserve">definire con precisione la </w:t>
      </w:r>
      <w:r w:rsidRPr="00533A94">
        <w:rPr>
          <w:b/>
          <w:i/>
        </w:rPr>
        <w:t>Comunità di riferimento</w:t>
      </w:r>
      <w:r>
        <w:t xml:space="preserve"> di ogni </w:t>
      </w:r>
      <w:r w:rsidRPr="00733475">
        <w:rPr>
          <w:i/>
        </w:rPr>
        <w:t>archivio</w:t>
      </w:r>
      <w:r>
        <w:t xml:space="preserve">, in </w:t>
      </w:r>
      <w:r w:rsidR="00973569">
        <w:t>convenzione</w:t>
      </w:r>
      <w:r>
        <w:t xml:space="preserve"> con i </w:t>
      </w:r>
      <w:r w:rsidRPr="00B4009B">
        <w:rPr>
          <w:i/>
        </w:rPr>
        <w:t>Produttori</w:t>
      </w:r>
      <w:r>
        <w:t>;</w:t>
      </w:r>
    </w:p>
    <w:p w14:paraId="169C59A2" w14:textId="77777777" w:rsidR="00062C33" w:rsidRDefault="00062C33" w:rsidP="00E318E4">
      <w:pPr>
        <w:pStyle w:val="Elenchi"/>
        <w:ind w:hanging="790"/>
      </w:pPr>
      <w:r>
        <w:t xml:space="preserve">analizzare le caratteristiche archivistiche e tecnologiche dei </w:t>
      </w:r>
      <w:r w:rsidRPr="00EF4BD1">
        <w:t>documenti</w:t>
      </w:r>
      <w:r>
        <w:t xml:space="preserve"> conservati;</w:t>
      </w:r>
    </w:p>
    <w:p w14:paraId="169C59A4" w14:textId="430EFCD8" w:rsidR="00062C33" w:rsidRPr="001350A5" w:rsidRDefault="00062C33" w:rsidP="00E318E4">
      <w:pPr>
        <w:pStyle w:val="Elenchi"/>
        <w:ind w:hanging="790"/>
      </w:pPr>
      <w:r>
        <w:t xml:space="preserve">collaborare attivamente con le autorità istituzionalmente preposte alla definizione del quadro normativo e delle regole operative per la </w:t>
      </w:r>
      <w:r w:rsidRPr="008352AF">
        <w:t>conservazione</w:t>
      </w:r>
      <w:r>
        <w:t xml:space="preserve"> documentale e con le </w:t>
      </w:r>
      <w:r w:rsidRPr="001350A5">
        <w:t>autorità di sorveglianza.</w:t>
      </w:r>
    </w:p>
    <w:p w14:paraId="094C2AE1" w14:textId="37AAD5EB" w:rsidR="00B36D42" w:rsidRPr="001350A5" w:rsidRDefault="00E6492F" w:rsidP="00E6492F">
      <w:pPr>
        <w:pStyle w:val="Elenchi"/>
        <w:numPr>
          <w:ilvl w:val="0"/>
          <w:numId w:val="0"/>
        </w:numPr>
      </w:pPr>
      <w:r w:rsidRPr="001350A5">
        <w:t xml:space="preserve">Il conservatore collabora con </w:t>
      </w:r>
      <w:r w:rsidR="00B36D42" w:rsidRPr="001350A5">
        <w:t xml:space="preserve">l’Outsourcer </w:t>
      </w:r>
      <w:r w:rsidRPr="001350A5">
        <w:t>nel</w:t>
      </w:r>
      <w:r w:rsidR="00B36D42" w:rsidRPr="001350A5">
        <w:t xml:space="preserve"> mantenere attivo un osservatorio tecnologico sulla conservazione ed effettuare sperimentazioni sulle tecnologie disponibili, con particolare riguardo alle tecnologie open source ed ai progetti nazionali e internazionali nell’area della conservazione</w:t>
      </w:r>
      <w:r w:rsidR="000C0D5D" w:rsidRPr="001350A5">
        <w:t>.</w:t>
      </w:r>
    </w:p>
    <w:p w14:paraId="169C59A5" w14:textId="363E2632" w:rsidR="00062C33" w:rsidRPr="001350A5" w:rsidRDefault="00062C33" w:rsidP="00062C33"/>
    <w:p w14:paraId="169C59A6" w14:textId="4450B3A2" w:rsidR="00062C33" w:rsidRDefault="00062C33" w:rsidP="00062C33">
      <w:r>
        <w:t xml:space="preserve">In ragione dei diversi fattori che influiscono sulla fruibilità degli </w:t>
      </w:r>
      <w:r w:rsidRPr="00733475">
        <w:rPr>
          <w:i/>
        </w:rPr>
        <w:t>archivi</w:t>
      </w:r>
      <w:r>
        <w:t xml:space="preserve"> nel lungo periodo, </w:t>
      </w:r>
      <w:r w:rsidR="00097BCD">
        <w:t>l’</w:t>
      </w:r>
      <w:r w:rsidR="00E1371C">
        <w:t>Ente conservatore</w:t>
      </w:r>
      <w:r>
        <w:t xml:space="preserve"> adotta diverse misure per garantire la reperibilità e la </w:t>
      </w:r>
      <w:r w:rsidRPr="00ED12E5">
        <w:rPr>
          <w:i/>
        </w:rPr>
        <w:t>leggibilità</w:t>
      </w:r>
      <w:r>
        <w:t xml:space="preserve"> dei </w:t>
      </w:r>
      <w:r w:rsidRPr="002E6A98">
        <w:t>documenti</w:t>
      </w:r>
      <w:r>
        <w:t xml:space="preserve"> conservati negli </w:t>
      </w:r>
      <w:r w:rsidRPr="00733475">
        <w:rPr>
          <w:i/>
        </w:rPr>
        <w:t>archivi</w:t>
      </w:r>
      <w:r w:rsidR="00572BC6">
        <w:t xml:space="preserve">, </w:t>
      </w:r>
      <w:r w:rsidR="00572BC6" w:rsidRPr="00E6492F">
        <w:rPr>
          <w:color w:val="1F497D" w:themeColor="text2"/>
        </w:rPr>
        <w:t>in accordo con l’Outsourcer</w:t>
      </w:r>
      <w:r w:rsidR="00572BC6">
        <w:t>.</w:t>
      </w:r>
      <w:r>
        <w:t xml:space="preserve"> In particolare per quanto riguarda la reperibilità dei </w:t>
      </w:r>
      <w:r w:rsidRPr="002E6A98">
        <w:t>documenti</w:t>
      </w:r>
      <w:r>
        <w:t xml:space="preserve"> si prevedono appropriate procedure di natura archivistica (creazione di </w:t>
      </w:r>
      <w:r w:rsidRPr="00D32E2C">
        <w:rPr>
          <w:b/>
          <w:i/>
        </w:rPr>
        <w:t>Serie</w:t>
      </w:r>
      <w:r>
        <w:t xml:space="preserve">, arricchimento di </w:t>
      </w:r>
      <w:r w:rsidRPr="008352AF">
        <w:rPr>
          <w:i/>
        </w:rPr>
        <w:t>metadati</w:t>
      </w:r>
      <w:r>
        <w:t xml:space="preserve">, collegamento tra </w:t>
      </w:r>
      <w:r w:rsidRPr="002E6A98">
        <w:t>documenti</w:t>
      </w:r>
      <w:r>
        <w:t xml:space="preserve"> interrelati, ecc.), mentre per quanto riguarda la </w:t>
      </w:r>
      <w:r w:rsidRPr="00ED12E5">
        <w:rPr>
          <w:i/>
        </w:rPr>
        <w:t>leggibilità</w:t>
      </w:r>
      <w:r>
        <w:t xml:space="preserve"> si prevedono procedure di manutenzione dei </w:t>
      </w:r>
      <w:r w:rsidRPr="009F55BF">
        <w:rPr>
          <w:i/>
        </w:rPr>
        <w:t>formati</w:t>
      </w:r>
      <w:r>
        <w:t xml:space="preserve">, che possono variare in ragione della </w:t>
      </w:r>
      <w:r w:rsidRPr="00533A94">
        <w:rPr>
          <w:b/>
          <w:i/>
        </w:rPr>
        <w:t>Comunità di riferimento</w:t>
      </w:r>
      <w:r>
        <w:t xml:space="preserve"> e delle caratteristiche archivistiche e tecnologiche dei </w:t>
      </w:r>
      <w:r w:rsidRPr="002E6A98">
        <w:t>documenti</w:t>
      </w:r>
      <w:r>
        <w:t xml:space="preserve"> stessi. Quando necessario </w:t>
      </w:r>
      <w:r w:rsidR="00097BCD">
        <w:t>l’</w:t>
      </w:r>
      <w:r w:rsidR="00E1371C">
        <w:t>Ente conservatore</w:t>
      </w:r>
      <w:r>
        <w:t xml:space="preserve"> sviluppa e manutiene nel tempo appositi sistemi di a</w:t>
      </w:r>
      <w:r w:rsidRPr="00C35247">
        <w:t>ccesso</w:t>
      </w:r>
      <w:r>
        <w:t xml:space="preserve"> per specifiche </w:t>
      </w:r>
      <w:r w:rsidRPr="0081798E">
        <w:rPr>
          <w:b/>
          <w:i/>
        </w:rPr>
        <w:t>tipologie documentarie</w:t>
      </w:r>
      <w:r>
        <w:t>, a garanzia della fruibilità nel lungo periodo.</w:t>
      </w:r>
    </w:p>
    <w:p w14:paraId="169C59A7" w14:textId="77777777" w:rsidR="00062C33" w:rsidRDefault="00062C33" w:rsidP="00062C33"/>
    <w:p w14:paraId="169C59A8" w14:textId="46035367" w:rsidR="00062C33" w:rsidRPr="00307F5C" w:rsidRDefault="00062C33" w:rsidP="00062C33">
      <w:r>
        <w:t xml:space="preserve">Gli oggetti sottoposti a </w:t>
      </w:r>
      <w:r w:rsidRPr="002E7F80">
        <w:t>conservazione</w:t>
      </w:r>
      <w:r>
        <w:t xml:space="preserve">, siano essi </w:t>
      </w:r>
      <w:r w:rsidRPr="00AC64E8">
        <w:rPr>
          <w:i/>
        </w:rPr>
        <w:t>Aggregazioni documentali informatiche</w:t>
      </w:r>
      <w:r w:rsidRPr="00307F5C">
        <w:t>,</w:t>
      </w:r>
      <w:r>
        <w:t xml:space="preserve"> </w:t>
      </w:r>
      <w:r w:rsidRPr="00575536">
        <w:rPr>
          <w:i/>
        </w:rPr>
        <w:t>Documenti informatici</w:t>
      </w:r>
      <w:r>
        <w:t xml:space="preserve">, o </w:t>
      </w:r>
      <w:r w:rsidRPr="00AC64E8">
        <w:rPr>
          <w:i/>
        </w:rPr>
        <w:t>metadati</w:t>
      </w:r>
      <w:r>
        <w:t xml:space="preserve">, sono trasmessi dal </w:t>
      </w:r>
      <w:r w:rsidRPr="00AC64E8">
        <w:rPr>
          <w:i/>
        </w:rPr>
        <w:t>Produttore</w:t>
      </w:r>
      <w:r>
        <w:t xml:space="preserve">, memorizzati e conservati nel Sistema e distribuiti agli </w:t>
      </w:r>
      <w:r w:rsidRPr="00B4009B">
        <w:rPr>
          <w:i/>
        </w:rPr>
        <w:t>Utenti</w:t>
      </w:r>
      <w:r>
        <w:t xml:space="preserve"> sotto forma di </w:t>
      </w:r>
      <w:r w:rsidRPr="00AC64E8">
        <w:rPr>
          <w:i/>
        </w:rPr>
        <w:t>pacchetti informativi</w:t>
      </w:r>
      <w:r>
        <w:t xml:space="preserve">. Il </w:t>
      </w:r>
      <w:bookmarkStart w:id="54" w:name="_Hlk491190064"/>
      <w:r w:rsidRPr="00AC64E8">
        <w:rPr>
          <w:i/>
        </w:rPr>
        <w:t>pacchetto informativo</w:t>
      </w:r>
      <w:bookmarkEnd w:id="54"/>
      <w:r>
        <w:t xml:space="preserve">, a seconda sia utilizzato per versare, conservare o distribuire gli oggetti sottoposti a </w:t>
      </w:r>
      <w:r w:rsidRPr="002E7F80">
        <w:t>conservazione</w:t>
      </w:r>
      <w:r>
        <w:t xml:space="preserve">, assume la forma, rispettivamente, di </w:t>
      </w:r>
      <w:r w:rsidRPr="00AC64E8">
        <w:rPr>
          <w:i/>
        </w:rPr>
        <w:t>Pacchetto di versamento</w:t>
      </w:r>
      <w:r>
        <w:t xml:space="preserve"> (SIP)</w:t>
      </w:r>
      <w:r w:rsidRPr="00307F5C">
        <w:t xml:space="preserve">, </w:t>
      </w:r>
      <w:r w:rsidRPr="00AC64E8">
        <w:rPr>
          <w:i/>
        </w:rPr>
        <w:t>Pacchetto di archiviazione</w:t>
      </w:r>
      <w:r w:rsidRPr="00307F5C">
        <w:t xml:space="preserve"> </w:t>
      </w:r>
      <w:r>
        <w:t xml:space="preserve">(AIP) </w:t>
      </w:r>
      <w:r w:rsidRPr="00307F5C">
        <w:t xml:space="preserve">e </w:t>
      </w:r>
      <w:r w:rsidRPr="00AC64E8">
        <w:rPr>
          <w:i/>
        </w:rPr>
        <w:t>Pacchetto di distribuzione</w:t>
      </w:r>
      <w:r>
        <w:t xml:space="preserve"> (DIP)</w:t>
      </w:r>
      <w:r w:rsidR="00C2347E">
        <w:t xml:space="preserve">, </w:t>
      </w:r>
      <w:r w:rsidR="00C2347E" w:rsidRPr="007D74D4">
        <w:t xml:space="preserve">descritti rispettivamente nei paragrafi </w:t>
      </w:r>
      <w:r w:rsidR="007D74D4">
        <w:fldChar w:fldCharType="begin"/>
      </w:r>
      <w:r w:rsidR="007D74D4">
        <w:instrText xml:space="preserve"> REF _Ref441583968 \r \h </w:instrText>
      </w:r>
      <w:r w:rsidR="007D74D4">
        <w:fldChar w:fldCharType="separate"/>
      </w:r>
      <w:r w:rsidR="00BC25AD">
        <w:t>6.2</w:t>
      </w:r>
      <w:r w:rsidR="007D74D4">
        <w:fldChar w:fldCharType="end"/>
      </w:r>
      <w:r w:rsidR="007D74D4">
        <w:t xml:space="preserve">, </w:t>
      </w:r>
      <w:r w:rsidR="007D74D4">
        <w:fldChar w:fldCharType="begin"/>
      </w:r>
      <w:r w:rsidR="007D74D4">
        <w:instrText xml:space="preserve"> REF _Ref441583999 \r \h </w:instrText>
      </w:r>
      <w:r w:rsidR="007D74D4">
        <w:fldChar w:fldCharType="separate"/>
      </w:r>
      <w:r w:rsidR="00BC25AD">
        <w:t>6.3</w:t>
      </w:r>
      <w:r w:rsidR="007D74D4">
        <w:fldChar w:fldCharType="end"/>
      </w:r>
      <w:r w:rsidR="007D74D4">
        <w:t xml:space="preserve"> e </w:t>
      </w:r>
      <w:r w:rsidR="007D74D4">
        <w:fldChar w:fldCharType="begin"/>
      </w:r>
      <w:r w:rsidR="007D74D4">
        <w:instrText xml:space="preserve"> REF _Ref441584006 \r \h </w:instrText>
      </w:r>
      <w:r w:rsidR="007D74D4">
        <w:fldChar w:fldCharType="separate"/>
      </w:r>
      <w:r w:rsidR="00BC25AD">
        <w:t>6.4</w:t>
      </w:r>
      <w:r w:rsidR="007D74D4">
        <w:fldChar w:fldCharType="end"/>
      </w:r>
      <w:r w:rsidRPr="007D74D4">
        <w:t>.</w:t>
      </w:r>
      <w:r w:rsidRPr="00307F5C">
        <w:t xml:space="preserve"> </w:t>
      </w:r>
    </w:p>
    <w:p w14:paraId="169C59A9" w14:textId="77777777" w:rsidR="00062C33" w:rsidRDefault="00062C33" w:rsidP="00062C33"/>
    <w:p w14:paraId="169C59AA" w14:textId="77777777" w:rsidR="00062C33" w:rsidRDefault="00062C33" w:rsidP="00062C33">
      <w:r>
        <w:t xml:space="preserve">Il </w:t>
      </w:r>
      <w:r w:rsidRPr="00AC64E8">
        <w:rPr>
          <w:i/>
        </w:rPr>
        <w:t>pacchetto informativo</w:t>
      </w:r>
      <w:r>
        <w:t xml:space="preserve"> è un contenitore astratto che contiene due tipi di informazione: il </w:t>
      </w:r>
      <w:r w:rsidRPr="00533A94">
        <w:rPr>
          <w:b/>
          <w:i/>
        </w:rPr>
        <w:t>Contenuto informativo</w:t>
      </w:r>
      <w:r>
        <w:t xml:space="preserve"> (o Content information) e le </w:t>
      </w:r>
      <w:r w:rsidRPr="00F52002">
        <w:rPr>
          <w:b/>
          <w:i/>
        </w:rPr>
        <w:t>Informazioni sulla conservazione</w:t>
      </w:r>
      <w:r>
        <w:t xml:space="preserve"> (</w:t>
      </w:r>
      <w:r w:rsidRPr="00307F5C">
        <w:t>PDI</w:t>
      </w:r>
      <w:r>
        <w:t xml:space="preserve"> – Preservation Description Information), la cui correlazione è identificata dalle </w:t>
      </w:r>
      <w:r w:rsidRPr="00F52002">
        <w:rPr>
          <w:b/>
          <w:i/>
        </w:rPr>
        <w:t>Informazioni sull’impacchettamento</w:t>
      </w:r>
      <w:r w:rsidRPr="00307F5C">
        <w:t xml:space="preserve"> </w:t>
      </w:r>
      <w:r>
        <w:t>(</w:t>
      </w:r>
      <w:r w:rsidRPr="00307F5C">
        <w:t>PI</w:t>
      </w:r>
      <w:r>
        <w:t xml:space="preserve"> – Packaging information). Il </w:t>
      </w:r>
      <w:r w:rsidRPr="00AC64E8">
        <w:rPr>
          <w:i/>
        </w:rPr>
        <w:t>pacchetto informativo</w:t>
      </w:r>
      <w:r>
        <w:t xml:space="preserve">, inoltre, è descritto e può essere ricercato nel Sistema grazie alle </w:t>
      </w:r>
      <w:r w:rsidRPr="00F52002">
        <w:rPr>
          <w:b/>
          <w:i/>
        </w:rPr>
        <w:t>Informazioni descrittive</w:t>
      </w:r>
      <w:r>
        <w:t xml:space="preserve"> (Descriptive information).</w:t>
      </w:r>
    </w:p>
    <w:p w14:paraId="169C59AB" w14:textId="43E1191B" w:rsidR="0049161E" w:rsidRDefault="00062C33" w:rsidP="00062C33">
      <w:r>
        <w:t xml:space="preserve">Una rappresentazione grafica del </w:t>
      </w:r>
      <w:r w:rsidRPr="00AC64E8">
        <w:rPr>
          <w:i/>
        </w:rPr>
        <w:t>pacchetto informativo</w:t>
      </w:r>
      <w:r>
        <w:t xml:space="preserve">, ripresa dal Modello </w:t>
      </w:r>
      <w:r w:rsidRPr="00D32E2C">
        <w:rPr>
          <w:b/>
          <w:i/>
        </w:rPr>
        <w:t>OAIS</w:t>
      </w:r>
      <w:r>
        <w:t xml:space="preserve">, è riportata </w:t>
      </w:r>
      <w:r w:rsidR="0049161E">
        <w:t>in</w:t>
      </w:r>
      <w:r>
        <w:t xml:space="preserve"> </w:t>
      </w:r>
      <w:r w:rsidR="00E05F63">
        <w:t>figura.</w:t>
      </w:r>
    </w:p>
    <w:p w14:paraId="169C59AC" w14:textId="77777777" w:rsidR="00062C33" w:rsidRDefault="00062C33" w:rsidP="00062C33"/>
    <w:p w14:paraId="169C59AD" w14:textId="495DF846" w:rsidR="00062C33" w:rsidRDefault="00667E3D" w:rsidP="00062C33">
      <w:pPr>
        <w:jc w:val="center"/>
        <w:rPr>
          <w:noProof/>
          <w:lang w:eastAsia="it-IT"/>
        </w:rPr>
      </w:pPr>
      <w:r w:rsidRPr="00A76636">
        <w:rPr>
          <w:noProof/>
          <w:bdr w:val="single" w:sz="4" w:space="0" w:color="auto"/>
          <w:lang w:eastAsia="it-IT"/>
        </w:rPr>
        <w:drawing>
          <wp:inline distT="0" distB="0" distL="0" distR="0" wp14:anchorId="350A62FB" wp14:editId="0DE9419E">
            <wp:extent cx="4741012" cy="2666819"/>
            <wp:effectExtent l="0" t="0" r="2540"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1249" cy="2762577"/>
                    </a:xfrm>
                    <a:prstGeom prst="rect">
                      <a:avLst/>
                    </a:prstGeom>
                  </pic:spPr>
                </pic:pic>
              </a:graphicData>
            </a:graphic>
          </wp:inline>
        </w:drawing>
      </w:r>
      <w:r w:rsidR="001F3C5F" w:rsidRPr="001F3C5F">
        <w:rPr>
          <w:noProof/>
          <w:lang w:eastAsia="it-IT"/>
        </w:rPr>
        <w:t xml:space="preserve"> </w:t>
      </w:r>
    </w:p>
    <w:p w14:paraId="66C4D642" w14:textId="574722C5" w:rsidR="002551DF" w:rsidRDefault="002551DF" w:rsidP="002551DF">
      <w:pPr>
        <w:pStyle w:val="Didascalia"/>
        <w:jc w:val="center"/>
      </w:pPr>
      <w:r>
        <w:t>Pacchetto informativo (da OAIS)</w:t>
      </w:r>
    </w:p>
    <w:p w14:paraId="169C59AF" w14:textId="77777777" w:rsidR="00BB3165" w:rsidRDefault="00BB3165" w:rsidP="00062C33"/>
    <w:p w14:paraId="169C59B0" w14:textId="77777777" w:rsidR="00062C33" w:rsidRDefault="00062C33" w:rsidP="00062C33">
      <w:r>
        <w:t xml:space="preserve">Il </w:t>
      </w:r>
      <w:r w:rsidRPr="00533A94">
        <w:rPr>
          <w:b/>
          <w:i/>
        </w:rPr>
        <w:t>Contenuto informativo</w:t>
      </w:r>
      <w:r>
        <w:t xml:space="preserve"> contiene le informazioni che costituiscono l’oggetto originario della </w:t>
      </w:r>
      <w:r w:rsidRPr="002E7F80">
        <w:t>conservazione</w:t>
      </w:r>
      <w:r>
        <w:t xml:space="preserve"> ed è composto da due elementi: </w:t>
      </w:r>
    </w:p>
    <w:p w14:paraId="169C59B1" w14:textId="77777777" w:rsidR="00062C33" w:rsidRDefault="00062C33" w:rsidP="00F44FA6">
      <w:pPr>
        <w:numPr>
          <w:ilvl w:val="0"/>
          <w:numId w:val="2"/>
        </w:numPr>
      </w:pPr>
      <w:r w:rsidRPr="00D32E2C">
        <w:rPr>
          <w:b/>
          <w:i/>
        </w:rPr>
        <w:t>Oggetto-dati</w:t>
      </w:r>
      <w:r>
        <w:t>: può assumere la forma di sequenza di bit (tipicamente un file), qualora l’oggetto sia digitale, o solo da informazioni (</w:t>
      </w:r>
      <w:r w:rsidRPr="00AC64E8">
        <w:rPr>
          <w:i/>
        </w:rPr>
        <w:t>metadati</w:t>
      </w:r>
      <w:r>
        <w:t>), qualora sia un oggetto materiale (ad esempio, un documento analogico);</w:t>
      </w:r>
    </w:p>
    <w:p w14:paraId="169C59B2" w14:textId="77777777" w:rsidR="00062C33" w:rsidRDefault="00062C33" w:rsidP="00F44FA6">
      <w:pPr>
        <w:numPr>
          <w:ilvl w:val="0"/>
          <w:numId w:val="2"/>
        </w:numPr>
      </w:pPr>
      <w:r w:rsidRPr="00F52002">
        <w:rPr>
          <w:b/>
          <w:i/>
        </w:rPr>
        <w:t>Informazioni sulla rappresentazione</w:t>
      </w:r>
      <w:r w:rsidRPr="00307F5C">
        <w:t>:</w:t>
      </w:r>
      <w:r>
        <w:t xml:space="preserve"> costituiscono le informazioni necessarie a rendere comprensibile l’</w:t>
      </w:r>
      <w:r w:rsidRPr="00D32E2C">
        <w:rPr>
          <w:b/>
          <w:i/>
        </w:rPr>
        <w:t>Oggetto-dati</w:t>
      </w:r>
      <w:r>
        <w:t xml:space="preserve"> agli </w:t>
      </w:r>
      <w:r w:rsidRPr="00B4009B">
        <w:rPr>
          <w:i/>
        </w:rPr>
        <w:t>Utenti</w:t>
      </w:r>
      <w:r>
        <w:t xml:space="preserve">. Il caso tipico di </w:t>
      </w:r>
      <w:r w:rsidRPr="00F52002">
        <w:rPr>
          <w:b/>
          <w:i/>
        </w:rPr>
        <w:t>Informazioni sulla rappresentazione</w:t>
      </w:r>
      <w:r>
        <w:t xml:space="preserve"> è costituito dalle informazioni relative al </w:t>
      </w:r>
      <w:r w:rsidRPr="009F55BF">
        <w:rPr>
          <w:i/>
        </w:rPr>
        <w:t>formato</w:t>
      </w:r>
      <w:r>
        <w:t xml:space="preserve"> con cui la sequenza di bit è codificata, informazioni che consentono al Sistema di decodificare opportunamente la sequenza di bit per essere correttamente rappresentata e resa intelligibile agli </w:t>
      </w:r>
      <w:r w:rsidRPr="00B4009B">
        <w:rPr>
          <w:i/>
        </w:rPr>
        <w:t>Utenti</w:t>
      </w:r>
      <w:r>
        <w:t xml:space="preserve"> del Sistema.</w:t>
      </w:r>
    </w:p>
    <w:p w14:paraId="169C59B3" w14:textId="77777777" w:rsidR="00062C33" w:rsidRDefault="00062C33" w:rsidP="00062C33"/>
    <w:p w14:paraId="169C59B4" w14:textId="12505417" w:rsidR="00062C33" w:rsidRDefault="00062C33" w:rsidP="00062C33">
      <w:r>
        <w:t xml:space="preserve">Le </w:t>
      </w:r>
      <w:r w:rsidRPr="00F52002">
        <w:rPr>
          <w:b/>
          <w:i/>
        </w:rPr>
        <w:t>Informazioni sulla conservazione</w:t>
      </w:r>
      <w:r>
        <w:t xml:space="preserve"> sono le informazioni necessarie a conservare il </w:t>
      </w:r>
      <w:r w:rsidRPr="00533A94">
        <w:rPr>
          <w:b/>
          <w:i/>
        </w:rPr>
        <w:t>Contenuto informativo</w:t>
      </w:r>
      <w:r>
        <w:t xml:space="preserve"> e garantiscono che lo stesso sia chiaramente identificato e che sia chiarito il contesto in cui è stato creato. Sono costituite da </w:t>
      </w:r>
      <w:r w:rsidRPr="00AC64E8">
        <w:rPr>
          <w:i/>
        </w:rPr>
        <w:t>metadati</w:t>
      </w:r>
      <w:r>
        <w:t xml:space="preserve"> che definiscono la provenienza, il contesto, l’identificazione e l’</w:t>
      </w:r>
      <w:r w:rsidRPr="00ED12E5">
        <w:rPr>
          <w:i/>
        </w:rPr>
        <w:t>integrità</w:t>
      </w:r>
      <w:r>
        <w:t xml:space="preserve"> del </w:t>
      </w:r>
      <w:r w:rsidRPr="00533A94">
        <w:rPr>
          <w:b/>
          <w:i/>
        </w:rPr>
        <w:t>Contenuto informativo</w:t>
      </w:r>
      <w:r>
        <w:t xml:space="preserve"> oggetto della </w:t>
      </w:r>
      <w:r w:rsidRPr="002E7F80">
        <w:t>conservazione</w:t>
      </w:r>
      <w:r>
        <w:t>.</w:t>
      </w:r>
    </w:p>
    <w:p w14:paraId="2EB6AABB" w14:textId="77777777" w:rsidR="0028614D" w:rsidRDefault="0028614D" w:rsidP="00062C33"/>
    <w:p w14:paraId="169C59B5" w14:textId="105A033E" w:rsidR="00062C33" w:rsidRDefault="00062C33" w:rsidP="00062C33">
      <w:r>
        <w:t xml:space="preserve">Le </w:t>
      </w:r>
      <w:r w:rsidRPr="00F52002">
        <w:rPr>
          <w:b/>
          <w:i/>
        </w:rPr>
        <w:t>Informazioni sull’impacchettamento</w:t>
      </w:r>
      <w:r>
        <w:t xml:space="preserve"> sono informazioni che consentono di mettere in relazione nel Sistema, in modo stabile e persistente, il </w:t>
      </w:r>
      <w:r w:rsidRPr="00533A94">
        <w:rPr>
          <w:b/>
          <w:i/>
        </w:rPr>
        <w:t>Contenuto informativo</w:t>
      </w:r>
      <w:r>
        <w:t xml:space="preserve"> con le relative </w:t>
      </w:r>
      <w:r w:rsidRPr="00F52002">
        <w:rPr>
          <w:b/>
          <w:i/>
        </w:rPr>
        <w:t>Informazioni sulla conservazione</w:t>
      </w:r>
      <w:r>
        <w:t>.</w:t>
      </w:r>
    </w:p>
    <w:p w14:paraId="683B1958" w14:textId="77777777" w:rsidR="00784497" w:rsidRDefault="00784497" w:rsidP="00062C33"/>
    <w:p w14:paraId="169C59B6" w14:textId="77777777" w:rsidR="00062C33" w:rsidRDefault="00062C33" w:rsidP="00062C33">
      <w:r>
        <w:t xml:space="preserve">Le </w:t>
      </w:r>
      <w:r w:rsidRPr="00F52002">
        <w:rPr>
          <w:b/>
          <w:i/>
        </w:rPr>
        <w:t>Informazioni descrittive</w:t>
      </w:r>
      <w:r>
        <w:t xml:space="preserve">, infine, descrivono il </w:t>
      </w:r>
      <w:r w:rsidRPr="00AC64E8">
        <w:rPr>
          <w:i/>
        </w:rPr>
        <w:t>pacchetto informativo</w:t>
      </w:r>
      <w:r>
        <w:t xml:space="preserve"> e consentono di ricercarlo nel Sistema. In base alle caratteristiche della t</w:t>
      </w:r>
      <w:r w:rsidRPr="00307F5C">
        <w:t>ipologia</w:t>
      </w:r>
      <w:r>
        <w:t xml:space="preserve"> di oggetto contenuto nel Pacchetto, tali informazioni possono essere un sottoinsieme di quelle presenti nel </w:t>
      </w:r>
      <w:r w:rsidRPr="00AC64E8">
        <w:rPr>
          <w:i/>
        </w:rPr>
        <w:t>pacchetto informativo</w:t>
      </w:r>
      <w:r>
        <w:t>, possono coincidere o possono anche essere diverse.</w:t>
      </w:r>
    </w:p>
    <w:p w14:paraId="169C59B7" w14:textId="77777777" w:rsidR="00062C33" w:rsidRDefault="00062C33" w:rsidP="00062C33"/>
    <w:p w14:paraId="169C59B8"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9B9" w14:textId="77777777" w:rsidR="000F45F0" w:rsidRDefault="000F45F0" w:rsidP="00062C33"/>
    <w:p w14:paraId="169C59BA" w14:textId="77777777" w:rsidR="00617AF7" w:rsidRDefault="00B12109" w:rsidP="0009385C">
      <w:pPr>
        <w:pStyle w:val="Titolo3"/>
      </w:pPr>
      <w:bookmarkStart w:id="55" w:name="_Ref441583866"/>
      <w:bookmarkStart w:id="56" w:name="_Ref441583929"/>
      <w:bookmarkStart w:id="57" w:name="_Ref441587358"/>
      <w:bookmarkStart w:id="58" w:name="_Toc443464635"/>
      <w:bookmarkStart w:id="59" w:name="_Toc524098800"/>
      <w:r>
        <w:t>Unità archivistiche e Unità documentarie</w:t>
      </w:r>
      <w:bookmarkEnd w:id="55"/>
      <w:bookmarkEnd w:id="56"/>
      <w:bookmarkEnd w:id="57"/>
      <w:bookmarkEnd w:id="58"/>
      <w:bookmarkEnd w:id="59"/>
    </w:p>
    <w:p w14:paraId="169C59BB" w14:textId="77777777" w:rsidR="00617AF7" w:rsidRDefault="00617AF7">
      <w:r>
        <w:t xml:space="preserve">Le </w:t>
      </w:r>
      <w:r w:rsidR="00BC11AD" w:rsidRPr="00BC11AD">
        <w:rPr>
          <w:b/>
          <w:i/>
        </w:rPr>
        <w:t>Unità archivistiche</w:t>
      </w:r>
      <w:r>
        <w:t xml:space="preserve"> contengono una o più </w:t>
      </w:r>
      <w:r w:rsidR="00BC11AD" w:rsidRPr="00BC11AD">
        <w:rPr>
          <w:b/>
          <w:i/>
        </w:rPr>
        <w:t>Unità documentarie</w:t>
      </w:r>
      <w:r>
        <w:t xml:space="preserve">, secondo le logiche di </w:t>
      </w:r>
      <w:r w:rsidR="00F31D71" w:rsidRPr="00F31D71">
        <w:rPr>
          <w:i/>
        </w:rPr>
        <w:t>classificazione</w:t>
      </w:r>
      <w:r>
        <w:t xml:space="preserve"> e fas</w:t>
      </w:r>
      <w:r w:rsidR="0074506B">
        <w:t>cicolazione utilizzate dal</w:t>
      </w:r>
      <w:r>
        <w:t xml:space="preserve"> </w:t>
      </w:r>
      <w:r w:rsidR="00AC64E8" w:rsidRPr="00AC64E8">
        <w:rPr>
          <w:i/>
        </w:rPr>
        <w:t>Produttore</w:t>
      </w:r>
      <w:r>
        <w:t xml:space="preserve"> per organizzare i </w:t>
      </w:r>
      <w:r w:rsidR="00322D98" w:rsidRPr="00322D98">
        <w:t>d</w:t>
      </w:r>
      <w:r w:rsidR="005E1E24" w:rsidRPr="00322D98">
        <w:t>ocumenti</w:t>
      </w:r>
      <w:r>
        <w:t xml:space="preserve"> prodotti nel proprio </w:t>
      </w:r>
      <w:r w:rsidR="00733475" w:rsidRPr="00733475">
        <w:rPr>
          <w:i/>
        </w:rPr>
        <w:t>archivio</w:t>
      </w:r>
      <w:r>
        <w:t xml:space="preserve"> (vedi figura successiva).</w:t>
      </w:r>
    </w:p>
    <w:p w14:paraId="169C59BC" w14:textId="77777777" w:rsidR="00617AF7" w:rsidRDefault="00617AF7"/>
    <w:p w14:paraId="169C59BD" w14:textId="47BCA261" w:rsidR="00617AF7" w:rsidRDefault="00617AF7">
      <w:r>
        <w:t>L’</w:t>
      </w:r>
      <w:r w:rsidR="00BC11AD" w:rsidRPr="00BC11AD">
        <w:rPr>
          <w:b/>
          <w:i/>
        </w:rPr>
        <w:t>Unità documentaria</w:t>
      </w:r>
      <w:r>
        <w:t xml:space="preserve"> rappresenta l'unità minima</w:t>
      </w:r>
      <w:r w:rsidR="00612DF5">
        <w:t xml:space="preserve"> elementare</w:t>
      </w:r>
      <w:r>
        <w:t xml:space="preserve"> di riferimento di cui è composto un </w:t>
      </w:r>
      <w:r w:rsidR="00733475" w:rsidRPr="00733475">
        <w:rPr>
          <w:i/>
        </w:rPr>
        <w:t>archivio</w:t>
      </w:r>
      <w:r w:rsidRPr="00307F5C">
        <w:t xml:space="preserve">, </w:t>
      </w:r>
      <w:r>
        <w:t xml:space="preserve">pertanto rappresenta il riferimento principale per la costruzione dei </w:t>
      </w:r>
      <w:r w:rsidR="00AC64E8" w:rsidRPr="00AC64E8">
        <w:rPr>
          <w:i/>
        </w:rPr>
        <w:t>pacchetti informativi</w:t>
      </w:r>
      <w:r>
        <w:t xml:space="preserve"> </w:t>
      </w:r>
      <w:r w:rsidRPr="007D74D4">
        <w:t xml:space="preserve">di cui </w:t>
      </w:r>
      <w:r w:rsidR="003F2416" w:rsidRPr="007D74D4">
        <w:t>ai paragrafi</w:t>
      </w:r>
      <w:r w:rsidRPr="007D74D4">
        <w:t xml:space="preserve"> </w:t>
      </w:r>
      <w:r w:rsidR="007D74D4">
        <w:fldChar w:fldCharType="begin"/>
      </w:r>
      <w:r w:rsidR="007D74D4">
        <w:instrText xml:space="preserve"> REF _Ref441583968 \r \h </w:instrText>
      </w:r>
      <w:r w:rsidR="007D74D4">
        <w:fldChar w:fldCharType="separate"/>
      </w:r>
      <w:r w:rsidR="00BC25AD">
        <w:t>6.2</w:t>
      </w:r>
      <w:r w:rsidR="007D74D4">
        <w:fldChar w:fldCharType="end"/>
      </w:r>
      <w:r w:rsidR="007D74D4">
        <w:t xml:space="preserve">, </w:t>
      </w:r>
      <w:r w:rsidR="007D74D4">
        <w:fldChar w:fldCharType="begin"/>
      </w:r>
      <w:r w:rsidR="007D74D4">
        <w:instrText xml:space="preserve"> REF _Ref441583999 \r \h </w:instrText>
      </w:r>
      <w:r w:rsidR="007D74D4">
        <w:fldChar w:fldCharType="separate"/>
      </w:r>
      <w:r w:rsidR="00BC25AD">
        <w:t>6.3</w:t>
      </w:r>
      <w:r w:rsidR="007D74D4">
        <w:fldChar w:fldCharType="end"/>
      </w:r>
      <w:r w:rsidR="007D74D4">
        <w:t xml:space="preserve"> e </w:t>
      </w:r>
      <w:r w:rsidR="007D74D4">
        <w:fldChar w:fldCharType="begin"/>
      </w:r>
      <w:r w:rsidR="007D74D4">
        <w:instrText xml:space="preserve"> REF _Ref441584006 \r \h </w:instrText>
      </w:r>
      <w:r w:rsidR="007D74D4">
        <w:fldChar w:fldCharType="separate"/>
      </w:r>
      <w:r w:rsidR="00BC25AD">
        <w:t>6.4</w:t>
      </w:r>
      <w:r w:rsidR="007D74D4">
        <w:fldChar w:fldCharType="end"/>
      </w:r>
      <w:r w:rsidR="007D74D4" w:rsidRPr="007D74D4">
        <w:t>.</w:t>
      </w:r>
      <w:r w:rsidRPr="007D74D4">
        <w:t>.</w:t>
      </w:r>
    </w:p>
    <w:p w14:paraId="169C59BE" w14:textId="77777777" w:rsidR="00617AF7" w:rsidRDefault="00617AF7">
      <w:r>
        <w:t>Con rifermento a quanto indicato</w:t>
      </w:r>
      <w:r w:rsidR="00612DF5">
        <w:t xml:space="preserve"> nello standard ISO 23081-2, l'</w:t>
      </w:r>
      <w:r w:rsidR="00BC11AD" w:rsidRPr="00BC11AD">
        <w:rPr>
          <w:b/>
          <w:i/>
        </w:rPr>
        <w:t>Unità documentaria</w:t>
      </w:r>
      <w:r w:rsidR="00612DF5">
        <w:t>, rappresenta la più</w:t>
      </w:r>
      <w:r>
        <w:t xml:space="preserve"> piccola “unit of records” individuabile e gestibile come una entità singola gestita nel Sistema, anche se al suo interno contiene elementi e </w:t>
      </w:r>
      <w:r w:rsidR="00C758D2" w:rsidRPr="00C758D2">
        <w:rPr>
          <w:b/>
          <w:i/>
        </w:rPr>
        <w:t>Componenti</w:t>
      </w:r>
      <w:r>
        <w:t xml:space="preserve"> come ad esempio un messaggio di posta elettronica con i suoi allegati.</w:t>
      </w:r>
    </w:p>
    <w:p w14:paraId="169C59BF" w14:textId="778CCF67" w:rsidR="00617AF7" w:rsidRPr="00307F5C" w:rsidRDefault="00617AF7">
      <w:r>
        <w:t>All’</w:t>
      </w:r>
      <w:r w:rsidR="00BC11AD" w:rsidRPr="00BC11AD">
        <w:rPr>
          <w:b/>
          <w:i/>
        </w:rPr>
        <w:t>Unità documentaria</w:t>
      </w:r>
      <w:r w:rsidRPr="00307F5C">
        <w:t xml:space="preserve"> </w:t>
      </w:r>
      <w:r>
        <w:t xml:space="preserve">e agli elementi che la compongono sono associati set di </w:t>
      </w:r>
      <w:r w:rsidR="008352AF" w:rsidRPr="008352AF">
        <w:rPr>
          <w:i/>
        </w:rPr>
        <w:t>metadati</w:t>
      </w:r>
      <w:r>
        <w:t xml:space="preserve"> che l</w:t>
      </w:r>
      <w:r w:rsidR="00612DF5">
        <w:t>i identificano e li descrivono,</w:t>
      </w:r>
      <w:r>
        <w:t xml:space="preserve"> secondo le logiche e le articolazioni esposti al paragrafo </w:t>
      </w:r>
      <w:r w:rsidR="007D74D4">
        <w:fldChar w:fldCharType="begin"/>
      </w:r>
      <w:r w:rsidR="007D74D4">
        <w:instrText xml:space="preserve"> REF _Ref441584053 \r \h </w:instrText>
      </w:r>
      <w:r w:rsidR="007D74D4">
        <w:fldChar w:fldCharType="separate"/>
      </w:r>
      <w:r w:rsidR="00BC25AD">
        <w:t>6.1.3</w:t>
      </w:r>
      <w:r w:rsidR="007D74D4">
        <w:fldChar w:fldCharType="end"/>
      </w:r>
      <w:r>
        <w:t>.</w:t>
      </w:r>
    </w:p>
    <w:p w14:paraId="169C59C0" w14:textId="77777777" w:rsidR="00617AF7" w:rsidRDefault="00617AF7"/>
    <w:p w14:paraId="169C59C1" w14:textId="37D5F19A" w:rsidR="00617AF7" w:rsidRDefault="00617AF7">
      <w:r>
        <w:t>Coerentemente con quanto sopra riportato l’</w:t>
      </w:r>
      <w:r w:rsidRPr="00307F5C">
        <w:t>Unità Documentaria</w:t>
      </w:r>
      <w:r>
        <w:t xml:space="preserve"> è pertanto strutturata su tre livelli: </w:t>
      </w:r>
      <w:r w:rsidRPr="00307F5C">
        <w:t>Unità Documentaria</w:t>
      </w:r>
      <w:r>
        <w:t xml:space="preserve">, </w:t>
      </w:r>
      <w:r w:rsidR="00575536" w:rsidRPr="00575536">
        <w:rPr>
          <w:b/>
          <w:i/>
        </w:rPr>
        <w:t>Documento</w:t>
      </w:r>
      <w:r>
        <w:t>.</w:t>
      </w:r>
    </w:p>
    <w:p w14:paraId="169C59C2" w14:textId="77777777" w:rsidR="00DE6969" w:rsidRDefault="00DE6969"/>
    <w:p w14:paraId="169C59C3" w14:textId="1908FA51" w:rsidR="00617AF7" w:rsidRDefault="00E14791">
      <w:r w:rsidRPr="00A76636">
        <w:rPr>
          <w:noProof/>
          <w:bdr w:val="single" w:sz="4" w:space="0" w:color="auto"/>
        </w:rPr>
        <w:drawing>
          <wp:inline distT="0" distB="0" distL="0" distR="0" wp14:anchorId="6BEBC9EE" wp14:editId="4FAEB309">
            <wp:extent cx="6096528" cy="3429297"/>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96528" cy="3429297"/>
                    </a:xfrm>
                    <a:prstGeom prst="rect">
                      <a:avLst/>
                    </a:prstGeom>
                  </pic:spPr>
                </pic:pic>
              </a:graphicData>
            </a:graphic>
          </wp:inline>
        </w:drawing>
      </w:r>
    </w:p>
    <w:p w14:paraId="0877C41B" w14:textId="2CD28C5C" w:rsidR="00306842" w:rsidRDefault="00721CA4" w:rsidP="00721CA4">
      <w:pPr>
        <w:pStyle w:val="Didascalia"/>
        <w:jc w:val="center"/>
      </w:pPr>
      <w:r>
        <w:t>Struttura dell’Unità documentaria</w:t>
      </w:r>
    </w:p>
    <w:p w14:paraId="169C59C5" w14:textId="77777777" w:rsidR="005867AE" w:rsidRDefault="005867AE"/>
    <w:p w14:paraId="169C59C6" w14:textId="4F9E7CF3" w:rsidR="00617AF7" w:rsidRDefault="005867AE">
      <w:r>
        <w:t>L</w:t>
      </w:r>
      <w:r w:rsidR="00617AF7">
        <w:t>’</w:t>
      </w:r>
      <w:r w:rsidR="00BC11AD" w:rsidRPr="00BC11AD">
        <w:rPr>
          <w:b/>
          <w:i/>
        </w:rPr>
        <w:t>Unità documentaria</w:t>
      </w:r>
      <w:r w:rsidR="00617AF7">
        <w:t xml:space="preserve"> fa sempre riferimento a una specifica </w:t>
      </w:r>
      <w:r w:rsidR="0081798E" w:rsidRPr="0081798E">
        <w:rPr>
          <w:b/>
          <w:i/>
        </w:rPr>
        <w:t>tipologia documentaria</w:t>
      </w:r>
      <w:r w:rsidR="00617AF7" w:rsidRPr="00307F5C">
        <w:t xml:space="preserve"> </w:t>
      </w:r>
      <w:r w:rsidR="00617AF7">
        <w:t>che</w:t>
      </w:r>
      <w:r w:rsidR="00612DF5">
        <w:t xml:space="preserve"> ne determina oltre ai </w:t>
      </w:r>
      <w:r w:rsidR="008352AF" w:rsidRPr="008352AF">
        <w:rPr>
          <w:i/>
        </w:rPr>
        <w:t>metadati</w:t>
      </w:r>
      <w:r w:rsidR="00612DF5">
        <w:t xml:space="preserve"> di riferi</w:t>
      </w:r>
      <w:r w:rsidR="00617AF7">
        <w:t xml:space="preserve">mento anche la struttura, in termini di definizione ed articolazione in </w:t>
      </w:r>
      <w:r w:rsidR="00617AF7" w:rsidRPr="002E6A98">
        <w:rPr>
          <w:b/>
          <w:i/>
        </w:rPr>
        <w:t>Documenti</w:t>
      </w:r>
      <w:r w:rsidR="00617AF7">
        <w:t xml:space="preserve"> e </w:t>
      </w:r>
      <w:r w:rsidR="00C758D2" w:rsidRPr="00C758D2">
        <w:rPr>
          <w:b/>
          <w:i/>
        </w:rPr>
        <w:t>Componenti</w:t>
      </w:r>
      <w:r w:rsidR="00617AF7">
        <w:t xml:space="preserve"> in essa contenuti.</w:t>
      </w:r>
    </w:p>
    <w:p w14:paraId="169C59C7" w14:textId="77777777" w:rsidR="00617AF7" w:rsidRDefault="00617AF7">
      <w:r>
        <w:t xml:space="preserve">I </w:t>
      </w:r>
      <w:r w:rsidR="002E6A98" w:rsidRPr="002E6A98">
        <w:rPr>
          <w:b/>
          <w:i/>
        </w:rPr>
        <w:t>Documenti</w:t>
      </w:r>
      <w:r>
        <w:t xml:space="preserve"> sono gli elementi </w:t>
      </w:r>
      <w:r w:rsidR="00612DF5">
        <w:t>del</w:t>
      </w:r>
      <w:r>
        <w:t>l’</w:t>
      </w:r>
      <w:r w:rsidR="00BC11AD" w:rsidRPr="00BC11AD">
        <w:rPr>
          <w:b/>
          <w:i/>
        </w:rPr>
        <w:t>Unità documentaria</w:t>
      </w:r>
      <w:r>
        <w:t xml:space="preserve"> e sono identificati in base alla funzione che svolgono nel contesto dell’</w:t>
      </w:r>
      <w:r w:rsidR="00BC11AD" w:rsidRPr="00BC11AD">
        <w:rPr>
          <w:b/>
          <w:i/>
        </w:rPr>
        <w:t>Unità documentaria</w:t>
      </w:r>
      <w:r w:rsidR="00612DF5" w:rsidRPr="00307F5C">
        <w:t xml:space="preserve"> stessa</w:t>
      </w:r>
      <w:r>
        <w:t>, ovvero:</w:t>
      </w:r>
    </w:p>
    <w:p w14:paraId="169C59C8" w14:textId="77777777" w:rsidR="00617AF7" w:rsidRDefault="00575536" w:rsidP="00E318E4">
      <w:pPr>
        <w:pStyle w:val="Elenchi"/>
        <w:ind w:hanging="790"/>
      </w:pPr>
      <w:r w:rsidRPr="00575536">
        <w:rPr>
          <w:b/>
          <w:i/>
        </w:rPr>
        <w:t>Documento principale</w:t>
      </w:r>
      <w:r w:rsidR="00617AF7">
        <w:t xml:space="preserve">: è il </w:t>
      </w:r>
      <w:r w:rsidRPr="00575536">
        <w:rPr>
          <w:b/>
          <w:i/>
        </w:rPr>
        <w:t>Documento</w:t>
      </w:r>
      <w:r w:rsidR="00617AF7">
        <w:t xml:space="preserve"> che definisce il contenuto primario dell’</w:t>
      </w:r>
      <w:r w:rsidR="00BC11AD" w:rsidRPr="00BC11AD">
        <w:rPr>
          <w:b/>
          <w:i/>
        </w:rPr>
        <w:t>Unità documentaria</w:t>
      </w:r>
      <w:r w:rsidR="00617AF7">
        <w:t>. È obbligatori</w:t>
      </w:r>
      <w:r w:rsidR="00612DF5">
        <w:t>o e deve essere sempre presente;</w:t>
      </w:r>
    </w:p>
    <w:p w14:paraId="169C59C9" w14:textId="77777777" w:rsidR="00617AF7" w:rsidRDefault="00617AF7" w:rsidP="00E318E4">
      <w:pPr>
        <w:pStyle w:val="Elenchi"/>
        <w:ind w:hanging="790"/>
      </w:pPr>
      <w:r w:rsidRPr="00307F5C">
        <w:rPr>
          <w:b/>
        </w:rPr>
        <w:t>Allegato:</w:t>
      </w:r>
      <w:r>
        <w:t xml:space="preserve"> è un </w:t>
      </w:r>
      <w:r w:rsidR="00575536" w:rsidRPr="00575536">
        <w:rPr>
          <w:b/>
          <w:i/>
        </w:rPr>
        <w:t>Documento</w:t>
      </w:r>
      <w:r>
        <w:t xml:space="preserve"> redatto contestualmente o precedentemente al </w:t>
      </w:r>
      <w:r w:rsidR="00575536" w:rsidRPr="00575536">
        <w:rPr>
          <w:b/>
          <w:i/>
        </w:rPr>
        <w:t>Documento principale</w:t>
      </w:r>
      <w:r>
        <w:t xml:space="preserve"> ed unito a questo, come parte integrante, per memoria, prova, chiarimento o integra</w:t>
      </w:r>
      <w:r w:rsidR="00612DF5">
        <w:t>zione di notizie. È facoltativo;</w:t>
      </w:r>
    </w:p>
    <w:p w14:paraId="169C59CA" w14:textId="16459048" w:rsidR="00617AF7" w:rsidRDefault="00617AF7" w:rsidP="00E318E4">
      <w:pPr>
        <w:pStyle w:val="Elenchi"/>
        <w:ind w:hanging="790"/>
      </w:pPr>
      <w:r>
        <w:rPr>
          <w:b/>
        </w:rPr>
        <w:t>Annesso</w:t>
      </w:r>
      <w:r>
        <w:t xml:space="preserve">: è un </w:t>
      </w:r>
      <w:r w:rsidR="00575536" w:rsidRPr="00575536">
        <w:rPr>
          <w:b/>
          <w:i/>
        </w:rPr>
        <w:t>Documento</w:t>
      </w:r>
      <w:r>
        <w:t>, generalmente prodotto e inserito nell’</w:t>
      </w:r>
      <w:r w:rsidR="00BC11AD" w:rsidRPr="00BC11AD">
        <w:rPr>
          <w:b/>
          <w:i/>
        </w:rPr>
        <w:t>Unità documentaria</w:t>
      </w:r>
      <w:r>
        <w:t xml:space="preserve"> in un momento successivo rispetto a quello del </w:t>
      </w:r>
      <w:r w:rsidR="00575536" w:rsidRPr="00575536">
        <w:rPr>
          <w:b/>
          <w:i/>
        </w:rPr>
        <w:t>Documento principale</w:t>
      </w:r>
      <w:r>
        <w:t>, per fornire ulteriori notizie e informazioni a c</w:t>
      </w:r>
      <w:r w:rsidR="00612DF5">
        <w:t xml:space="preserve">orredo del </w:t>
      </w:r>
      <w:r w:rsidR="00575536" w:rsidRPr="00575536">
        <w:rPr>
          <w:b/>
          <w:i/>
        </w:rPr>
        <w:t>Documento principale</w:t>
      </w:r>
      <w:r w:rsidR="009E5A98">
        <w:t>. È facoltativo</w:t>
      </w:r>
      <w:r w:rsidR="00612DF5">
        <w:t>;</w:t>
      </w:r>
    </w:p>
    <w:p w14:paraId="169C59CB" w14:textId="0FB50C61" w:rsidR="00617AF7" w:rsidRDefault="00617AF7" w:rsidP="00E318E4">
      <w:pPr>
        <w:pStyle w:val="Elenchi"/>
        <w:ind w:hanging="790"/>
      </w:pPr>
      <w:r w:rsidRPr="00307F5C">
        <w:rPr>
          <w:b/>
        </w:rPr>
        <w:t>Annotazione</w:t>
      </w:r>
      <w:r>
        <w:t xml:space="preserve">: può essere costituita da quegli elementi che tradizionalmente in ambiente cartaceo venivano apposti sullo stesso supporto del </w:t>
      </w:r>
      <w:r w:rsidR="00575536" w:rsidRPr="00575536">
        <w:rPr>
          <w:b/>
          <w:i/>
        </w:rPr>
        <w:t>Documento principale</w:t>
      </w:r>
      <w:r>
        <w:t xml:space="preserve"> come elementi identificativi del </w:t>
      </w:r>
      <w:r w:rsidR="00575536" w:rsidRPr="00575536">
        <w:rPr>
          <w:b/>
          <w:i/>
        </w:rPr>
        <w:t>Documento</w:t>
      </w:r>
      <w:r>
        <w:t xml:space="preserve"> e del suo iter documentale e che in ambito informatico si sono mutati in </w:t>
      </w:r>
      <w:r w:rsidR="002E6A98" w:rsidRPr="002E6A98">
        <w:rPr>
          <w:b/>
          <w:i/>
        </w:rPr>
        <w:t>Documenti</w:t>
      </w:r>
      <w:r>
        <w:t xml:space="preserve"> associati al </w:t>
      </w:r>
      <w:r w:rsidR="00575536" w:rsidRPr="00575536">
        <w:rPr>
          <w:b/>
          <w:i/>
        </w:rPr>
        <w:t>Documento principale</w:t>
      </w:r>
      <w:r>
        <w:t xml:space="preserve"> (un tipico esempio di </w:t>
      </w:r>
      <w:r w:rsidR="004A3AD1" w:rsidRPr="00307F5C">
        <w:t>Annotazione</w:t>
      </w:r>
      <w:r>
        <w:t xml:space="preserve"> è rappresentato dalla segnatura di protocollo)</w:t>
      </w:r>
      <w:r w:rsidR="009E5A98">
        <w:t>. È facoltativa</w:t>
      </w:r>
      <w:r>
        <w:t>.</w:t>
      </w:r>
    </w:p>
    <w:p w14:paraId="169C59CC" w14:textId="77777777" w:rsidR="00617AF7" w:rsidRDefault="00617AF7"/>
    <w:p w14:paraId="169C59CD" w14:textId="56B22419" w:rsidR="00617AF7" w:rsidRDefault="00617AF7">
      <w:r>
        <w:t xml:space="preserve">I </w:t>
      </w:r>
      <w:r w:rsidRPr="00533A94">
        <w:rPr>
          <w:b/>
          <w:i/>
        </w:rPr>
        <w:t>Componenti</w:t>
      </w:r>
      <w:r>
        <w:t xml:space="preserve"> individuano </w:t>
      </w:r>
      <w:r w:rsidR="00132630">
        <w:t>li</w:t>
      </w:r>
      <w:del w:id="60" w:author="Mariaceleste Cazzorla" w:date="2018-07-31T17:14:00Z">
        <w:r w:rsidR="00132630" w:rsidDel="004E0EAC">
          <w:delText>l</w:delText>
        </w:r>
      </w:del>
      <w:r w:rsidR="00132630">
        <w:t xml:space="preserve"> </w:t>
      </w:r>
      <w:r>
        <w:t xml:space="preserve">contenuto del </w:t>
      </w:r>
      <w:r w:rsidR="00575536" w:rsidRPr="00575536">
        <w:rPr>
          <w:b/>
          <w:i/>
        </w:rPr>
        <w:t>Documento</w:t>
      </w:r>
      <w:r w:rsidR="00D64436">
        <w:t xml:space="preserve">. Normalmente </w:t>
      </w:r>
      <w:r w:rsidR="00A941CD">
        <w:t>tale contenuto è digitale, ovvero</w:t>
      </w:r>
      <w:r w:rsidR="00D64436">
        <w:t xml:space="preserve"> costituito da una</w:t>
      </w:r>
      <w:r>
        <w:t xml:space="preserve"> sequenza di bit, generalmente sotto forma di file</w:t>
      </w:r>
      <w:r w:rsidR="009E5A98">
        <w:t>,</w:t>
      </w:r>
      <w:r>
        <w:t xml:space="preserve"> e i relativi </w:t>
      </w:r>
      <w:r w:rsidR="008352AF" w:rsidRPr="008352AF">
        <w:rPr>
          <w:i/>
        </w:rPr>
        <w:t>metadati</w:t>
      </w:r>
      <w:r>
        <w:t xml:space="preserve">, tra cui quelli che identificano il </w:t>
      </w:r>
      <w:r w:rsidR="00752105">
        <w:rPr>
          <w:i/>
        </w:rPr>
        <w:t>f</w:t>
      </w:r>
      <w:r w:rsidRPr="00752105">
        <w:rPr>
          <w:i/>
        </w:rPr>
        <w:t>ormato</w:t>
      </w:r>
      <w:r>
        <w:t>. È possibile,</w:t>
      </w:r>
      <w:r w:rsidR="00A941CD">
        <w:t xml:space="preserve"> però, che</w:t>
      </w:r>
      <w:r>
        <w:t xml:space="preserve"> in taluni casi, il </w:t>
      </w:r>
      <w:r w:rsidR="00C758D2" w:rsidRPr="00C758D2">
        <w:rPr>
          <w:b/>
          <w:i/>
        </w:rPr>
        <w:t>Componente</w:t>
      </w:r>
      <w:r>
        <w:t xml:space="preserve"> sia espresso solo da </w:t>
      </w:r>
      <w:r w:rsidR="008352AF" w:rsidRPr="008352AF">
        <w:rPr>
          <w:i/>
        </w:rPr>
        <w:t>metadati</w:t>
      </w:r>
      <w:r>
        <w:t xml:space="preserve"> e sia quindi privo della sequenza di bit. Tipicamente questo avviene quando l’oggetto della </w:t>
      </w:r>
      <w:r w:rsidR="002E7F80" w:rsidRPr="002E7F80">
        <w:t>conservazione</w:t>
      </w:r>
      <w:r>
        <w:t xml:space="preserve"> non è digitale (ad esempio, </w:t>
      </w:r>
      <w:r w:rsidR="002E6A98">
        <w:t>d</w:t>
      </w:r>
      <w:r w:rsidR="005E1E24" w:rsidRPr="00307F5C">
        <w:t>ocumenti</w:t>
      </w:r>
      <w:r>
        <w:t xml:space="preserve"> presenti solo in originale analogico)</w:t>
      </w:r>
    </w:p>
    <w:p w14:paraId="169C59CE" w14:textId="77777777" w:rsidR="00617AF7" w:rsidRDefault="00617AF7"/>
    <w:p w14:paraId="169C59CF" w14:textId="77777777" w:rsidR="00617AF7" w:rsidRDefault="00617AF7">
      <w:r>
        <w:t xml:space="preserve">Inoltre, esiste una particolare categoria di </w:t>
      </w:r>
      <w:r w:rsidR="00C758D2" w:rsidRPr="00C758D2">
        <w:rPr>
          <w:b/>
          <w:i/>
        </w:rPr>
        <w:t>Componenti</w:t>
      </w:r>
      <w:r>
        <w:t xml:space="preserve"> definiti </w:t>
      </w:r>
      <w:r w:rsidR="00D32E2C" w:rsidRPr="00D32E2C">
        <w:rPr>
          <w:b/>
          <w:i/>
        </w:rPr>
        <w:t>Sotto componenti</w:t>
      </w:r>
      <w:r>
        <w:t xml:space="preserve">, che contengono elementi integrativi del </w:t>
      </w:r>
      <w:r w:rsidR="00C758D2" w:rsidRPr="00C758D2">
        <w:rPr>
          <w:b/>
          <w:i/>
        </w:rPr>
        <w:t>Componente</w:t>
      </w:r>
      <w:r>
        <w:t xml:space="preserve"> rappresentati da sequenze di bit distinte da quelle del </w:t>
      </w:r>
      <w:r w:rsidR="00C758D2" w:rsidRPr="00C758D2">
        <w:rPr>
          <w:b/>
          <w:i/>
        </w:rPr>
        <w:t>Componente</w:t>
      </w:r>
      <w:r>
        <w:t xml:space="preserve"> (ad esempio, </w:t>
      </w:r>
      <w:r w:rsidR="00F52002" w:rsidRPr="00F52002">
        <w:rPr>
          <w:b/>
          <w:i/>
        </w:rPr>
        <w:t>marche temporali</w:t>
      </w:r>
      <w:r>
        <w:t xml:space="preserve"> o </w:t>
      </w:r>
      <w:r w:rsidR="002E6A98" w:rsidRPr="002E6A98">
        <w:rPr>
          <w:b/>
          <w:i/>
        </w:rPr>
        <w:t>firma detached</w:t>
      </w:r>
      <w:r>
        <w:t xml:space="preserve">). Il </w:t>
      </w:r>
      <w:r w:rsidR="00D32E2C" w:rsidRPr="00D32E2C">
        <w:rPr>
          <w:b/>
          <w:i/>
        </w:rPr>
        <w:t>Sotto componente</w:t>
      </w:r>
      <w:r>
        <w:t xml:space="preserve"> ha una struttura del tutto simile al </w:t>
      </w:r>
      <w:r w:rsidR="00C758D2" w:rsidRPr="00C758D2">
        <w:rPr>
          <w:b/>
          <w:i/>
        </w:rPr>
        <w:t>Componente</w:t>
      </w:r>
      <w:r>
        <w:t xml:space="preserve"> ed è associato logicamente al </w:t>
      </w:r>
      <w:r w:rsidR="00C758D2" w:rsidRPr="00C758D2">
        <w:rPr>
          <w:b/>
          <w:i/>
        </w:rPr>
        <w:t>Componente</w:t>
      </w:r>
      <w:r>
        <w:t xml:space="preserve"> cui fa riferimento.</w:t>
      </w:r>
    </w:p>
    <w:p w14:paraId="169C59D0" w14:textId="77777777" w:rsidR="0009385C" w:rsidRDefault="0009385C"/>
    <w:p w14:paraId="169C59D1"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9D2" w14:textId="77777777" w:rsidR="000F45F0" w:rsidRDefault="000F45F0"/>
    <w:p w14:paraId="169C59D3" w14:textId="77777777" w:rsidR="00617AF7" w:rsidRDefault="00617AF7" w:rsidP="0009385C">
      <w:pPr>
        <w:pStyle w:val="Titolo3"/>
      </w:pPr>
      <w:bookmarkStart w:id="61" w:name="_Ref441587501"/>
      <w:bookmarkStart w:id="62" w:name="_Toc443464636"/>
      <w:bookmarkStart w:id="63" w:name="_Toc524098801"/>
      <w:r>
        <w:t>Formati</w:t>
      </w:r>
      <w:bookmarkEnd w:id="61"/>
      <w:bookmarkEnd w:id="62"/>
      <w:bookmarkEnd w:id="63"/>
    </w:p>
    <w:p w14:paraId="169C59D4" w14:textId="0E2C60E7" w:rsidR="00617AF7" w:rsidRDefault="00617AF7">
      <w:r>
        <w:t xml:space="preserve">Il </w:t>
      </w:r>
      <w:r w:rsidR="00F31D71" w:rsidRPr="00F31D71">
        <w:rPr>
          <w:i/>
        </w:rPr>
        <w:t>Sistema</w:t>
      </w:r>
      <w:r>
        <w:t xml:space="preserve"> utilizza come </w:t>
      </w:r>
      <w:r w:rsidR="009F55BF" w:rsidRPr="009F55BF">
        <w:rPr>
          <w:i/>
        </w:rPr>
        <w:t>formati</w:t>
      </w:r>
      <w:r>
        <w:t xml:space="preserve"> di </w:t>
      </w:r>
      <w:r w:rsidR="002E7F80" w:rsidRPr="002E7F80">
        <w:t>conservazione</w:t>
      </w:r>
      <w:r>
        <w:t xml:space="preserve"> quelli elencati al punto 5 dell’Allegato 5 alle </w:t>
      </w:r>
      <w:r w:rsidR="00D32E2C" w:rsidRPr="00D32E2C">
        <w:rPr>
          <w:b/>
          <w:i/>
        </w:rPr>
        <w:t>Regole tecniche</w:t>
      </w:r>
      <w:r>
        <w:t xml:space="preserve"> e, inoltre, è in grado di</w:t>
      </w:r>
      <w:r w:rsidR="0074506B">
        <w:t xml:space="preserve"> gestire, su richiesta del</w:t>
      </w:r>
      <w:r>
        <w:t xml:space="preserve"> </w:t>
      </w:r>
      <w:r w:rsidR="00AC64E8" w:rsidRPr="00AC64E8">
        <w:rPr>
          <w:i/>
        </w:rPr>
        <w:t>Produttore</w:t>
      </w:r>
      <w:r>
        <w:t xml:space="preserve">, anche </w:t>
      </w:r>
      <w:r w:rsidR="009F55BF" w:rsidRPr="009F55BF">
        <w:rPr>
          <w:i/>
        </w:rPr>
        <w:t>formati</w:t>
      </w:r>
      <w:r>
        <w:t xml:space="preserve"> non compresi n</w:t>
      </w:r>
      <w:r w:rsidR="0074506B">
        <w:t>el suddetto elenco ma che il</w:t>
      </w:r>
      <w:r>
        <w:t xml:space="preserve"> </w:t>
      </w:r>
      <w:r w:rsidR="00AC64E8" w:rsidRPr="00AC64E8">
        <w:rPr>
          <w:i/>
        </w:rPr>
        <w:t>Produttore</w:t>
      </w:r>
      <w:r>
        <w:t xml:space="preserve"> utilizza nei propri sistemi e che ritiene di dover conservare.</w:t>
      </w:r>
    </w:p>
    <w:p w14:paraId="169C59D5" w14:textId="77777777" w:rsidR="00617AF7" w:rsidRDefault="00617AF7"/>
    <w:p w14:paraId="169C59D6" w14:textId="4D2DDE6A" w:rsidR="00617AF7" w:rsidRDefault="00617AF7">
      <w:r>
        <w:t xml:space="preserve">Tutti i </w:t>
      </w:r>
      <w:r w:rsidR="00ED12E5" w:rsidRPr="00ED12E5">
        <w:t>Formati gestiti</w:t>
      </w:r>
      <w:r>
        <w:t xml:space="preserve"> sono elencati e descritti in un registro interno al Sistema denominato “Registro dei </w:t>
      </w:r>
      <w:r w:rsidR="009F55BF" w:rsidRPr="009F55BF">
        <w:t>formati</w:t>
      </w:r>
      <w:r>
        <w:t>”</w:t>
      </w:r>
      <w:r w:rsidRPr="00307F5C">
        <w:t xml:space="preserve"> </w:t>
      </w:r>
      <w:r>
        <w:t xml:space="preserve">in cui ogni </w:t>
      </w:r>
      <w:r w:rsidR="009F55BF" w:rsidRPr="009F55BF">
        <w:rPr>
          <w:i/>
        </w:rPr>
        <w:t>formato</w:t>
      </w:r>
      <w:r>
        <w:t xml:space="preserve"> è corredato da </w:t>
      </w:r>
      <w:r w:rsidR="00351624">
        <w:t xml:space="preserve">informazioni </w:t>
      </w:r>
      <w:r>
        <w:t xml:space="preserve">relative </w:t>
      </w:r>
      <w:r w:rsidR="00351624">
        <w:t xml:space="preserve"> a estensioni e</w:t>
      </w:r>
      <w:r>
        <w:t xml:space="preserve"> </w:t>
      </w:r>
      <w:r w:rsidR="00D32E2C" w:rsidRPr="00D32E2C">
        <w:rPr>
          <w:b/>
          <w:i/>
        </w:rPr>
        <w:t>mimetype</w:t>
      </w:r>
      <w:r>
        <w:t xml:space="preserve">. Inoltre, ogni </w:t>
      </w:r>
      <w:r w:rsidR="009F55BF" w:rsidRPr="009F55BF">
        <w:rPr>
          <w:i/>
        </w:rPr>
        <w:t>formato</w:t>
      </w:r>
      <w:r>
        <w:t xml:space="preserve"> è classificato in base alla sua idoneità a essere conservato a lungo termine. Sulla base di questa </w:t>
      </w:r>
      <w:r w:rsidR="00F31D71">
        <w:t>suddivisione</w:t>
      </w:r>
      <w:r>
        <w:t xml:space="preserve"> i </w:t>
      </w:r>
      <w:r w:rsidR="009F55BF" w:rsidRPr="009F55BF">
        <w:rPr>
          <w:i/>
        </w:rPr>
        <w:t>formati</w:t>
      </w:r>
      <w:r>
        <w:t xml:space="preserve"> si </w:t>
      </w:r>
      <w:r w:rsidR="00F31D71">
        <w:t>dividono</w:t>
      </w:r>
      <w:r>
        <w:t xml:space="preserve"> in:</w:t>
      </w:r>
    </w:p>
    <w:p w14:paraId="169C59D7" w14:textId="77777777" w:rsidR="00617AF7" w:rsidRDefault="00617AF7" w:rsidP="00E318E4">
      <w:pPr>
        <w:pStyle w:val="Elenchi"/>
        <w:tabs>
          <w:tab w:val="clear" w:pos="790"/>
          <w:tab w:val="num" w:pos="709"/>
        </w:tabs>
        <w:ind w:left="709" w:hanging="709"/>
      </w:pPr>
      <w:r>
        <w:rPr>
          <w:b/>
        </w:rPr>
        <w:t>Formati idonei</w:t>
      </w:r>
      <w:r>
        <w:t xml:space="preserve">: sono i </w:t>
      </w:r>
      <w:r w:rsidR="009F55BF" w:rsidRPr="009F55BF">
        <w:rPr>
          <w:i/>
        </w:rPr>
        <w:t>formati</w:t>
      </w:r>
      <w:r>
        <w:t xml:space="preserve"> che per le loro caratteristiche di standardizzazione, di apertura, di sicurezza, di portabilità, di </w:t>
      </w:r>
      <w:r w:rsidR="00ED12E5" w:rsidRPr="00ED12E5">
        <w:rPr>
          <w:i/>
        </w:rPr>
        <w:t>immodificabilità</w:t>
      </w:r>
      <w:r>
        <w:t xml:space="preserve">, di </w:t>
      </w:r>
      <w:r w:rsidR="00B4009B" w:rsidRPr="00B4009B">
        <w:rPr>
          <w:i/>
        </w:rPr>
        <w:t>staticità</w:t>
      </w:r>
      <w:r>
        <w:t xml:space="preserve"> e di diffusione sono reputati idonei alla </w:t>
      </w:r>
      <w:r w:rsidR="002E7F80">
        <w:t>c</w:t>
      </w:r>
      <w:r w:rsidR="0000763F" w:rsidRPr="00307F5C">
        <w:t>onservazione</w:t>
      </w:r>
      <w:r>
        <w:t xml:space="preserve"> a lungo termine, quali ad esempio quelli elencati al punto 5 dell’Allegato 5 alle </w:t>
      </w:r>
      <w:r w:rsidR="00D32E2C" w:rsidRPr="00D32E2C">
        <w:rPr>
          <w:b/>
          <w:i/>
        </w:rPr>
        <w:t>Regole tecniche</w:t>
      </w:r>
      <w:r>
        <w:t>;</w:t>
      </w:r>
    </w:p>
    <w:p w14:paraId="169C59D8" w14:textId="122DC9C6" w:rsidR="00617AF7" w:rsidRPr="002F5DC0" w:rsidRDefault="00617AF7" w:rsidP="00E318E4">
      <w:pPr>
        <w:pStyle w:val="Elenchi"/>
        <w:tabs>
          <w:tab w:val="clear" w:pos="790"/>
          <w:tab w:val="num" w:pos="709"/>
        </w:tabs>
        <w:ind w:left="709" w:hanging="709"/>
        <w:rPr>
          <w:iCs/>
        </w:rPr>
      </w:pPr>
      <w:r>
        <w:rPr>
          <w:b/>
        </w:rPr>
        <w:t>Formati gestiti</w:t>
      </w:r>
      <w:r>
        <w:t xml:space="preserve">: sono i </w:t>
      </w:r>
      <w:r w:rsidR="009F55BF" w:rsidRPr="009F55BF">
        <w:rPr>
          <w:i/>
        </w:rPr>
        <w:t>formati</w:t>
      </w:r>
      <w:r>
        <w:t xml:space="preserve"> </w:t>
      </w:r>
      <w:r w:rsidR="00D30945">
        <w:t xml:space="preserve">leggibili e accessibili </w:t>
      </w:r>
      <w:r w:rsidR="001C4B5A">
        <w:t xml:space="preserve">ma </w:t>
      </w:r>
      <w:r w:rsidR="002931BD">
        <w:t>potenzialmente soggetti a</w:t>
      </w:r>
      <w:r w:rsidR="001C4B5A">
        <w:t xml:space="preserve"> obsolescenza tecnologica</w:t>
      </w:r>
      <w:r w:rsidR="00984017">
        <w:t xml:space="preserve"> e che, in caso di necessità</w:t>
      </w:r>
      <w:r w:rsidR="00A45B13">
        <w:t xml:space="preserve">, </w:t>
      </w:r>
      <w:r>
        <w:t xml:space="preserve">possono essere opportunamente migrati in </w:t>
      </w:r>
      <w:r w:rsidR="009F55BF" w:rsidRPr="009F55BF">
        <w:t>Formati idonei</w:t>
      </w:r>
      <w:r>
        <w:t xml:space="preserve"> con le procedure di cui al comma 1, lettera j, dell’art. 9 delle </w:t>
      </w:r>
      <w:r w:rsidR="00D32E2C" w:rsidRPr="00D32E2C">
        <w:rPr>
          <w:b/>
          <w:i/>
        </w:rPr>
        <w:t>Regole tecniche</w:t>
      </w:r>
      <w:r>
        <w:t xml:space="preserve"> per la produzione delle </w:t>
      </w:r>
      <w:r w:rsidRPr="00307F5C">
        <w:t>Copie informatiche di documento informatico;</w:t>
      </w:r>
    </w:p>
    <w:p w14:paraId="169C59D9" w14:textId="77777777" w:rsidR="00617AF7" w:rsidRDefault="00617AF7" w:rsidP="00E318E4">
      <w:pPr>
        <w:pStyle w:val="Elenchi"/>
        <w:tabs>
          <w:tab w:val="clear" w:pos="790"/>
          <w:tab w:val="num" w:pos="709"/>
        </w:tabs>
        <w:ind w:left="709" w:hanging="709"/>
      </w:pPr>
      <w:r>
        <w:rPr>
          <w:b/>
        </w:rPr>
        <w:t>Formati deprecati</w:t>
      </w:r>
      <w:r>
        <w:t xml:space="preserve">: sono </w:t>
      </w:r>
      <w:r w:rsidR="009F55BF" w:rsidRPr="009F55BF">
        <w:rPr>
          <w:i/>
        </w:rPr>
        <w:t>formati</w:t>
      </w:r>
      <w:r>
        <w:t xml:space="preserve"> ritenuti non idonei per la </w:t>
      </w:r>
      <w:r w:rsidR="002E7F80" w:rsidRPr="002E7F80">
        <w:t>conservazione</w:t>
      </w:r>
      <w:r>
        <w:t xml:space="preserve"> a lungo termine e che al contempo non possono essere migrati in </w:t>
      </w:r>
      <w:r w:rsidR="009F55BF" w:rsidRPr="009F55BF">
        <w:t>Formati idonei</w:t>
      </w:r>
      <w:r>
        <w:t xml:space="preserve">, per i quali, quindi, non è possibile assicurare la </w:t>
      </w:r>
      <w:r w:rsidR="002E7F80" w:rsidRPr="002E7F80">
        <w:t>conservazione</w:t>
      </w:r>
      <w:r>
        <w:t xml:space="preserve"> a lungo termine.</w:t>
      </w:r>
    </w:p>
    <w:p w14:paraId="169C59DA" w14:textId="77777777" w:rsidR="00617AF7" w:rsidRDefault="00617AF7"/>
    <w:p w14:paraId="169C59DB" w14:textId="093C69E1" w:rsidR="00617AF7" w:rsidRDefault="0074506B">
      <w:r>
        <w:t xml:space="preserve">Con ogni </w:t>
      </w:r>
      <w:r w:rsidR="00AC64E8" w:rsidRPr="00AC64E8">
        <w:rPr>
          <w:i/>
        </w:rPr>
        <w:t>Produttore</w:t>
      </w:r>
      <w:r w:rsidR="00617AF7">
        <w:t xml:space="preserve"> è concordato un elenco di </w:t>
      </w:r>
      <w:r w:rsidR="00ED12E5" w:rsidRPr="00ED12E5">
        <w:t>Formati ammessi</w:t>
      </w:r>
      <w:r w:rsidR="00617AF7">
        <w:t xml:space="preserve">, che individua i </w:t>
      </w:r>
      <w:r w:rsidR="009F55BF" w:rsidRPr="009F55BF">
        <w:rPr>
          <w:i/>
        </w:rPr>
        <w:t>formati</w:t>
      </w:r>
      <w:r w:rsidR="00617AF7">
        <w:t xml:space="preserve"> che il Si</w:t>
      </w:r>
      <w:r>
        <w:t>stema può accettare da ogni</w:t>
      </w:r>
      <w:r w:rsidR="00617AF7">
        <w:t xml:space="preserve"> </w:t>
      </w:r>
      <w:r w:rsidR="00AC64E8" w:rsidRPr="00AC64E8">
        <w:rPr>
          <w:i/>
        </w:rPr>
        <w:t>Produttore</w:t>
      </w:r>
      <w:r w:rsidR="00617AF7">
        <w:t xml:space="preserve"> e per ogni </w:t>
      </w:r>
      <w:r w:rsidR="0081798E" w:rsidRPr="0081798E">
        <w:rPr>
          <w:b/>
          <w:i/>
        </w:rPr>
        <w:t>tipologia documentaria</w:t>
      </w:r>
      <w:r w:rsidR="00617AF7">
        <w:t xml:space="preserve"> gestita. L’elenco dei </w:t>
      </w:r>
      <w:r w:rsidR="00ED12E5" w:rsidRPr="00ED12E5">
        <w:t>Formati ammessi</w:t>
      </w:r>
      <w:r w:rsidR="00617AF7">
        <w:t xml:space="preserve"> è riportato (e gestito) nelle funzionalità “Amministrazione strutture versanti” del Sistema ed è aggiornato continuamente</w:t>
      </w:r>
      <w:r>
        <w:t xml:space="preserve"> in base alle esigenze del</w:t>
      </w:r>
      <w:r w:rsidR="00617AF7">
        <w:t xml:space="preserve"> </w:t>
      </w:r>
      <w:r w:rsidR="00AC64E8" w:rsidRPr="00AC64E8">
        <w:rPr>
          <w:i/>
        </w:rPr>
        <w:t>Produttore</w:t>
      </w:r>
    </w:p>
    <w:p w14:paraId="169C59DC" w14:textId="77777777" w:rsidR="00FD26BD" w:rsidRDefault="00FD26BD"/>
    <w:p w14:paraId="169C59DD" w14:textId="35FC3F86" w:rsidR="00617AF7" w:rsidRDefault="00617AF7">
      <w:r>
        <w:t xml:space="preserve">Il Sistema identifica i </w:t>
      </w:r>
      <w:r w:rsidR="009F55BF" w:rsidRPr="009F55BF">
        <w:rPr>
          <w:i/>
        </w:rPr>
        <w:t>formati</w:t>
      </w:r>
      <w:r>
        <w:t xml:space="preserve"> al momento della ricezione del SIP (vedi paragrafo</w:t>
      </w:r>
      <w:r w:rsidR="007D74D4">
        <w:t xml:space="preserve"> </w:t>
      </w:r>
      <w:r w:rsidR="007D74D4">
        <w:fldChar w:fldCharType="begin"/>
      </w:r>
      <w:r w:rsidR="007D74D4">
        <w:instrText xml:space="preserve"> REF _Ref441584079 \r \h </w:instrText>
      </w:r>
      <w:r w:rsidR="007D74D4">
        <w:fldChar w:fldCharType="separate"/>
      </w:r>
      <w:r w:rsidR="00BC25AD">
        <w:t>7.2</w:t>
      </w:r>
      <w:r w:rsidR="007D74D4">
        <w:fldChar w:fldCharType="end"/>
      </w:r>
      <w:r>
        <w:t xml:space="preserve">) mediante l’analisi dei </w:t>
      </w:r>
      <w:r w:rsidRPr="009E5A98">
        <w:rPr>
          <w:b/>
          <w:i/>
        </w:rPr>
        <w:t>magic number</w:t>
      </w:r>
      <w:r>
        <w:t xml:space="preserve"> o del contenuto del file, in modo tale da consentire l’individuazione dello specifico </w:t>
      </w:r>
      <w:r w:rsidR="00D32E2C" w:rsidRPr="00D32E2C">
        <w:rPr>
          <w:b/>
          <w:i/>
        </w:rPr>
        <w:t>mimetype</w:t>
      </w:r>
      <w:r>
        <w:t>.</w:t>
      </w:r>
    </w:p>
    <w:p w14:paraId="169C59DE" w14:textId="77777777" w:rsidR="00FD26BD" w:rsidRDefault="00FD26BD"/>
    <w:p w14:paraId="169C59DF" w14:textId="7732760A" w:rsidR="00617AF7" w:rsidRDefault="00617AF7">
      <w:r>
        <w:t xml:space="preserve">L’informazione sul </w:t>
      </w:r>
      <w:r w:rsidR="009F55BF" w:rsidRPr="009F55BF">
        <w:rPr>
          <w:i/>
        </w:rPr>
        <w:t>formato</w:t>
      </w:r>
      <w:r>
        <w:t xml:space="preserve"> è parte dei </w:t>
      </w:r>
      <w:r w:rsidR="008352AF" w:rsidRPr="008352AF">
        <w:rPr>
          <w:i/>
        </w:rPr>
        <w:t>metadati</w:t>
      </w:r>
      <w:r w:rsidR="00B14B35">
        <w:t xml:space="preserve"> dei </w:t>
      </w:r>
      <w:r w:rsidR="00C758D2" w:rsidRPr="00C758D2">
        <w:rPr>
          <w:b/>
          <w:i/>
        </w:rPr>
        <w:t>Componenti</w:t>
      </w:r>
      <w:r>
        <w:t xml:space="preserve"> dell’</w:t>
      </w:r>
      <w:r w:rsidR="00BC11AD" w:rsidRPr="00BC11AD">
        <w:rPr>
          <w:b/>
          <w:i/>
        </w:rPr>
        <w:t>Unità documentaria</w:t>
      </w:r>
      <w:r>
        <w:t xml:space="preserve"> e costituisce elemento dell’Informazione sulla </w:t>
      </w:r>
      <w:r w:rsidR="00CE395E">
        <w:t>rappresentazione (vedi paragrafo</w:t>
      </w:r>
      <w:r w:rsidR="007D74D4">
        <w:t xml:space="preserve"> </w:t>
      </w:r>
      <w:r w:rsidR="007D74D4">
        <w:fldChar w:fldCharType="begin"/>
      </w:r>
      <w:r w:rsidR="007D74D4">
        <w:instrText xml:space="preserve"> REF _Ref441584097 \r \h </w:instrText>
      </w:r>
      <w:r w:rsidR="007D74D4">
        <w:fldChar w:fldCharType="separate"/>
      </w:r>
      <w:r w:rsidR="00BC25AD">
        <w:t>6.1</w:t>
      </w:r>
      <w:r w:rsidR="007D74D4">
        <w:fldChar w:fldCharType="end"/>
      </w:r>
      <w:r>
        <w:t>).</w:t>
      </w:r>
    </w:p>
    <w:p w14:paraId="169C59E0" w14:textId="77777777" w:rsidR="0009385C" w:rsidRDefault="0009385C"/>
    <w:p w14:paraId="169C59E1"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9E2" w14:textId="77777777" w:rsidR="000F45F0" w:rsidRDefault="000F45F0"/>
    <w:p w14:paraId="169C59E3" w14:textId="77777777" w:rsidR="00617AF7" w:rsidRDefault="00617AF7" w:rsidP="0009385C">
      <w:pPr>
        <w:pStyle w:val="Titolo3"/>
      </w:pPr>
      <w:bookmarkStart w:id="64" w:name="_Ref441583916"/>
      <w:bookmarkStart w:id="65" w:name="_Ref441584053"/>
      <w:bookmarkStart w:id="66" w:name="_Ref441587387"/>
      <w:bookmarkStart w:id="67" w:name="_Toc443464637"/>
      <w:bookmarkStart w:id="68" w:name="_Toc524098802"/>
      <w:r>
        <w:t>Metadati</w:t>
      </w:r>
      <w:bookmarkEnd w:id="64"/>
      <w:bookmarkEnd w:id="65"/>
      <w:bookmarkEnd w:id="66"/>
      <w:bookmarkEnd w:id="67"/>
      <w:bookmarkEnd w:id="68"/>
    </w:p>
    <w:p w14:paraId="169C59E4" w14:textId="20970FF7" w:rsidR="00617AF7" w:rsidRDefault="00617AF7">
      <w:r>
        <w:t xml:space="preserve">I </w:t>
      </w:r>
      <w:r w:rsidR="008352AF" w:rsidRPr="008352AF">
        <w:rPr>
          <w:i/>
        </w:rPr>
        <w:t>metadati</w:t>
      </w:r>
      <w:r>
        <w:t xml:space="preserve"> gestiti dal Sistema sono individuati </w:t>
      </w:r>
      <w:r w:rsidR="009E5580">
        <w:t>in coerenza</w:t>
      </w:r>
      <w:r>
        <w:t xml:space="preserve"> a quanto indicato nell’Allegato 5 delle </w:t>
      </w:r>
      <w:r w:rsidR="00D32E2C" w:rsidRPr="00D32E2C">
        <w:rPr>
          <w:b/>
          <w:i/>
        </w:rPr>
        <w:t>Regole tecniche</w:t>
      </w:r>
      <w:r>
        <w:t xml:space="preserve"> e a standard e mode</w:t>
      </w:r>
      <w:r w:rsidR="009E5580">
        <w:t>l</w:t>
      </w:r>
      <w:r>
        <w:t>l</w:t>
      </w:r>
      <w:r w:rsidR="009E5580">
        <w:t>i internazionali di riferimento</w:t>
      </w:r>
      <w:r>
        <w:t xml:space="preserve">. Più in dettaglio sono descritti ed analizzati per specifici oggetti da conservare e specifiche </w:t>
      </w:r>
      <w:r w:rsidR="0081798E" w:rsidRPr="0081798E">
        <w:rPr>
          <w:b/>
          <w:i/>
        </w:rPr>
        <w:t>tipologie documentarie</w:t>
      </w:r>
      <w:r>
        <w:t xml:space="preserve"> </w:t>
      </w:r>
      <w:r w:rsidR="009E0505">
        <w:t xml:space="preserve">tramite </w:t>
      </w:r>
      <w:r w:rsidR="00A37453">
        <w:t xml:space="preserve">i </w:t>
      </w:r>
      <w:r w:rsidR="00A37453" w:rsidRPr="003B4C2F">
        <w:t xml:space="preserve">modelli </w:t>
      </w:r>
      <w:r w:rsidR="004147DF">
        <w:t>pubblicati</w:t>
      </w:r>
      <w:r w:rsidR="00A37453">
        <w:t>.</w:t>
      </w:r>
    </w:p>
    <w:p w14:paraId="169C59E5" w14:textId="77777777" w:rsidR="00617AF7" w:rsidRDefault="00617AF7"/>
    <w:p w14:paraId="169C59E6" w14:textId="1E1D8888" w:rsidR="00617AF7" w:rsidRDefault="00617AF7">
      <w:r>
        <w:t xml:space="preserve">I </w:t>
      </w:r>
      <w:r w:rsidR="008352AF" w:rsidRPr="008352AF">
        <w:rPr>
          <w:i/>
        </w:rPr>
        <w:t>metadati</w:t>
      </w:r>
      <w:r>
        <w:t xml:space="preserve"> gestiti, in base </w:t>
      </w:r>
      <w:r w:rsidR="00B80F33">
        <w:t>alle funzioni</w:t>
      </w:r>
      <w:r>
        <w:t xml:space="preserve"> cui assolvono, si dividono nelle seguenti macro classi:</w:t>
      </w:r>
    </w:p>
    <w:p w14:paraId="169C59E8" w14:textId="4FB8E705" w:rsidR="00617AF7" w:rsidRDefault="00617AF7" w:rsidP="00E318E4">
      <w:pPr>
        <w:pStyle w:val="Elenchi"/>
        <w:tabs>
          <w:tab w:val="clear" w:pos="790"/>
          <w:tab w:val="num" w:pos="709"/>
        </w:tabs>
        <w:ind w:left="709" w:hanging="709"/>
      </w:pPr>
      <w:r>
        <w:rPr>
          <w:b/>
        </w:rPr>
        <w:t>Metadati di identificazione:</w:t>
      </w:r>
      <w:r>
        <w:t xml:space="preserve"> identificano </w:t>
      </w:r>
      <w:r w:rsidR="006A5BC9">
        <w:t xml:space="preserve">in modo univoco </w:t>
      </w:r>
      <w:r>
        <w:t xml:space="preserve">le </w:t>
      </w:r>
      <w:r w:rsidR="00BC11AD" w:rsidRPr="00BC11AD">
        <w:rPr>
          <w:b/>
          <w:i/>
        </w:rPr>
        <w:t>Unità documentarie</w:t>
      </w:r>
      <w:r>
        <w:t xml:space="preserve"> e </w:t>
      </w:r>
      <w:r w:rsidRPr="00307F5C">
        <w:t>archivistiche</w:t>
      </w:r>
      <w:r>
        <w:t>. Includono</w:t>
      </w:r>
      <w:r w:rsidR="0074506B">
        <w:t xml:space="preserve"> i dati identificativi del</w:t>
      </w:r>
      <w:r>
        <w:t xml:space="preserve"> </w:t>
      </w:r>
      <w:r w:rsidR="00AC64E8" w:rsidRPr="00AC64E8">
        <w:rPr>
          <w:i/>
        </w:rPr>
        <w:t>Produttore</w:t>
      </w:r>
      <w:r>
        <w:t xml:space="preserve"> e i dati di registrazione originari, nonché gli identificativi specifici di ogni elemento dell’</w:t>
      </w:r>
      <w:r w:rsidR="00BC11AD" w:rsidRPr="00BC11AD">
        <w:rPr>
          <w:b/>
          <w:i/>
        </w:rPr>
        <w:t>Unità documentaria</w:t>
      </w:r>
      <w:r>
        <w:t xml:space="preserve"> (</w:t>
      </w:r>
      <w:r w:rsidR="002E6A98" w:rsidRPr="002E6A98">
        <w:rPr>
          <w:b/>
          <w:i/>
        </w:rPr>
        <w:t>Documenti</w:t>
      </w:r>
      <w:r>
        <w:t xml:space="preserve"> e </w:t>
      </w:r>
      <w:r w:rsidR="00C758D2" w:rsidRPr="00C758D2">
        <w:rPr>
          <w:b/>
          <w:i/>
        </w:rPr>
        <w:t>Componenti</w:t>
      </w:r>
      <w:r w:rsidR="00307F5C">
        <w:t>);</w:t>
      </w:r>
    </w:p>
    <w:p w14:paraId="169C59E9" w14:textId="03838543" w:rsidR="00617AF7" w:rsidRDefault="00617AF7" w:rsidP="00E318E4">
      <w:pPr>
        <w:pStyle w:val="Elenchi"/>
        <w:tabs>
          <w:tab w:val="clear" w:pos="790"/>
          <w:tab w:val="num" w:pos="709"/>
        </w:tabs>
        <w:ind w:left="709" w:hanging="709"/>
      </w:pPr>
      <w:r>
        <w:rPr>
          <w:b/>
        </w:rPr>
        <w:t>Metadati di struttura:</w:t>
      </w:r>
      <w:r>
        <w:t xml:space="preserve"> descrivono la struttura dell’</w:t>
      </w:r>
      <w:r w:rsidR="0081798E" w:rsidRPr="0081798E">
        <w:rPr>
          <w:b/>
          <w:i/>
        </w:rPr>
        <w:t>Unità archivistica</w:t>
      </w:r>
      <w:r>
        <w:t xml:space="preserve"> </w:t>
      </w:r>
      <w:r w:rsidRPr="006A5BC9">
        <w:rPr>
          <w:b/>
          <w:i/>
        </w:rPr>
        <w:t>o documentaria</w:t>
      </w:r>
      <w:r>
        <w:t xml:space="preserve">, indicando nell'ultimo caso il numero e la tipologia di </w:t>
      </w:r>
      <w:r w:rsidRPr="006A5BC9">
        <w:rPr>
          <w:b/>
          <w:i/>
        </w:rPr>
        <w:t>Allegati</w:t>
      </w:r>
      <w:r>
        <w:t xml:space="preserve">, </w:t>
      </w:r>
      <w:r w:rsidRPr="006A5BC9">
        <w:rPr>
          <w:b/>
          <w:i/>
        </w:rPr>
        <w:t>Annessi</w:t>
      </w:r>
      <w:r>
        <w:t xml:space="preserve"> e </w:t>
      </w:r>
      <w:r w:rsidRPr="006A5BC9">
        <w:rPr>
          <w:b/>
          <w:i/>
        </w:rPr>
        <w:t>Annotazioni</w:t>
      </w:r>
      <w:r>
        <w:t xml:space="preserve"> che la compongono, nonché, per ognuno di essi, il numero e la tipologia dei </w:t>
      </w:r>
      <w:r w:rsidR="00C758D2" w:rsidRPr="00C758D2">
        <w:rPr>
          <w:b/>
          <w:i/>
        </w:rPr>
        <w:t>Componenti</w:t>
      </w:r>
      <w:r>
        <w:t>;</w:t>
      </w:r>
    </w:p>
    <w:p w14:paraId="169C59EA" w14:textId="679BFD21" w:rsidR="00617AF7" w:rsidRDefault="00617AF7" w:rsidP="00E318E4">
      <w:pPr>
        <w:pStyle w:val="Elenchi"/>
        <w:tabs>
          <w:tab w:val="clear" w:pos="790"/>
          <w:tab w:val="num" w:pos="709"/>
        </w:tabs>
        <w:ind w:left="709" w:hanging="709"/>
      </w:pPr>
      <w:r>
        <w:rPr>
          <w:b/>
        </w:rPr>
        <w:t>Metadati di profilo archivistico:</w:t>
      </w:r>
      <w:r>
        <w:t xml:space="preserve"> descrivono il Fascicolo e più in generale la collocazione dell’</w:t>
      </w:r>
      <w:r w:rsidR="00BC11AD" w:rsidRPr="00BC11AD">
        <w:rPr>
          <w:b/>
          <w:i/>
        </w:rPr>
        <w:t>Unità documentaria</w:t>
      </w:r>
      <w:r w:rsidRPr="00307F5C">
        <w:t xml:space="preserve"> </w:t>
      </w:r>
      <w:r>
        <w:t>nel contesto dell’</w:t>
      </w:r>
      <w:r w:rsidR="00733475" w:rsidRPr="00733475">
        <w:rPr>
          <w:i/>
        </w:rPr>
        <w:t>archivio</w:t>
      </w:r>
      <w:r w:rsidR="0074506B">
        <w:t xml:space="preserve"> del</w:t>
      </w:r>
      <w:r>
        <w:t xml:space="preserve"> </w:t>
      </w:r>
      <w:r w:rsidR="00AC64E8" w:rsidRPr="00AC64E8">
        <w:rPr>
          <w:i/>
        </w:rPr>
        <w:t>Produttore</w:t>
      </w:r>
      <w:r>
        <w:t xml:space="preserve">. Ricomprendono anche i </w:t>
      </w:r>
      <w:r w:rsidR="008352AF" w:rsidRPr="008352AF">
        <w:rPr>
          <w:i/>
        </w:rPr>
        <w:t>metadati</w:t>
      </w:r>
      <w:r>
        <w:t xml:space="preserve"> che collegano l’</w:t>
      </w:r>
      <w:r w:rsidR="00BC11AD" w:rsidRPr="00BC11AD">
        <w:rPr>
          <w:b/>
          <w:i/>
        </w:rPr>
        <w:t>Unità documentaria</w:t>
      </w:r>
      <w:r w:rsidRPr="00307F5C">
        <w:t xml:space="preserve"> </w:t>
      </w:r>
      <w:r>
        <w:t xml:space="preserve">ad altre </w:t>
      </w:r>
      <w:r w:rsidR="00BC11AD" w:rsidRPr="00BC11AD">
        <w:rPr>
          <w:b/>
          <w:i/>
        </w:rPr>
        <w:t>Unità documentarie</w:t>
      </w:r>
      <w:r>
        <w:t xml:space="preserve"> conservate nel sistema (Collegamenti);</w:t>
      </w:r>
    </w:p>
    <w:p w14:paraId="169C59EB" w14:textId="6051DDC6" w:rsidR="00617AF7" w:rsidRPr="000F0771" w:rsidRDefault="00617AF7" w:rsidP="00E318E4">
      <w:pPr>
        <w:pStyle w:val="Elenchi"/>
        <w:tabs>
          <w:tab w:val="clear" w:pos="790"/>
          <w:tab w:val="num" w:pos="709"/>
        </w:tabs>
        <w:ind w:left="709" w:hanging="709"/>
      </w:pPr>
      <w:r w:rsidRPr="000F0771">
        <w:rPr>
          <w:b/>
        </w:rPr>
        <w:t>Metadati di profilo generali</w:t>
      </w:r>
      <w:r w:rsidRPr="000F0771">
        <w:t xml:space="preserve">: individuano gli elementi descrittivi essenziali comuni </w:t>
      </w:r>
      <w:r w:rsidR="00EB7C2D" w:rsidRPr="000F0771">
        <w:t>alle diverse</w:t>
      </w:r>
      <w:r w:rsidRPr="000F0771">
        <w:t xml:space="preserve"> </w:t>
      </w:r>
      <w:r w:rsidR="0081798E" w:rsidRPr="000F0771">
        <w:t>t</w:t>
      </w:r>
      <w:r w:rsidRPr="000F0771">
        <w:t xml:space="preserve">ipologie di </w:t>
      </w:r>
      <w:r w:rsidR="00BC11AD" w:rsidRPr="000F0771">
        <w:rPr>
          <w:b/>
          <w:i/>
        </w:rPr>
        <w:t>Unità archivistiche</w:t>
      </w:r>
      <w:r w:rsidRPr="000F0771">
        <w:t xml:space="preserve">, </w:t>
      </w:r>
      <w:r w:rsidR="00BC11AD" w:rsidRPr="000F0771">
        <w:rPr>
          <w:b/>
          <w:i/>
        </w:rPr>
        <w:t>Unità documentarie</w:t>
      </w:r>
      <w:r w:rsidRPr="000F0771">
        <w:t xml:space="preserve"> e relativi elementi;</w:t>
      </w:r>
    </w:p>
    <w:p w14:paraId="169C59EC" w14:textId="136DB00A" w:rsidR="00617AF7" w:rsidRPr="000F0771" w:rsidRDefault="00617AF7" w:rsidP="00E318E4">
      <w:pPr>
        <w:pStyle w:val="Elenchi"/>
        <w:tabs>
          <w:tab w:val="clear" w:pos="790"/>
          <w:tab w:val="num" w:pos="709"/>
        </w:tabs>
        <w:ind w:left="709" w:hanging="709"/>
      </w:pPr>
      <w:r w:rsidRPr="000F0771">
        <w:rPr>
          <w:b/>
        </w:rPr>
        <w:t>Metadati di profilo specifici:</w:t>
      </w:r>
      <w:r w:rsidRPr="000F0771">
        <w:t xml:space="preserve"> sono contenuti nel SIP e individuano elementi descrittivi ulteriori rispetto a quelli previsti nel profilo generale. Sono definiti per ogni tipologia di </w:t>
      </w:r>
      <w:r w:rsidR="0081798E" w:rsidRPr="000F0771">
        <w:rPr>
          <w:b/>
          <w:i/>
        </w:rPr>
        <w:t>Unità archivistica</w:t>
      </w:r>
      <w:r w:rsidR="0074506B" w:rsidRPr="000F0771">
        <w:t xml:space="preserve"> </w:t>
      </w:r>
      <w:r w:rsidR="0074506B" w:rsidRPr="000F0771">
        <w:rPr>
          <w:b/>
          <w:i/>
        </w:rPr>
        <w:t>e documentaria</w:t>
      </w:r>
      <w:r w:rsidR="0074506B" w:rsidRPr="000F0771">
        <w:t xml:space="preserve"> e per ogni</w:t>
      </w:r>
      <w:r w:rsidRPr="000F0771">
        <w:t xml:space="preserve"> </w:t>
      </w:r>
      <w:r w:rsidR="00AC64E8" w:rsidRPr="000F0771">
        <w:rPr>
          <w:i/>
        </w:rPr>
        <w:t>Produttore</w:t>
      </w:r>
      <w:r w:rsidRPr="000F0771">
        <w:t>;</w:t>
      </w:r>
    </w:p>
    <w:p w14:paraId="169C59ED" w14:textId="08D4D947" w:rsidR="00617AF7" w:rsidRDefault="00617AF7" w:rsidP="00E318E4">
      <w:pPr>
        <w:pStyle w:val="Elenchi"/>
        <w:tabs>
          <w:tab w:val="clear" w:pos="790"/>
          <w:tab w:val="num" w:pos="709"/>
        </w:tabs>
        <w:ind w:left="709" w:hanging="709"/>
      </w:pPr>
      <w:r>
        <w:rPr>
          <w:b/>
        </w:rPr>
        <w:t xml:space="preserve">Metadati di </w:t>
      </w:r>
      <w:r w:rsidR="002E7F80">
        <w:rPr>
          <w:b/>
        </w:rPr>
        <w:t>c</w:t>
      </w:r>
      <w:r w:rsidR="0000763F" w:rsidRPr="00307F5C">
        <w:rPr>
          <w:b/>
        </w:rPr>
        <w:t>onservazione</w:t>
      </w:r>
      <w:r>
        <w:rPr>
          <w:b/>
        </w:rPr>
        <w:t>:</w:t>
      </w:r>
      <w:r>
        <w:t xml:space="preserve"> sono tipicamente generati dal Sistema nel corso del </w:t>
      </w:r>
      <w:r w:rsidR="008352AF" w:rsidRPr="008352AF">
        <w:rPr>
          <w:i/>
        </w:rPr>
        <w:t>processo di conservazione</w:t>
      </w:r>
      <w:r>
        <w:t xml:space="preserve"> e attengono tanto all’analisi e alle verifiche effettuate sugli oggetti conservati, che alla descrizione delle attività svolte dal Sistema. Tra i </w:t>
      </w:r>
      <w:r w:rsidR="00800A71" w:rsidRPr="00307F5C">
        <w:t>Metadati</w:t>
      </w:r>
      <w:r>
        <w:t xml:space="preserve"> di </w:t>
      </w:r>
      <w:r w:rsidR="002E7F80" w:rsidRPr="002E7F80">
        <w:t>conservazione</w:t>
      </w:r>
      <w:r>
        <w:t xml:space="preserve"> rientrano anche i </w:t>
      </w:r>
      <w:r w:rsidR="00AC64E8" w:rsidRPr="00AC64E8">
        <w:rPr>
          <w:i/>
        </w:rPr>
        <w:t>metadati</w:t>
      </w:r>
      <w:r>
        <w:t xml:space="preserve"> associati alle </w:t>
      </w:r>
      <w:r w:rsidR="00BC11AD" w:rsidRPr="00BC11AD">
        <w:rPr>
          <w:b/>
          <w:i/>
        </w:rPr>
        <w:t>Unità archivistiche</w:t>
      </w:r>
      <w:r>
        <w:t xml:space="preserve"> e </w:t>
      </w:r>
      <w:r w:rsidRPr="006A5BC9">
        <w:rPr>
          <w:b/>
          <w:i/>
        </w:rPr>
        <w:t>documentarie</w:t>
      </w:r>
      <w:r>
        <w:t xml:space="preserve"> provenienti da altri </w:t>
      </w:r>
      <w:r w:rsidRPr="002E7F80">
        <w:rPr>
          <w:i/>
        </w:rPr>
        <w:t xml:space="preserve">sistemi di </w:t>
      </w:r>
      <w:r w:rsidR="002E7F80" w:rsidRPr="002E7F80">
        <w:rPr>
          <w:i/>
        </w:rPr>
        <w:t>c</w:t>
      </w:r>
      <w:r w:rsidR="0000763F" w:rsidRPr="002E7F80">
        <w:rPr>
          <w:i/>
        </w:rPr>
        <w:t>onservazione</w:t>
      </w:r>
      <w:r>
        <w:t xml:space="preserve"> (Metadati specifici di </w:t>
      </w:r>
      <w:r w:rsidR="00D32E2C">
        <w:t>m</w:t>
      </w:r>
      <w:r w:rsidR="0030108D" w:rsidRPr="00307F5C">
        <w:t>igrazione</w:t>
      </w:r>
      <w:r>
        <w:t xml:space="preserve">) e che contengono le informazioni relative al </w:t>
      </w:r>
      <w:r w:rsidR="008352AF" w:rsidRPr="008352AF">
        <w:rPr>
          <w:i/>
        </w:rPr>
        <w:t>processo di conservazione</w:t>
      </w:r>
      <w:r>
        <w:t xml:space="preserve"> di cui le </w:t>
      </w:r>
      <w:r w:rsidR="00BC11AD" w:rsidRPr="00BC11AD">
        <w:rPr>
          <w:b/>
          <w:i/>
        </w:rPr>
        <w:t>Unità archivistiche</w:t>
      </w:r>
      <w:r>
        <w:t xml:space="preserve"> </w:t>
      </w:r>
      <w:r w:rsidRPr="006A5BC9">
        <w:rPr>
          <w:b/>
          <w:i/>
        </w:rPr>
        <w:t>e documentarie</w:t>
      </w:r>
      <w:r>
        <w:t xml:space="preserve"> sono state eventualmente oggetto prima di essere versate nel Sistema.</w:t>
      </w:r>
    </w:p>
    <w:p w14:paraId="169C59EE" w14:textId="77777777" w:rsidR="00617AF7" w:rsidRDefault="00617AF7"/>
    <w:p w14:paraId="169C59EF"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9F0" w14:textId="46507724" w:rsidR="000F45F0" w:rsidRDefault="000F45F0"/>
    <w:p w14:paraId="169C59F1" w14:textId="77777777" w:rsidR="00617AF7" w:rsidRDefault="00617AF7">
      <w:pPr>
        <w:pStyle w:val="Titolo2"/>
      </w:pPr>
      <w:bookmarkStart w:id="69" w:name="_Ref441583941"/>
      <w:bookmarkStart w:id="70" w:name="_Ref441583968"/>
      <w:bookmarkStart w:id="71" w:name="_Ref441587280"/>
      <w:bookmarkStart w:id="72" w:name="_Ref441587370"/>
      <w:bookmarkStart w:id="73" w:name="_Toc443464638"/>
      <w:bookmarkStart w:id="74" w:name="_Toc524098803"/>
      <w:r>
        <w:t xml:space="preserve">Pacchetto </w:t>
      </w:r>
      <w:r w:rsidR="006F5248">
        <w:t>di versamento</w:t>
      </w:r>
      <w:r w:rsidR="00062C33">
        <w:t xml:space="preserve"> (SIP)</w:t>
      </w:r>
      <w:bookmarkEnd w:id="69"/>
      <w:bookmarkEnd w:id="70"/>
      <w:bookmarkEnd w:id="71"/>
      <w:bookmarkEnd w:id="72"/>
      <w:bookmarkEnd w:id="73"/>
      <w:bookmarkEnd w:id="74"/>
    </w:p>
    <w:p w14:paraId="169C59F2" w14:textId="3FB5DDD4" w:rsidR="00617AF7" w:rsidRDefault="00617AF7" w:rsidP="00812E55">
      <w:r w:rsidRPr="00812E55">
        <w:t xml:space="preserve">I </w:t>
      </w:r>
      <w:r w:rsidR="006F5248">
        <w:t>pacchetti di versamento (</w:t>
      </w:r>
      <w:r w:rsidRPr="00812E55">
        <w:t>SIP</w:t>
      </w:r>
      <w:r w:rsidR="006F5248">
        <w:t>)</w:t>
      </w:r>
      <w:r w:rsidRPr="00812E55">
        <w:t xml:space="preserve"> sono concordati per struttura e contenuto con </w:t>
      </w:r>
      <w:r w:rsidR="0074506B">
        <w:t>il</w:t>
      </w:r>
      <w:r w:rsidRPr="00812E55">
        <w:t xml:space="preserve"> </w:t>
      </w:r>
      <w:r w:rsidR="00AC64E8" w:rsidRPr="00AC64E8">
        <w:rPr>
          <w:i/>
        </w:rPr>
        <w:t>Produttore</w:t>
      </w:r>
      <w:r w:rsidRPr="00812E55">
        <w:t xml:space="preserve"> e contengono l’oggetto o gli oggetti da conservare. In base alle specifiche esigenze possono contenere una o più </w:t>
      </w:r>
      <w:r w:rsidR="00BC11AD" w:rsidRPr="00BC11AD">
        <w:rPr>
          <w:b/>
          <w:i/>
        </w:rPr>
        <w:t>Unità archivistiche</w:t>
      </w:r>
      <w:r w:rsidRPr="00812E55">
        <w:t xml:space="preserve">, una o più </w:t>
      </w:r>
      <w:r w:rsidR="00BC11AD" w:rsidRPr="00BC11AD">
        <w:rPr>
          <w:b/>
          <w:i/>
        </w:rPr>
        <w:t>Unità documentarie</w:t>
      </w:r>
      <w:r w:rsidRPr="00812E55">
        <w:t xml:space="preserve">, un </w:t>
      </w:r>
      <w:r w:rsidR="00575536" w:rsidRPr="00575536">
        <w:rPr>
          <w:b/>
          <w:i/>
        </w:rPr>
        <w:t>Documento</w:t>
      </w:r>
      <w:r w:rsidRPr="00812E55">
        <w:t xml:space="preserve"> da aggiungere a un’</w:t>
      </w:r>
      <w:r w:rsidR="00BC11AD" w:rsidRPr="00BC11AD">
        <w:rPr>
          <w:b/>
          <w:i/>
        </w:rPr>
        <w:t>Unità documentaria</w:t>
      </w:r>
      <w:r w:rsidRPr="00812E55">
        <w:t xml:space="preserve"> già versata o solo informazioni </w:t>
      </w:r>
      <w:r w:rsidR="005222D0">
        <w:t>relative</w:t>
      </w:r>
      <w:r w:rsidRPr="00812E55">
        <w:t xml:space="preserve"> a un’</w:t>
      </w:r>
      <w:r w:rsidR="00BC11AD" w:rsidRPr="00BC11AD">
        <w:rPr>
          <w:b/>
          <w:i/>
        </w:rPr>
        <w:t>Unità documentaria</w:t>
      </w:r>
      <w:r w:rsidRPr="00812E55">
        <w:t xml:space="preserve"> già conservata</w:t>
      </w:r>
      <w:r w:rsidR="00C91275" w:rsidRPr="00C91275">
        <w:t xml:space="preserve"> </w:t>
      </w:r>
      <w:r w:rsidR="00C91275">
        <w:t>da aggiornare</w:t>
      </w:r>
      <w:r w:rsidRPr="00812E55">
        <w:t xml:space="preserve">. Ogni SIP può generare uno o più </w:t>
      </w:r>
      <w:r w:rsidR="00AC64E8" w:rsidRPr="00AC64E8">
        <w:rPr>
          <w:i/>
        </w:rPr>
        <w:t>Pacchetti di archiviazione</w:t>
      </w:r>
      <w:r w:rsidRPr="00812E55">
        <w:t xml:space="preserve"> così come più SIP possono costituire un unico </w:t>
      </w:r>
      <w:r w:rsidR="00AC64E8" w:rsidRPr="00AC64E8">
        <w:rPr>
          <w:i/>
        </w:rPr>
        <w:t>Pacchetto di archiviazione</w:t>
      </w:r>
      <w:r w:rsidRPr="00812E55">
        <w:t>.</w:t>
      </w:r>
    </w:p>
    <w:p w14:paraId="169C59F3" w14:textId="77777777" w:rsidR="00FD26BD" w:rsidRPr="00812E55" w:rsidRDefault="00FD26BD" w:rsidP="00812E55"/>
    <w:p w14:paraId="793946F2" w14:textId="77777777" w:rsidR="004336FB" w:rsidRDefault="004336FB" w:rsidP="004336FB">
      <w:r w:rsidRPr="00812E55">
        <w:t xml:space="preserve">I SIP sono composti dai file dei </w:t>
      </w:r>
      <w:r w:rsidRPr="00C758D2">
        <w:rPr>
          <w:b/>
          <w:i/>
        </w:rPr>
        <w:t>Componenti</w:t>
      </w:r>
      <w:r w:rsidRPr="00307F5C">
        <w:t xml:space="preserve"> </w:t>
      </w:r>
      <w:r w:rsidRPr="00812E55">
        <w:t>e dall’</w:t>
      </w:r>
      <w:r w:rsidRPr="00F52002">
        <w:rPr>
          <w:b/>
          <w:i/>
        </w:rPr>
        <w:t>Indice del SIP</w:t>
      </w:r>
      <w:r w:rsidRPr="00812E55">
        <w:t xml:space="preserve"> </w:t>
      </w:r>
      <w:r>
        <w:t>(</w:t>
      </w:r>
      <w:r w:rsidRPr="00812E55">
        <w:t xml:space="preserve">file XML che contiene i </w:t>
      </w:r>
      <w:r w:rsidRPr="00AC64E8">
        <w:rPr>
          <w:i/>
        </w:rPr>
        <w:t>metadati</w:t>
      </w:r>
      <w:r w:rsidRPr="00812E55">
        <w:t xml:space="preserve"> e la struttura del pacchetto</w:t>
      </w:r>
      <w:r w:rsidRPr="00B970CB">
        <w:t>)</w:t>
      </w:r>
      <w:r w:rsidRPr="00812E55">
        <w:t>.</w:t>
      </w:r>
    </w:p>
    <w:p w14:paraId="120F8A4C" w14:textId="77777777" w:rsidR="004336FB" w:rsidRDefault="004336FB" w:rsidP="00812E55"/>
    <w:p w14:paraId="6D62ABB2" w14:textId="2FC176C3" w:rsidR="00F1214C" w:rsidRDefault="00AD6E51" w:rsidP="00812E55">
      <w:r>
        <w:t>P</w:t>
      </w:r>
      <w:r w:rsidRPr="00812E55">
        <w:t>er essere acquisiti e presi in carico dal Sistema i SIP devono rispettare una determinata struttura dati</w:t>
      </w:r>
      <w:r w:rsidDel="009B5346">
        <w:t xml:space="preserve"> </w:t>
      </w:r>
      <w:r w:rsidR="00AE5F8E">
        <w:t xml:space="preserve">nell’ambito della quale viene concordato con il Produttore il contenuto </w:t>
      </w:r>
      <w:r w:rsidR="00891F2A">
        <w:t xml:space="preserve">informativo </w:t>
      </w:r>
      <w:r w:rsidR="00BC5031">
        <w:t xml:space="preserve">da portare in conservazione. La struttura dati è descritta nelle </w:t>
      </w:r>
      <w:r w:rsidR="00643070" w:rsidRPr="00DD2E40">
        <w:t xml:space="preserve">Specifiche tecniche dei servizi di </w:t>
      </w:r>
      <w:r w:rsidR="00643070">
        <w:t>v</w:t>
      </w:r>
      <w:r w:rsidR="00643070" w:rsidRPr="00DD2E40">
        <w:t>ersamento</w:t>
      </w:r>
      <w:r w:rsidR="00643070">
        <w:t>, mentre l</w:t>
      </w:r>
      <w:r w:rsidR="00643070" w:rsidRPr="00812E55">
        <w:t xml:space="preserve">e procedure per la trasmissione e l’acquisizione dei SIP sono descritte </w:t>
      </w:r>
      <w:r w:rsidR="00643070">
        <w:t>nel capitolo 7</w:t>
      </w:r>
      <w:r w:rsidR="00643070" w:rsidRPr="00812E55">
        <w:t>.</w:t>
      </w:r>
      <w:r w:rsidR="005B089D">
        <w:t>1</w:t>
      </w:r>
      <w:r w:rsidR="007F0079">
        <w:t>.</w:t>
      </w:r>
    </w:p>
    <w:p w14:paraId="1EB70611" w14:textId="77777777" w:rsidR="007F0079" w:rsidRPr="00812E55" w:rsidRDefault="007F0079" w:rsidP="00812E55"/>
    <w:p w14:paraId="169C59F9" w14:textId="42584293" w:rsidR="00617AF7" w:rsidRDefault="005E3EFB" w:rsidP="00812E55">
      <w:r>
        <w:t>I</w:t>
      </w:r>
      <w:r w:rsidR="00617AF7" w:rsidRPr="00812E55">
        <w:t xml:space="preserve"> vari </w:t>
      </w:r>
      <w:r w:rsidR="003C2B4C">
        <w:t>modelli</w:t>
      </w:r>
      <w:r w:rsidR="003C2B4C" w:rsidRPr="00812E55">
        <w:t xml:space="preserve"> </w:t>
      </w:r>
      <w:r w:rsidR="00617AF7" w:rsidRPr="00812E55">
        <w:t>di SIP</w:t>
      </w:r>
      <w:r>
        <w:t xml:space="preserve"> gestiti dal Sistema</w:t>
      </w:r>
      <w:r w:rsidR="00617AF7" w:rsidRPr="00812E55">
        <w:t xml:space="preserve">, </w:t>
      </w:r>
      <w:r w:rsidR="005B57A4">
        <w:t xml:space="preserve">descritti in dettaglio </w:t>
      </w:r>
      <w:r w:rsidR="00484092">
        <w:t>nelle Specifiche dei Servizi di Versamento</w:t>
      </w:r>
      <w:r w:rsidR="005B089D">
        <w:t xml:space="preserve"> sono</w:t>
      </w:r>
      <w:r>
        <w:t>:</w:t>
      </w:r>
    </w:p>
    <w:p w14:paraId="169C59FD" w14:textId="6FE07A19" w:rsidR="00812E55" w:rsidRPr="007D74D4" w:rsidRDefault="00617AF7" w:rsidP="00E318E4">
      <w:pPr>
        <w:pStyle w:val="Elenchi"/>
        <w:tabs>
          <w:tab w:val="clear" w:pos="790"/>
          <w:tab w:val="num" w:pos="709"/>
        </w:tabs>
        <w:ind w:left="709" w:hanging="709"/>
      </w:pPr>
      <w:r w:rsidRPr="007F0079">
        <w:t>SIP di un’</w:t>
      </w:r>
      <w:r w:rsidR="0081798E" w:rsidRPr="0081798E">
        <w:rPr>
          <w:b/>
          <w:i/>
        </w:rPr>
        <w:t>Unità archivistica</w:t>
      </w:r>
      <w:r w:rsidRPr="00307F5C">
        <w:rPr>
          <w:b/>
        </w:rPr>
        <w:t xml:space="preserve">: </w:t>
      </w:r>
      <w:r w:rsidRPr="00307F5C">
        <w:t xml:space="preserve">è il SIP utilizzato per versare le </w:t>
      </w:r>
      <w:r w:rsidR="00DE36C8">
        <w:rPr>
          <w:i/>
        </w:rPr>
        <w:t>Unità archivistiche</w:t>
      </w:r>
      <w:r w:rsidRPr="00307F5C">
        <w:t xml:space="preserve"> (Fascicoli). Contiene i </w:t>
      </w:r>
      <w:r w:rsidR="00AC64E8" w:rsidRPr="00AC64E8">
        <w:rPr>
          <w:i/>
        </w:rPr>
        <w:t>metadati</w:t>
      </w:r>
      <w:r w:rsidRPr="00307F5C">
        <w:t xml:space="preserve"> descrittivi dell’</w:t>
      </w:r>
      <w:r w:rsidR="0081798E" w:rsidRPr="0081798E">
        <w:rPr>
          <w:b/>
          <w:i/>
        </w:rPr>
        <w:t>Unità archivistica</w:t>
      </w:r>
      <w:r w:rsidRPr="00307F5C">
        <w:t xml:space="preserve"> e l’elenco delle </w:t>
      </w:r>
      <w:r w:rsidR="00BC11AD" w:rsidRPr="00BC11AD">
        <w:rPr>
          <w:b/>
          <w:i/>
        </w:rPr>
        <w:t>Unità documentarie</w:t>
      </w:r>
      <w:r w:rsidRPr="00307F5C">
        <w:t xml:space="preserve"> in esso contenute. Genera un corrispondente </w:t>
      </w:r>
      <w:r w:rsidR="00AC64E8" w:rsidRPr="00AC64E8">
        <w:rPr>
          <w:i/>
        </w:rPr>
        <w:t>Pacchetto di archiviazione</w:t>
      </w:r>
      <w:r w:rsidRPr="00307F5C">
        <w:t xml:space="preserve"> relativo all’</w:t>
      </w:r>
      <w:r w:rsidR="0081798E" w:rsidRPr="0081798E">
        <w:rPr>
          <w:b/>
          <w:i/>
        </w:rPr>
        <w:t>Unità archivistica</w:t>
      </w:r>
      <w:r w:rsidRPr="007D74D4">
        <w:t>;</w:t>
      </w:r>
    </w:p>
    <w:p w14:paraId="169C59FE" w14:textId="4B69C9C5" w:rsidR="00DE36C8" w:rsidRPr="007D74D4" w:rsidRDefault="00DE36C8" w:rsidP="00E318E4">
      <w:pPr>
        <w:pStyle w:val="Elenchi"/>
        <w:tabs>
          <w:tab w:val="clear" w:pos="790"/>
          <w:tab w:val="num" w:pos="709"/>
        </w:tabs>
        <w:ind w:left="709" w:hanging="709"/>
      </w:pPr>
      <w:r w:rsidRPr="007F0079">
        <w:t>SIP di una</w:t>
      </w:r>
      <w:r w:rsidRPr="007D74D4">
        <w:rPr>
          <w:b/>
        </w:rPr>
        <w:t xml:space="preserve"> Serie:</w:t>
      </w:r>
      <w:r w:rsidRPr="007D74D4">
        <w:t xml:space="preserve"> è il SIP utilizzato per versare le </w:t>
      </w:r>
      <w:r w:rsidRPr="007D74D4">
        <w:rPr>
          <w:i/>
        </w:rPr>
        <w:t>Serie</w:t>
      </w:r>
      <w:r w:rsidRPr="007D74D4">
        <w:t xml:space="preserve"> </w:t>
      </w:r>
      <w:r w:rsidR="005978F2">
        <w:t xml:space="preserve">(ovvero partizioni annuali – o più generalmente periodiche – delle stesse) </w:t>
      </w:r>
      <w:r w:rsidRPr="007D74D4">
        <w:t xml:space="preserve">e contiene i </w:t>
      </w:r>
      <w:r w:rsidR="00634EB0" w:rsidRPr="007D74D4">
        <w:t xml:space="preserve">metadati descrittivi, i </w:t>
      </w:r>
      <w:r w:rsidRPr="007D74D4">
        <w:t xml:space="preserve">dati di consistenza </w:t>
      </w:r>
      <w:r w:rsidR="005B089D">
        <w:t xml:space="preserve">della serie </w:t>
      </w:r>
      <w:r w:rsidRPr="007D74D4">
        <w:t xml:space="preserve">e/o l’elenco delle </w:t>
      </w:r>
      <w:r w:rsidRPr="007F0079">
        <w:rPr>
          <w:b/>
          <w:i/>
        </w:rPr>
        <w:t>Unità documentarie</w:t>
      </w:r>
      <w:r w:rsidRPr="007D74D4">
        <w:t xml:space="preserve"> o delle </w:t>
      </w:r>
      <w:r w:rsidRPr="007F0079">
        <w:rPr>
          <w:i/>
        </w:rPr>
        <w:t>Unità archivistiche</w:t>
      </w:r>
      <w:r w:rsidRPr="007D74D4">
        <w:t xml:space="preserve"> contenute nella </w:t>
      </w:r>
      <w:r w:rsidRPr="007F0079">
        <w:rPr>
          <w:b/>
          <w:i/>
        </w:rPr>
        <w:t>Serie</w:t>
      </w:r>
      <w:r w:rsidRPr="007D74D4">
        <w:t xml:space="preserve"> stessa.</w:t>
      </w:r>
      <w:r w:rsidR="005B089D">
        <w:t xml:space="preserve"> Tale SIP g</w:t>
      </w:r>
      <w:r w:rsidRPr="007D74D4">
        <w:t xml:space="preserve">enera </w:t>
      </w:r>
      <w:r w:rsidR="00634EB0" w:rsidRPr="007D74D4">
        <w:t>il</w:t>
      </w:r>
      <w:r w:rsidRPr="007D74D4">
        <w:t xml:space="preserve"> corrispondente </w:t>
      </w:r>
      <w:r w:rsidRPr="007D74D4">
        <w:rPr>
          <w:i/>
        </w:rPr>
        <w:t>Pacchetto di archiviazione</w:t>
      </w:r>
      <w:r w:rsidRPr="007D74D4">
        <w:t xml:space="preserve"> della </w:t>
      </w:r>
      <w:r w:rsidRPr="007D74D4">
        <w:rPr>
          <w:i/>
        </w:rPr>
        <w:t>Serie</w:t>
      </w:r>
      <w:r w:rsidR="00634EB0" w:rsidRPr="007D74D4">
        <w:t>;</w:t>
      </w:r>
      <w:r w:rsidR="00646ADD" w:rsidRPr="007D74D4">
        <w:t xml:space="preserve"> </w:t>
      </w:r>
    </w:p>
    <w:p w14:paraId="169C59FF" w14:textId="53430954" w:rsidR="00812E55" w:rsidRPr="00307F5C" w:rsidRDefault="00617AF7" w:rsidP="00E318E4">
      <w:pPr>
        <w:pStyle w:val="Elenchi"/>
        <w:tabs>
          <w:tab w:val="clear" w:pos="790"/>
          <w:tab w:val="num" w:pos="709"/>
        </w:tabs>
        <w:ind w:left="709" w:hanging="709"/>
      </w:pPr>
      <w:r w:rsidRPr="007F0079">
        <w:t>SIP di un’</w:t>
      </w:r>
      <w:r w:rsidR="00BC11AD" w:rsidRPr="00BC11AD">
        <w:rPr>
          <w:b/>
          <w:i/>
        </w:rPr>
        <w:t>Unità documentaria</w:t>
      </w:r>
      <w:r w:rsidRPr="00307F5C">
        <w:t xml:space="preserve">: </w:t>
      </w:r>
      <w:r w:rsidR="00486F64">
        <w:t>c</w:t>
      </w:r>
      <w:r w:rsidRPr="00307F5C">
        <w:t>ontiene un’</w:t>
      </w:r>
      <w:r w:rsidR="00BC11AD" w:rsidRPr="00BC11AD">
        <w:rPr>
          <w:b/>
          <w:i/>
        </w:rPr>
        <w:t>Unità documentaria</w:t>
      </w:r>
      <w:r w:rsidRPr="00307F5C">
        <w:t xml:space="preserve"> completa in tutti gli elementi presenti nei sistemi </w:t>
      </w:r>
      <w:r w:rsidR="0074506B" w:rsidRPr="00307F5C">
        <w:t>del</w:t>
      </w:r>
      <w:r w:rsidRPr="00307F5C">
        <w:t xml:space="preserve"> </w:t>
      </w:r>
      <w:r w:rsidR="00AC64E8" w:rsidRPr="00AC64E8">
        <w:rPr>
          <w:i/>
        </w:rPr>
        <w:t>Produttore</w:t>
      </w:r>
      <w:r w:rsidRPr="00307F5C">
        <w:t xml:space="preserve"> al momento del </w:t>
      </w:r>
      <w:r w:rsidR="00BC11AD" w:rsidRPr="006F6CEA">
        <w:t>versamento</w:t>
      </w:r>
      <w:r w:rsidRPr="00307F5C">
        <w:t xml:space="preserve">. Il </w:t>
      </w:r>
      <w:r w:rsidR="00BC11AD" w:rsidRPr="006F6CEA">
        <w:t>versamento</w:t>
      </w:r>
      <w:r w:rsidRPr="00307F5C">
        <w:t xml:space="preserve"> di un pacchetto contenente un’</w:t>
      </w:r>
      <w:r w:rsidR="00BC11AD" w:rsidRPr="00BC11AD">
        <w:rPr>
          <w:b/>
          <w:i/>
        </w:rPr>
        <w:t>Unità documentaria</w:t>
      </w:r>
      <w:r w:rsidRPr="00307F5C">
        <w:t xml:space="preserve"> genera un corrispondente </w:t>
      </w:r>
      <w:r w:rsidR="00AC64E8" w:rsidRPr="00AC64E8">
        <w:rPr>
          <w:i/>
        </w:rPr>
        <w:t>Pacchetto di archiviazione</w:t>
      </w:r>
      <w:r w:rsidRPr="00307F5C">
        <w:t>;</w:t>
      </w:r>
    </w:p>
    <w:p w14:paraId="169C5A00" w14:textId="065F7549" w:rsidR="00812E55" w:rsidRPr="00307F5C" w:rsidRDefault="00617AF7" w:rsidP="00E318E4">
      <w:pPr>
        <w:pStyle w:val="Elenchi"/>
        <w:tabs>
          <w:tab w:val="clear" w:pos="790"/>
          <w:tab w:val="num" w:pos="709"/>
        </w:tabs>
        <w:ind w:left="709" w:hanging="709"/>
      </w:pPr>
      <w:r w:rsidRPr="007F0079">
        <w:t>SIP di un</w:t>
      </w:r>
      <w:r w:rsidRPr="00307F5C">
        <w:rPr>
          <w:b/>
        </w:rPr>
        <w:t xml:space="preserve"> </w:t>
      </w:r>
      <w:r w:rsidR="00575536" w:rsidRPr="00575536">
        <w:rPr>
          <w:b/>
          <w:i/>
        </w:rPr>
        <w:t>Documento</w:t>
      </w:r>
      <w:r w:rsidRPr="00307F5C">
        <w:rPr>
          <w:b/>
        </w:rPr>
        <w:t>:</w:t>
      </w:r>
      <w:r w:rsidRPr="00307F5C">
        <w:t xml:space="preserve"> è utilizzato per aggiungere un singolo </w:t>
      </w:r>
      <w:r w:rsidR="00575536" w:rsidRPr="00575536">
        <w:rPr>
          <w:b/>
          <w:i/>
        </w:rPr>
        <w:t>Documento</w:t>
      </w:r>
      <w:r w:rsidRPr="00307F5C">
        <w:t xml:space="preserve"> e i relativi </w:t>
      </w:r>
      <w:r w:rsidR="00AC64E8" w:rsidRPr="00AC64E8">
        <w:rPr>
          <w:i/>
        </w:rPr>
        <w:t>metadati</w:t>
      </w:r>
      <w:r w:rsidRPr="00307F5C">
        <w:t xml:space="preserve"> a un’</w:t>
      </w:r>
      <w:r w:rsidR="00BC11AD" w:rsidRPr="00BC11AD">
        <w:rPr>
          <w:b/>
          <w:i/>
        </w:rPr>
        <w:t>Unità documentaria</w:t>
      </w:r>
      <w:r w:rsidRPr="00307F5C">
        <w:t xml:space="preserve"> già presente nel Sistema. </w:t>
      </w:r>
      <w:r w:rsidR="00062E3F" w:rsidRPr="00307F5C">
        <w:t xml:space="preserve">Il </w:t>
      </w:r>
      <w:r w:rsidR="00062E3F" w:rsidRPr="006F6CEA">
        <w:t>versamento</w:t>
      </w:r>
      <w:r w:rsidR="00062E3F" w:rsidRPr="00307F5C">
        <w:t xml:space="preserve"> di </w:t>
      </w:r>
      <w:r w:rsidR="00062E3F">
        <w:t>tale</w:t>
      </w:r>
      <w:r w:rsidR="00062E3F" w:rsidRPr="00307F5C">
        <w:t xml:space="preserve"> pacchetto</w:t>
      </w:r>
      <w:r w:rsidR="00062E3F">
        <w:t xml:space="preserve"> g</w:t>
      </w:r>
      <w:r w:rsidR="008F6A3D">
        <w:t>enera l’aggiornamento del</w:t>
      </w:r>
      <w:r w:rsidR="003A74C1">
        <w:t xml:space="preserve"> </w:t>
      </w:r>
      <w:r w:rsidR="003A74C1" w:rsidRPr="00AC64E8">
        <w:rPr>
          <w:i/>
        </w:rPr>
        <w:t>Pacchetto di archiviazione</w:t>
      </w:r>
      <w:r w:rsidR="003A74C1" w:rsidRPr="00307F5C">
        <w:t xml:space="preserve"> </w:t>
      </w:r>
      <w:r w:rsidR="003A74C1">
        <w:t>dell</w:t>
      </w:r>
      <w:r w:rsidR="003A74C1" w:rsidRPr="00307F5C">
        <w:t>’</w:t>
      </w:r>
      <w:r w:rsidR="003A74C1" w:rsidRPr="00BC11AD">
        <w:rPr>
          <w:b/>
          <w:i/>
        </w:rPr>
        <w:t>Unità documentaria</w:t>
      </w:r>
      <w:r w:rsidR="003A74C1" w:rsidRPr="00307F5C">
        <w:t xml:space="preserve"> </w:t>
      </w:r>
      <w:r w:rsidR="003A74C1">
        <w:t xml:space="preserve">cui </w:t>
      </w:r>
      <w:r w:rsidR="0048650B">
        <w:t xml:space="preserve">il </w:t>
      </w:r>
      <w:r w:rsidR="0048650B" w:rsidRPr="00575536">
        <w:rPr>
          <w:b/>
          <w:i/>
        </w:rPr>
        <w:t>Documento</w:t>
      </w:r>
      <w:r w:rsidR="0048650B" w:rsidRPr="00307F5C">
        <w:t xml:space="preserve"> </w:t>
      </w:r>
      <w:r w:rsidR="0048650B">
        <w:t xml:space="preserve">viene aggiunto. </w:t>
      </w:r>
      <w:r w:rsidRPr="00307F5C">
        <w:t xml:space="preserve">La necessità di aggiungere un </w:t>
      </w:r>
      <w:r w:rsidR="00575536" w:rsidRPr="00575536">
        <w:rPr>
          <w:b/>
          <w:i/>
        </w:rPr>
        <w:t>Documento</w:t>
      </w:r>
      <w:r w:rsidRPr="00307F5C">
        <w:t xml:space="preserve"> a un’</w:t>
      </w:r>
      <w:r w:rsidR="00BC11AD" w:rsidRPr="00BC11AD">
        <w:rPr>
          <w:b/>
          <w:i/>
        </w:rPr>
        <w:t>Unità documentaria</w:t>
      </w:r>
      <w:r w:rsidRPr="00307F5C">
        <w:t xml:space="preserve"> già presente si presenta tipicamente in due casi: </w:t>
      </w:r>
    </w:p>
    <w:p w14:paraId="169C5A01" w14:textId="77777777" w:rsidR="00812E55" w:rsidRPr="00307F5C" w:rsidRDefault="00617AF7" w:rsidP="00F44FA6">
      <w:pPr>
        <w:pStyle w:val="Elenchi"/>
        <w:numPr>
          <w:ilvl w:val="1"/>
          <w:numId w:val="3"/>
        </w:numPr>
        <w:tabs>
          <w:tab w:val="clear" w:pos="502"/>
        </w:tabs>
        <w:ind w:left="1418"/>
      </w:pPr>
      <w:r w:rsidRPr="00307F5C">
        <w:t xml:space="preserve">quando, per numerosità e dimensioni, è preferibile suddividere il </w:t>
      </w:r>
      <w:r w:rsidR="00BC11AD" w:rsidRPr="006F6CEA">
        <w:t>versamento</w:t>
      </w:r>
      <w:r w:rsidRPr="00307F5C">
        <w:t xml:space="preserve"> di un’</w:t>
      </w:r>
      <w:r w:rsidR="00BC11AD" w:rsidRPr="00BC11AD">
        <w:rPr>
          <w:b/>
          <w:i/>
        </w:rPr>
        <w:t>Unità documentaria</w:t>
      </w:r>
      <w:r w:rsidRPr="00307F5C">
        <w:t xml:space="preserve"> in più parti;</w:t>
      </w:r>
    </w:p>
    <w:p w14:paraId="169C5A02" w14:textId="77777777" w:rsidR="00617AF7" w:rsidRPr="00307F5C" w:rsidRDefault="00617AF7" w:rsidP="00F44FA6">
      <w:pPr>
        <w:pStyle w:val="Elenchi"/>
        <w:numPr>
          <w:ilvl w:val="1"/>
          <w:numId w:val="3"/>
        </w:numPr>
        <w:tabs>
          <w:tab w:val="clear" w:pos="502"/>
        </w:tabs>
        <w:ind w:left="1418"/>
      </w:pPr>
      <w:r w:rsidRPr="00307F5C">
        <w:t xml:space="preserve">qualora uno o più </w:t>
      </w:r>
      <w:r w:rsidR="002E6A98" w:rsidRPr="002E6A98">
        <w:rPr>
          <w:b/>
          <w:i/>
        </w:rPr>
        <w:t>Documenti</w:t>
      </w:r>
      <w:r w:rsidRPr="00307F5C">
        <w:t xml:space="preserve"> appartenenti a un’</w:t>
      </w:r>
      <w:r w:rsidR="00BC11AD" w:rsidRPr="00BC11AD">
        <w:rPr>
          <w:b/>
          <w:i/>
        </w:rPr>
        <w:t>Unità documentaria</w:t>
      </w:r>
      <w:r w:rsidRPr="00307F5C">
        <w:t xml:space="preserve"> siano d</w:t>
      </w:r>
      <w:r w:rsidR="0074506B" w:rsidRPr="00307F5C">
        <w:t>isponibili sul sistema del</w:t>
      </w:r>
      <w:r w:rsidRPr="00307F5C">
        <w:t xml:space="preserve"> </w:t>
      </w:r>
      <w:r w:rsidR="00AC64E8" w:rsidRPr="00AC64E8">
        <w:rPr>
          <w:i/>
        </w:rPr>
        <w:t>Produttore</w:t>
      </w:r>
      <w:r w:rsidRPr="00307F5C">
        <w:t xml:space="preserve"> solo in un momento successivo a quello in cui l’</w:t>
      </w:r>
      <w:r w:rsidR="00BC11AD" w:rsidRPr="00BC11AD">
        <w:rPr>
          <w:b/>
          <w:i/>
        </w:rPr>
        <w:t>Unità documentaria</w:t>
      </w:r>
      <w:r w:rsidRPr="00307F5C">
        <w:t xml:space="preserve"> di cui fanno parte è stata versata nel Sistema;</w:t>
      </w:r>
    </w:p>
    <w:p w14:paraId="169C5A03" w14:textId="799BCBAB" w:rsidR="00F340E4" w:rsidRDefault="00617AF7" w:rsidP="00E318E4">
      <w:pPr>
        <w:pStyle w:val="Elenchi"/>
        <w:tabs>
          <w:tab w:val="clear" w:pos="790"/>
          <w:tab w:val="num" w:pos="709"/>
        </w:tabs>
        <w:ind w:left="709" w:hanging="709"/>
      </w:pPr>
      <w:r w:rsidRPr="007F0079">
        <w:t xml:space="preserve">SIP di Aggiornamento </w:t>
      </w:r>
      <w:r w:rsidR="00AC64E8" w:rsidRPr="007F0079">
        <w:t>m</w:t>
      </w:r>
      <w:r w:rsidR="00800A71" w:rsidRPr="007F0079">
        <w:t>etadati</w:t>
      </w:r>
      <w:r w:rsidRPr="007F0079">
        <w:t>:</w:t>
      </w:r>
      <w:r w:rsidRPr="00307F5C">
        <w:t xml:space="preserve"> è utilizzato per versare nel Sistema esclusivamente informazioni, tipicamente </w:t>
      </w:r>
      <w:r w:rsidR="00AC64E8" w:rsidRPr="00634EB0">
        <w:rPr>
          <w:i/>
        </w:rPr>
        <w:t>metadati</w:t>
      </w:r>
      <w:r w:rsidRPr="00307F5C">
        <w:t>, per integrare, modificare o sostituire quelle già presenti in un’</w:t>
      </w:r>
      <w:r w:rsidR="00BC11AD" w:rsidRPr="00634EB0">
        <w:rPr>
          <w:b/>
          <w:i/>
        </w:rPr>
        <w:t>Unità documentaria</w:t>
      </w:r>
      <w:r w:rsidRPr="00307F5C">
        <w:t xml:space="preserve"> già conservata nel Sistema.</w:t>
      </w:r>
      <w:r w:rsidR="00062E3F">
        <w:t xml:space="preserve"> </w:t>
      </w:r>
      <w:r w:rsidR="00062E3F" w:rsidRPr="00307F5C">
        <w:t xml:space="preserve">Il </w:t>
      </w:r>
      <w:r w:rsidR="00062E3F" w:rsidRPr="006F6CEA">
        <w:t>versamento</w:t>
      </w:r>
      <w:r w:rsidR="00062E3F" w:rsidRPr="00307F5C">
        <w:t xml:space="preserve"> di </w:t>
      </w:r>
      <w:r w:rsidR="00062E3F">
        <w:t>tale</w:t>
      </w:r>
      <w:r w:rsidR="00062E3F" w:rsidRPr="00307F5C">
        <w:t xml:space="preserve"> pacchetto</w:t>
      </w:r>
      <w:r w:rsidR="00062E3F">
        <w:t xml:space="preserve"> genera l’aggiornamento del </w:t>
      </w:r>
      <w:r w:rsidR="00062E3F" w:rsidRPr="00AC64E8">
        <w:rPr>
          <w:i/>
        </w:rPr>
        <w:t>Pacchetto di archiviazione</w:t>
      </w:r>
      <w:r w:rsidR="00062E3F" w:rsidRPr="00307F5C">
        <w:t xml:space="preserve"> </w:t>
      </w:r>
      <w:r w:rsidR="00062E3F">
        <w:t>dell</w:t>
      </w:r>
      <w:r w:rsidR="00062E3F" w:rsidRPr="00307F5C">
        <w:t>’</w:t>
      </w:r>
      <w:r w:rsidR="00062E3F" w:rsidRPr="00BC11AD">
        <w:rPr>
          <w:b/>
          <w:i/>
        </w:rPr>
        <w:t>Unità documentaria</w:t>
      </w:r>
      <w:r w:rsidR="00062E3F" w:rsidRPr="00307F5C">
        <w:t xml:space="preserve"> </w:t>
      </w:r>
      <w:r w:rsidR="00F5382B">
        <w:t>i</w:t>
      </w:r>
      <w:r w:rsidR="00062E3F">
        <w:t xml:space="preserve"> cui i metadati vengono aggiornati.</w:t>
      </w:r>
    </w:p>
    <w:p w14:paraId="169C5A04" w14:textId="37AB6AA0" w:rsidR="000F45F0" w:rsidRDefault="000F45F0" w:rsidP="000F45F0">
      <w:pPr>
        <w:tabs>
          <w:tab w:val="left" w:pos="5245"/>
        </w:tabs>
        <w:rPr>
          <w:b/>
        </w:rPr>
      </w:pPr>
    </w:p>
    <w:p w14:paraId="58E323AB" w14:textId="75334D13" w:rsidR="00166209" w:rsidRPr="00812E55" w:rsidRDefault="00166209" w:rsidP="00166209">
      <w:r>
        <w:t>Nel caso in cui</w:t>
      </w:r>
      <w:r w:rsidRPr="00812E55">
        <w:t>, per motivi</w:t>
      </w:r>
      <w:r>
        <w:t xml:space="preserve"> tecnici o organizzativi, il</w:t>
      </w:r>
      <w:r w:rsidRPr="00812E55">
        <w:t xml:space="preserve"> </w:t>
      </w:r>
      <w:r w:rsidRPr="00AC64E8">
        <w:rPr>
          <w:i/>
        </w:rPr>
        <w:t>Produttore</w:t>
      </w:r>
      <w:r w:rsidRPr="00812E55">
        <w:t xml:space="preserve"> non </w:t>
      </w:r>
      <w:r>
        <w:t>sia</w:t>
      </w:r>
      <w:r w:rsidRPr="00812E55">
        <w:t xml:space="preserve"> in grado di produrre</w:t>
      </w:r>
      <w:r w:rsidR="00643070">
        <w:t xml:space="preserve"> o versare</w:t>
      </w:r>
      <w:r w:rsidRPr="00812E55">
        <w:t xml:space="preserve"> SIP nella struttura </w:t>
      </w:r>
      <w:r>
        <w:t xml:space="preserve">dati </w:t>
      </w:r>
      <w:r w:rsidRPr="00812E55">
        <w:t xml:space="preserve">richiesta, </w:t>
      </w:r>
      <w:r>
        <w:t xml:space="preserve">può </w:t>
      </w:r>
      <w:r w:rsidR="00643070">
        <w:t xml:space="preserve">trasmettere </w:t>
      </w:r>
      <w:r>
        <w:t xml:space="preserve">i documenti </w:t>
      </w:r>
      <w:r w:rsidR="00643070">
        <w:t>sotto forma di</w:t>
      </w:r>
      <w:r w:rsidR="00E672E9">
        <w:t xml:space="preserve"> generici </w:t>
      </w:r>
      <w:r w:rsidR="00643070" w:rsidRPr="00643070">
        <w:rPr>
          <w:b/>
          <w:i/>
        </w:rPr>
        <w:t>O</w:t>
      </w:r>
      <w:r w:rsidRPr="00643070">
        <w:rPr>
          <w:b/>
          <w:i/>
        </w:rPr>
        <w:t>ggetti</w:t>
      </w:r>
      <w:r>
        <w:t xml:space="preserve"> il cui contenuto e struttura </w:t>
      </w:r>
      <w:r w:rsidR="00E672E9">
        <w:t>è concordato</w:t>
      </w:r>
      <w:r>
        <w:t xml:space="preserve"> con </w:t>
      </w:r>
      <w:r w:rsidR="009224A8">
        <w:t>l’Ente conservatore</w:t>
      </w:r>
      <w:r w:rsidR="00E672E9">
        <w:t xml:space="preserve">. Tali </w:t>
      </w:r>
      <w:r w:rsidR="00643070" w:rsidRPr="00643070">
        <w:rPr>
          <w:b/>
          <w:i/>
        </w:rPr>
        <w:t>Oggetti</w:t>
      </w:r>
      <w:r w:rsidR="00643070">
        <w:t xml:space="preserve"> </w:t>
      </w:r>
      <w:r w:rsidR="00E672E9">
        <w:t>sono sottoposti</w:t>
      </w:r>
      <w:r>
        <w:t xml:space="preserve"> al</w:t>
      </w:r>
      <w:r w:rsidRPr="00812E55">
        <w:t>la procedura di P</w:t>
      </w:r>
      <w:r>
        <w:t>reacquisizione</w:t>
      </w:r>
      <w:r w:rsidRPr="00812E55">
        <w:t xml:space="preserve"> </w:t>
      </w:r>
      <w:r w:rsidR="00E672E9">
        <w:t>(</w:t>
      </w:r>
      <w:r w:rsidRPr="00812E55">
        <w:t>descritta nel paragrafo</w:t>
      </w:r>
      <w:r>
        <w:t xml:space="preserve"> </w:t>
      </w:r>
      <w:r>
        <w:fldChar w:fldCharType="begin"/>
      </w:r>
      <w:r>
        <w:instrText xml:space="preserve"> REF _Ref441584124 \r \h </w:instrText>
      </w:r>
      <w:r>
        <w:fldChar w:fldCharType="separate"/>
      </w:r>
      <w:r w:rsidR="00BC25AD">
        <w:t>7.1.1</w:t>
      </w:r>
      <w:r>
        <w:fldChar w:fldCharType="end"/>
      </w:r>
      <w:r w:rsidR="00E672E9">
        <w:t>)</w:t>
      </w:r>
      <w:r w:rsidRPr="00812E55">
        <w:t xml:space="preserve"> per essere trasformati in SIP ed essere così accettati dal Sistema.</w:t>
      </w:r>
    </w:p>
    <w:p w14:paraId="290FA96B" w14:textId="77777777" w:rsidR="00166209" w:rsidRDefault="00166209" w:rsidP="000F45F0">
      <w:pPr>
        <w:tabs>
          <w:tab w:val="left" w:pos="5245"/>
        </w:tabs>
        <w:rPr>
          <w:b/>
        </w:rPr>
      </w:pPr>
    </w:p>
    <w:p w14:paraId="169C5A05"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A06" w14:textId="77777777" w:rsidR="000F45F0" w:rsidRDefault="000F45F0" w:rsidP="000F45F0">
      <w:pPr>
        <w:tabs>
          <w:tab w:val="left" w:pos="5245"/>
        </w:tabs>
      </w:pPr>
    </w:p>
    <w:p w14:paraId="169C5A08" w14:textId="77777777" w:rsidR="008D3137" w:rsidRDefault="008D3137" w:rsidP="008D3137">
      <w:pPr>
        <w:pStyle w:val="Titolo2"/>
      </w:pPr>
      <w:bookmarkStart w:id="75" w:name="_Ref441583999"/>
      <w:bookmarkStart w:id="76" w:name="_Toc443464639"/>
      <w:bookmarkStart w:id="77" w:name="_Toc524098804"/>
      <w:r>
        <w:t>Pacchetto di archiviazione (AIP)</w:t>
      </w:r>
      <w:bookmarkEnd w:id="75"/>
      <w:bookmarkEnd w:id="76"/>
      <w:bookmarkEnd w:id="77"/>
    </w:p>
    <w:p w14:paraId="169C5A09" w14:textId="238AB7BA" w:rsidR="00617AF7" w:rsidRPr="00010D2D" w:rsidRDefault="00617AF7">
      <w:r>
        <w:t xml:space="preserve">Il </w:t>
      </w:r>
      <w:r w:rsidR="00AC64E8" w:rsidRPr="00AC64E8">
        <w:rPr>
          <w:i/>
        </w:rPr>
        <w:t>Pacchetto di archiviazione</w:t>
      </w:r>
      <w:r w:rsidRPr="00307F5C">
        <w:t xml:space="preserve"> </w:t>
      </w:r>
      <w:r>
        <w:t xml:space="preserve">viene generato dal Sistema a conclusione del processo di acquisizione e </w:t>
      </w:r>
      <w:r w:rsidR="00AC64E8" w:rsidRPr="00AC64E8">
        <w:rPr>
          <w:i/>
        </w:rPr>
        <w:t>presa in carico</w:t>
      </w:r>
      <w:r>
        <w:t xml:space="preserve"> dei SIP (vedi paragrafo </w:t>
      </w:r>
      <w:r w:rsidR="00634EB0">
        <w:fldChar w:fldCharType="begin"/>
      </w:r>
      <w:r w:rsidR="00634EB0">
        <w:instrText xml:space="preserve"> REF _Ref441566228 \r \h </w:instrText>
      </w:r>
      <w:r w:rsidR="00634EB0">
        <w:fldChar w:fldCharType="separate"/>
      </w:r>
      <w:r w:rsidR="00BC25AD">
        <w:t>7.5</w:t>
      </w:r>
      <w:r w:rsidR="00634EB0">
        <w:fldChar w:fldCharType="end"/>
      </w:r>
      <w:r>
        <w:t xml:space="preserve">). È composto dagli </w:t>
      </w:r>
      <w:r w:rsidR="00D32E2C">
        <w:rPr>
          <w:b/>
          <w:i/>
        </w:rPr>
        <w:t>Oggetti</w:t>
      </w:r>
      <w:r w:rsidR="00D32E2C" w:rsidRPr="00D32E2C">
        <w:rPr>
          <w:b/>
          <w:i/>
        </w:rPr>
        <w:t>-dati</w:t>
      </w:r>
      <w:r>
        <w:t xml:space="preserve"> (file)</w:t>
      </w:r>
      <w:r w:rsidR="00BF5AA2">
        <w:t>,</w:t>
      </w:r>
      <w:r w:rsidR="005B089D">
        <w:t xml:space="preserve"> </w:t>
      </w:r>
      <w:r>
        <w:t>dall’</w:t>
      </w:r>
      <w:r w:rsidR="002E6A98" w:rsidRPr="002E6A98">
        <w:rPr>
          <w:b/>
          <w:i/>
        </w:rPr>
        <w:t>Indice dell’AIP</w:t>
      </w:r>
      <w:r>
        <w:t xml:space="preserve">, un file XML che contiene tutti gli elementi del </w:t>
      </w:r>
      <w:r w:rsidR="00AC64E8" w:rsidRPr="00AC64E8">
        <w:rPr>
          <w:i/>
        </w:rPr>
        <w:t>pacchetto informativo</w:t>
      </w:r>
      <w:r>
        <w:t>, derivati sia dalle informazioni contenute nel SIP</w:t>
      </w:r>
      <w:r w:rsidR="0074506B">
        <w:t xml:space="preserve"> (o nei SIP) trasmessi dal</w:t>
      </w:r>
      <w:r>
        <w:t xml:space="preserve"> </w:t>
      </w:r>
      <w:r w:rsidR="00AC64E8" w:rsidRPr="00AC64E8">
        <w:rPr>
          <w:i/>
        </w:rPr>
        <w:t>Produttore</w:t>
      </w:r>
      <w:r>
        <w:t xml:space="preserve">, sia da quelle generate dal Sistema nel corso del </w:t>
      </w:r>
      <w:r w:rsidR="008352AF" w:rsidRPr="008352AF">
        <w:rPr>
          <w:i/>
        </w:rPr>
        <w:t>processo di conservazione</w:t>
      </w:r>
      <w:r w:rsidR="00010D2D" w:rsidRPr="00010D2D">
        <w:t xml:space="preserve"> e dai Documenti di conservazione, ovvero</w:t>
      </w:r>
      <w:r w:rsidR="00010D2D">
        <w:t xml:space="preserve"> i documenti ricevuti o prodotti nel corso del processo di </w:t>
      </w:r>
      <w:r w:rsidR="003C6518">
        <w:t>conservazione (Indici dei SIP, Esiti versamenti, ecc.)</w:t>
      </w:r>
      <w:r w:rsidRPr="00010D2D">
        <w:t>.</w:t>
      </w:r>
    </w:p>
    <w:p w14:paraId="169C5A0A" w14:textId="77777777" w:rsidR="00617AF7" w:rsidRDefault="00617AF7">
      <w:r>
        <w:t>L’</w:t>
      </w:r>
      <w:r w:rsidR="002E6A98" w:rsidRPr="002E6A98">
        <w:rPr>
          <w:b/>
          <w:i/>
        </w:rPr>
        <w:t>Indice dell’AIP</w:t>
      </w:r>
      <w:r>
        <w:t xml:space="preserve"> generato dal Sistema è conforme alle specifiche definite </w:t>
      </w:r>
      <w:r w:rsidRPr="00CF0C6E">
        <w:t>nell’Allegato 4 delle</w:t>
      </w:r>
      <w:r>
        <w:t xml:space="preserve"> </w:t>
      </w:r>
      <w:r w:rsidR="00D32E2C" w:rsidRPr="00D32E2C">
        <w:rPr>
          <w:b/>
          <w:i/>
        </w:rPr>
        <w:t>Regole tecniche</w:t>
      </w:r>
      <w:r>
        <w:t xml:space="preserve"> e agli specifici Standard </w:t>
      </w:r>
      <w:r w:rsidRPr="00CF0C6E">
        <w:t>individuati dall’Allegato 3.</w:t>
      </w:r>
    </w:p>
    <w:p w14:paraId="169C5A0B" w14:textId="77777777" w:rsidR="00617AF7" w:rsidRDefault="00617AF7">
      <w:r>
        <w:t xml:space="preserve">La tabella seguente illustra come i vari elementi del </w:t>
      </w:r>
      <w:r w:rsidR="00AC64E8" w:rsidRPr="00AC64E8">
        <w:rPr>
          <w:i/>
        </w:rPr>
        <w:t>pacchetto informativo</w:t>
      </w:r>
      <w:r>
        <w:t xml:space="preserve"> sono presenti nell’AIP gestito dal Sistema.</w:t>
      </w:r>
    </w:p>
    <w:p w14:paraId="169C5A0C" w14:textId="77777777" w:rsidR="00617AF7" w:rsidRDefault="00617AF7"/>
    <w:tbl>
      <w:tblPr>
        <w:tblW w:w="0" w:type="auto"/>
        <w:tblInd w:w="-20" w:type="dxa"/>
        <w:tblLayout w:type="fixed"/>
        <w:tblLook w:val="0000" w:firstRow="0" w:lastRow="0" w:firstColumn="0" w:lastColumn="0" w:noHBand="0" w:noVBand="0"/>
      </w:tblPr>
      <w:tblGrid>
        <w:gridCol w:w="2446"/>
        <w:gridCol w:w="2233"/>
        <w:gridCol w:w="5214"/>
      </w:tblGrid>
      <w:tr w:rsidR="00A23593" w:rsidRPr="00A76636" w14:paraId="169C5A10" w14:textId="77777777" w:rsidTr="00174871">
        <w:trPr>
          <w:cantSplit/>
          <w:tblHeader/>
        </w:trPr>
        <w:tc>
          <w:tcPr>
            <w:tcW w:w="2446" w:type="dxa"/>
            <w:tcBorders>
              <w:top w:val="single" w:sz="4" w:space="0" w:color="C0C0C0"/>
              <w:left w:val="single" w:sz="4" w:space="0" w:color="C0C0C0"/>
              <w:bottom w:val="single" w:sz="4" w:space="0" w:color="C0C0C0"/>
            </w:tcBorders>
            <w:shd w:val="clear" w:color="auto" w:fill="F2F2F2"/>
          </w:tcPr>
          <w:p w14:paraId="169C5A0D" w14:textId="77777777" w:rsidR="00A23593" w:rsidRPr="000F0455" w:rsidRDefault="00A23593">
            <w:pPr>
              <w:snapToGrid w:val="0"/>
              <w:spacing w:before="40" w:after="40"/>
              <w:jc w:val="left"/>
            </w:pPr>
            <w:r w:rsidRPr="000F0455">
              <w:t>Elemento del pacchetto informativo</w:t>
            </w:r>
          </w:p>
        </w:tc>
        <w:tc>
          <w:tcPr>
            <w:tcW w:w="2233" w:type="dxa"/>
            <w:tcBorders>
              <w:top w:val="single" w:sz="4" w:space="0" w:color="C0C0C0"/>
              <w:left w:val="single" w:sz="4" w:space="0" w:color="C0C0C0"/>
              <w:bottom w:val="single" w:sz="4" w:space="0" w:color="C0C0C0"/>
            </w:tcBorders>
            <w:shd w:val="clear" w:color="auto" w:fill="F2F2F2"/>
          </w:tcPr>
          <w:p w14:paraId="169C5A0E" w14:textId="77777777" w:rsidR="00A23593" w:rsidRPr="00A76636" w:rsidRDefault="00A23593">
            <w:pPr>
              <w:snapToGrid w:val="0"/>
              <w:spacing w:before="40" w:after="40"/>
              <w:jc w:val="left"/>
            </w:pPr>
            <w:r w:rsidRPr="00A76636">
              <w:t>Articolazione dell’elemento</w:t>
            </w:r>
          </w:p>
        </w:tc>
        <w:tc>
          <w:tcPr>
            <w:tcW w:w="5214" w:type="dxa"/>
            <w:tcBorders>
              <w:top w:val="single" w:sz="4" w:space="0" w:color="C0C0C0"/>
              <w:left w:val="single" w:sz="4" w:space="0" w:color="C0C0C0"/>
              <w:bottom w:val="single" w:sz="4" w:space="0" w:color="C0C0C0"/>
              <w:right w:val="single" w:sz="4" w:space="0" w:color="C0C0C0"/>
            </w:tcBorders>
            <w:shd w:val="clear" w:color="auto" w:fill="F2F2F2"/>
          </w:tcPr>
          <w:p w14:paraId="169C5A0F" w14:textId="77777777" w:rsidR="00A23593" w:rsidRPr="00A76636" w:rsidRDefault="00A23593" w:rsidP="00307F5C">
            <w:pPr>
              <w:snapToGrid w:val="0"/>
              <w:spacing w:before="40" w:after="40"/>
              <w:jc w:val="left"/>
            </w:pPr>
            <w:r w:rsidRPr="00A76636">
              <w:t>Descrizione</w:t>
            </w:r>
          </w:p>
        </w:tc>
      </w:tr>
      <w:tr w:rsidR="00617AF7" w:rsidRPr="002F5DC0" w14:paraId="169C5A14" w14:textId="77777777" w:rsidTr="00A23593">
        <w:trPr>
          <w:cantSplit/>
        </w:trPr>
        <w:tc>
          <w:tcPr>
            <w:tcW w:w="2446" w:type="dxa"/>
            <w:vMerge w:val="restart"/>
            <w:tcBorders>
              <w:top w:val="single" w:sz="4" w:space="0" w:color="C0C0C0"/>
              <w:left w:val="single" w:sz="4" w:space="0" w:color="C0C0C0"/>
              <w:bottom w:val="single" w:sz="4" w:space="0" w:color="C0C0C0"/>
            </w:tcBorders>
            <w:shd w:val="clear" w:color="auto" w:fill="auto"/>
          </w:tcPr>
          <w:p w14:paraId="169C5A11" w14:textId="77777777" w:rsidR="00617AF7" w:rsidRPr="000F0455" w:rsidRDefault="00A566C7">
            <w:pPr>
              <w:snapToGrid w:val="0"/>
              <w:spacing w:before="40" w:after="40"/>
              <w:jc w:val="left"/>
            </w:pPr>
            <w:r w:rsidRPr="000F0455">
              <w:t>Contenuto informativo</w:t>
            </w:r>
          </w:p>
        </w:tc>
        <w:tc>
          <w:tcPr>
            <w:tcW w:w="2233" w:type="dxa"/>
            <w:tcBorders>
              <w:top w:val="single" w:sz="4" w:space="0" w:color="C0C0C0"/>
              <w:left w:val="single" w:sz="4" w:space="0" w:color="C0C0C0"/>
              <w:bottom w:val="single" w:sz="4" w:space="0" w:color="C0C0C0"/>
            </w:tcBorders>
            <w:shd w:val="clear" w:color="auto" w:fill="auto"/>
          </w:tcPr>
          <w:p w14:paraId="169C5A12" w14:textId="77777777" w:rsidR="00617AF7" w:rsidRPr="000F0455" w:rsidRDefault="00D32E2C">
            <w:pPr>
              <w:snapToGrid w:val="0"/>
              <w:spacing w:before="40" w:after="40"/>
              <w:jc w:val="left"/>
            </w:pPr>
            <w:r w:rsidRPr="000F0455">
              <w:rPr>
                <w:i/>
              </w:rPr>
              <w:t>Oggetto-dati</w:t>
            </w:r>
          </w:p>
        </w:tc>
        <w:tc>
          <w:tcPr>
            <w:tcW w:w="5214" w:type="dxa"/>
            <w:tcBorders>
              <w:top w:val="single" w:sz="4" w:space="0" w:color="C0C0C0"/>
              <w:left w:val="single" w:sz="4" w:space="0" w:color="C0C0C0"/>
              <w:bottom w:val="single" w:sz="4" w:space="0" w:color="C0C0C0"/>
              <w:right w:val="single" w:sz="4" w:space="0" w:color="C0C0C0"/>
            </w:tcBorders>
            <w:shd w:val="clear" w:color="auto" w:fill="auto"/>
          </w:tcPr>
          <w:p w14:paraId="169C5A13" w14:textId="77777777" w:rsidR="00617AF7" w:rsidRPr="002F5DC0" w:rsidRDefault="00617AF7" w:rsidP="00307F5C">
            <w:pPr>
              <w:snapToGrid w:val="0"/>
              <w:spacing w:before="40" w:after="40"/>
              <w:jc w:val="left"/>
            </w:pPr>
            <w:r w:rsidRPr="002F5DC0">
              <w:t xml:space="preserve">È la sequenza di bit (tipicamente sotto forma di file) associata al </w:t>
            </w:r>
            <w:r w:rsidR="00C758D2" w:rsidRPr="00C758D2">
              <w:rPr>
                <w:b/>
                <w:i/>
              </w:rPr>
              <w:t>Componente</w:t>
            </w:r>
            <w:r w:rsidRPr="002F5DC0">
              <w:t xml:space="preserve">. Può coincidere con </w:t>
            </w:r>
            <w:r w:rsidR="0074506B" w:rsidRPr="002F5DC0">
              <w:t xml:space="preserve">quella inviata nel SIP dal </w:t>
            </w:r>
            <w:r w:rsidR="00AC64E8" w:rsidRPr="00AC64E8">
              <w:rPr>
                <w:i/>
              </w:rPr>
              <w:t>Produttore</w:t>
            </w:r>
            <w:r w:rsidRPr="002F5DC0">
              <w:t xml:space="preserve"> o essere stata generata, a partire da questa, dal Sistema nel caso di produzione di copie informatiche. </w:t>
            </w:r>
          </w:p>
        </w:tc>
      </w:tr>
      <w:tr w:rsidR="00617AF7" w14:paraId="169C5A18" w14:textId="77777777" w:rsidTr="00A23593">
        <w:trPr>
          <w:cantSplit/>
        </w:trPr>
        <w:tc>
          <w:tcPr>
            <w:tcW w:w="2446" w:type="dxa"/>
            <w:vMerge/>
            <w:tcBorders>
              <w:top w:val="single" w:sz="4" w:space="0" w:color="C0C0C0"/>
              <w:left w:val="single" w:sz="4" w:space="0" w:color="C0C0C0"/>
              <w:bottom w:val="single" w:sz="4" w:space="0" w:color="C0C0C0"/>
            </w:tcBorders>
            <w:shd w:val="clear" w:color="auto" w:fill="auto"/>
          </w:tcPr>
          <w:p w14:paraId="169C5A15" w14:textId="77777777" w:rsidR="00617AF7" w:rsidRPr="000F0455" w:rsidRDefault="00617AF7">
            <w:pPr>
              <w:snapToGrid w:val="0"/>
              <w:spacing w:before="40" w:after="40"/>
              <w:jc w:val="left"/>
            </w:pPr>
          </w:p>
        </w:tc>
        <w:tc>
          <w:tcPr>
            <w:tcW w:w="2233" w:type="dxa"/>
            <w:tcBorders>
              <w:top w:val="single" w:sz="4" w:space="0" w:color="C0C0C0"/>
              <w:left w:val="single" w:sz="4" w:space="0" w:color="C0C0C0"/>
              <w:bottom w:val="single" w:sz="4" w:space="0" w:color="C0C0C0"/>
            </w:tcBorders>
            <w:shd w:val="clear" w:color="auto" w:fill="auto"/>
          </w:tcPr>
          <w:p w14:paraId="169C5A16" w14:textId="77777777" w:rsidR="00617AF7" w:rsidRPr="000F0455" w:rsidRDefault="00F52002">
            <w:pPr>
              <w:snapToGrid w:val="0"/>
              <w:spacing w:before="40" w:after="40"/>
              <w:jc w:val="left"/>
            </w:pPr>
            <w:r w:rsidRPr="000F0455">
              <w:rPr>
                <w:i/>
              </w:rPr>
              <w:t>Informazioni sulla rappresentazione</w:t>
            </w:r>
          </w:p>
        </w:tc>
        <w:tc>
          <w:tcPr>
            <w:tcW w:w="5214" w:type="dxa"/>
            <w:tcBorders>
              <w:top w:val="single" w:sz="4" w:space="0" w:color="C0C0C0"/>
              <w:left w:val="single" w:sz="4" w:space="0" w:color="C0C0C0"/>
              <w:bottom w:val="single" w:sz="4" w:space="0" w:color="C0C0C0"/>
              <w:right w:val="single" w:sz="4" w:space="0" w:color="C0C0C0"/>
            </w:tcBorders>
            <w:shd w:val="clear" w:color="auto" w:fill="auto"/>
          </w:tcPr>
          <w:p w14:paraId="169C5A17" w14:textId="77777777" w:rsidR="00617AF7" w:rsidRPr="00307F5C" w:rsidRDefault="00617AF7" w:rsidP="00307F5C">
            <w:pPr>
              <w:snapToGrid w:val="0"/>
              <w:spacing w:before="40" w:after="40"/>
              <w:jc w:val="left"/>
            </w:pPr>
            <w:r w:rsidRPr="00307F5C">
              <w:t xml:space="preserve">Sono contenute a livello di </w:t>
            </w:r>
            <w:r w:rsidR="00C758D2" w:rsidRPr="00C758D2">
              <w:rPr>
                <w:b/>
                <w:i/>
              </w:rPr>
              <w:t>Componente</w:t>
            </w:r>
            <w:r w:rsidRPr="00307F5C">
              <w:t xml:space="preserve"> nell’</w:t>
            </w:r>
            <w:r w:rsidR="002E6A98" w:rsidRPr="002E6A98">
              <w:rPr>
                <w:b/>
                <w:i/>
              </w:rPr>
              <w:t>Indice dell’AIP</w:t>
            </w:r>
            <w:r w:rsidRPr="00307F5C">
              <w:t xml:space="preserve"> e sono derivate sia da quelle contenute nel SIP di origine, sia da quelle generate dal Sistema. Includono i </w:t>
            </w:r>
            <w:r w:rsidR="00AC64E8" w:rsidRPr="00AC64E8">
              <w:rPr>
                <w:i/>
              </w:rPr>
              <w:t>metadati</w:t>
            </w:r>
            <w:r w:rsidRPr="00307F5C">
              <w:t xml:space="preserve"> relativi al </w:t>
            </w:r>
            <w:r w:rsidR="009F55BF" w:rsidRPr="009F55BF">
              <w:rPr>
                <w:i/>
              </w:rPr>
              <w:t>formato</w:t>
            </w:r>
            <w:r w:rsidRPr="00307F5C">
              <w:t>.</w:t>
            </w:r>
          </w:p>
        </w:tc>
      </w:tr>
      <w:tr w:rsidR="00617AF7" w14:paraId="169C5A1C" w14:textId="77777777" w:rsidTr="00A23593">
        <w:trPr>
          <w:cantSplit/>
        </w:trPr>
        <w:tc>
          <w:tcPr>
            <w:tcW w:w="2446" w:type="dxa"/>
            <w:tcBorders>
              <w:top w:val="single" w:sz="4" w:space="0" w:color="C0C0C0"/>
              <w:left w:val="single" w:sz="4" w:space="0" w:color="C0C0C0"/>
              <w:bottom w:val="single" w:sz="4" w:space="0" w:color="C0C0C0"/>
            </w:tcBorders>
            <w:shd w:val="clear" w:color="auto" w:fill="auto"/>
          </w:tcPr>
          <w:p w14:paraId="169C5A19" w14:textId="77777777" w:rsidR="00617AF7" w:rsidRPr="000F0455" w:rsidRDefault="00F52002">
            <w:pPr>
              <w:snapToGrid w:val="0"/>
              <w:spacing w:before="40" w:after="40"/>
              <w:jc w:val="left"/>
            </w:pPr>
            <w:r w:rsidRPr="000F0455">
              <w:rPr>
                <w:i/>
              </w:rPr>
              <w:t>Informazioni sulla conservazione</w:t>
            </w:r>
          </w:p>
        </w:tc>
        <w:tc>
          <w:tcPr>
            <w:tcW w:w="2233" w:type="dxa"/>
            <w:tcBorders>
              <w:top w:val="single" w:sz="4" w:space="0" w:color="C0C0C0"/>
              <w:left w:val="single" w:sz="4" w:space="0" w:color="C0C0C0"/>
              <w:bottom w:val="single" w:sz="4" w:space="0" w:color="C0C0C0"/>
            </w:tcBorders>
            <w:shd w:val="clear" w:color="auto" w:fill="auto"/>
          </w:tcPr>
          <w:p w14:paraId="169C5A1A" w14:textId="77777777" w:rsidR="00617AF7" w:rsidRPr="000F0455" w:rsidRDefault="00617AF7">
            <w:pPr>
              <w:snapToGrid w:val="0"/>
              <w:spacing w:before="40" w:after="40"/>
              <w:jc w:val="left"/>
            </w:pPr>
            <w:r w:rsidRPr="000F0455">
              <w:t xml:space="preserve">Metadati di provenienza, contesto, identificazione, </w:t>
            </w:r>
            <w:r w:rsidR="00ED12E5" w:rsidRPr="000F0455">
              <w:t>i</w:t>
            </w:r>
            <w:r w:rsidR="00800A71" w:rsidRPr="000F0455">
              <w:t>ntegrità</w:t>
            </w:r>
          </w:p>
        </w:tc>
        <w:tc>
          <w:tcPr>
            <w:tcW w:w="5214" w:type="dxa"/>
            <w:tcBorders>
              <w:top w:val="single" w:sz="4" w:space="0" w:color="C0C0C0"/>
              <w:left w:val="single" w:sz="4" w:space="0" w:color="C0C0C0"/>
              <w:bottom w:val="single" w:sz="4" w:space="0" w:color="C0C0C0"/>
              <w:right w:val="single" w:sz="4" w:space="0" w:color="C0C0C0"/>
            </w:tcBorders>
            <w:shd w:val="clear" w:color="auto" w:fill="auto"/>
          </w:tcPr>
          <w:p w14:paraId="034FBA37" w14:textId="3049B052" w:rsidR="00E947DA" w:rsidRDefault="00617AF7" w:rsidP="00AC64E8">
            <w:pPr>
              <w:snapToGrid w:val="0"/>
              <w:spacing w:before="40" w:after="40"/>
              <w:jc w:val="left"/>
            </w:pPr>
            <w:r w:rsidRPr="00307F5C">
              <w:t>Sono contenuti nell’</w:t>
            </w:r>
            <w:r w:rsidR="002E6A98" w:rsidRPr="002E6A98">
              <w:rPr>
                <w:b/>
                <w:i/>
              </w:rPr>
              <w:t>Indice dell’AIP</w:t>
            </w:r>
            <w:r w:rsidRPr="00307F5C">
              <w:t xml:space="preserve"> a livello di </w:t>
            </w:r>
            <w:r w:rsidR="0081798E" w:rsidRPr="0081798E">
              <w:rPr>
                <w:b/>
                <w:i/>
              </w:rPr>
              <w:t>Unità archivistica</w:t>
            </w:r>
            <w:r w:rsidRPr="00307F5C">
              <w:t xml:space="preserve">, </w:t>
            </w:r>
            <w:r w:rsidR="00BC11AD" w:rsidRPr="00BC11AD">
              <w:rPr>
                <w:b/>
                <w:i/>
              </w:rPr>
              <w:t>Unità documentaria</w:t>
            </w:r>
            <w:r w:rsidRPr="00307F5C">
              <w:t xml:space="preserve">, </w:t>
            </w:r>
            <w:r w:rsidR="00575536" w:rsidRPr="00575536">
              <w:rPr>
                <w:b/>
                <w:i/>
              </w:rPr>
              <w:t>Documento</w:t>
            </w:r>
            <w:r w:rsidRPr="00307F5C">
              <w:t xml:space="preserve"> e </w:t>
            </w:r>
            <w:r w:rsidR="00C758D2" w:rsidRPr="00C758D2">
              <w:rPr>
                <w:b/>
                <w:i/>
              </w:rPr>
              <w:t>Componente</w:t>
            </w:r>
            <w:r w:rsidRPr="00307F5C">
              <w:t xml:space="preserve"> e</w:t>
            </w:r>
            <w:r w:rsidR="00E947DA">
              <w:t xml:space="preserve"> </w:t>
            </w:r>
            <w:r w:rsidR="008A4BE5">
              <w:t>originano da</w:t>
            </w:r>
            <w:r w:rsidR="00AF7D64">
              <w:t>i</w:t>
            </w:r>
            <w:r w:rsidR="00E947DA">
              <w:t xml:space="preserve"> SIP </w:t>
            </w:r>
            <w:r w:rsidR="00913B73">
              <w:t xml:space="preserve">ricevuti </w:t>
            </w:r>
            <w:r w:rsidR="00AF7D64">
              <w:t xml:space="preserve">o </w:t>
            </w:r>
            <w:r w:rsidR="008A4BE5">
              <w:t xml:space="preserve">dai documenti </w:t>
            </w:r>
            <w:r w:rsidR="00AF7D64">
              <w:t xml:space="preserve">generati dal </w:t>
            </w:r>
            <w:r w:rsidR="00A7137C" w:rsidRPr="008352AF">
              <w:rPr>
                <w:i/>
              </w:rPr>
              <w:t>processo di conservazione</w:t>
            </w:r>
            <w:r w:rsidR="00913B73">
              <w:t>.</w:t>
            </w:r>
          </w:p>
          <w:p w14:paraId="169C5A1B" w14:textId="1C019270" w:rsidR="00617AF7" w:rsidRPr="00307F5C" w:rsidRDefault="00617AF7" w:rsidP="00AC64E8">
            <w:pPr>
              <w:snapToGrid w:val="0"/>
              <w:spacing w:before="40" w:after="40"/>
              <w:jc w:val="left"/>
            </w:pPr>
          </w:p>
        </w:tc>
      </w:tr>
      <w:tr w:rsidR="00617AF7" w14:paraId="169C5A21" w14:textId="77777777" w:rsidTr="00A23593">
        <w:trPr>
          <w:cantSplit/>
        </w:trPr>
        <w:tc>
          <w:tcPr>
            <w:tcW w:w="2446" w:type="dxa"/>
            <w:tcBorders>
              <w:top w:val="single" w:sz="4" w:space="0" w:color="C0C0C0"/>
              <w:left w:val="single" w:sz="4" w:space="0" w:color="C0C0C0"/>
              <w:bottom w:val="single" w:sz="4" w:space="0" w:color="C0C0C0"/>
            </w:tcBorders>
            <w:shd w:val="clear" w:color="auto" w:fill="auto"/>
          </w:tcPr>
          <w:p w14:paraId="169C5A1D" w14:textId="77777777" w:rsidR="00617AF7" w:rsidRPr="000F0455" w:rsidRDefault="00617AF7">
            <w:pPr>
              <w:snapToGrid w:val="0"/>
              <w:spacing w:before="40" w:after="40"/>
              <w:jc w:val="left"/>
            </w:pPr>
            <w:r w:rsidRPr="000F0455">
              <w:t>Informazioni su l’impacchettamento</w:t>
            </w:r>
          </w:p>
        </w:tc>
        <w:tc>
          <w:tcPr>
            <w:tcW w:w="2233" w:type="dxa"/>
            <w:tcBorders>
              <w:top w:val="single" w:sz="4" w:space="0" w:color="C0C0C0"/>
              <w:left w:val="single" w:sz="4" w:space="0" w:color="C0C0C0"/>
              <w:bottom w:val="single" w:sz="4" w:space="0" w:color="C0C0C0"/>
            </w:tcBorders>
            <w:shd w:val="clear" w:color="auto" w:fill="auto"/>
          </w:tcPr>
          <w:p w14:paraId="169C5A1E" w14:textId="77777777" w:rsidR="00617AF7" w:rsidRPr="000F0455" w:rsidRDefault="00617AF7">
            <w:pPr>
              <w:snapToGrid w:val="0"/>
              <w:spacing w:before="40" w:after="40"/>
              <w:jc w:val="left"/>
            </w:pPr>
            <w:r w:rsidRPr="000F0455">
              <w:t>-</w:t>
            </w:r>
          </w:p>
        </w:tc>
        <w:tc>
          <w:tcPr>
            <w:tcW w:w="5214" w:type="dxa"/>
            <w:tcBorders>
              <w:top w:val="single" w:sz="4" w:space="0" w:color="C0C0C0"/>
              <w:left w:val="single" w:sz="4" w:space="0" w:color="C0C0C0"/>
              <w:bottom w:val="single" w:sz="4" w:space="0" w:color="C0C0C0"/>
              <w:right w:val="single" w:sz="4" w:space="0" w:color="C0C0C0"/>
            </w:tcBorders>
            <w:shd w:val="clear" w:color="auto" w:fill="auto"/>
          </w:tcPr>
          <w:p w14:paraId="169C5A1F" w14:textId="77777777" w:rsidR="00617AF7" w:rsidRPr="00307F5C" w:rsidRDefault="00617AF7" w:rsidP="00307F5C">
            <w:pPr>
              <w:snapToGrid w:val="0"/>
              <w:spacing w:before="40"/>
              <w:jc w:val="left"/>
            </w:pPr>
            <w:r w:rsidRPr="00307F5C">
              <w:t xml:space="preserve">A livello di </w:t>
            </w:r>
            <w:r w:rsidR="0081798E" w:rsidRPr="0081798E">
              <w:rPr>
                <w:b/>
                <w:i/>
              </w:rPr>
              <w:t>Unità archivistica</w:t>
            </w:r>
            <w:r w:rsidRPr="00307F5C">
              <w:t xml:space="preserve"> sono contenute nell’Indice e includono i riferimenti alle </w:t>
            </w:r>
            <w:r w:rsidR="00BC11AD" w:rsidRPr="00BC11AD">
              <w:rPr>
                <w:b/>
                <w:i/>
              </w:rPr>
              <w:t>Unità documentarie</w:t>
            </w:r>
            <w:r w:rsidRPr="00307F5C">
              <w:t xml:space="preserve"> che la compongono.</w:t>
            </w:r>
          </w:p>
          <w:p w14:paraId="169C5A20" w14:textId="77777777" w:rsidR="00617AF7" w:rsidRPr="00307F5C" w:rsidRDefault="00617AF7" w:rsidP="00307F5C">
            <w:pPr>
              <w:spacing w:before="40"/>
              <w:jc w:val="left"/>
            </w:pPr>
            <w:r w:rsidRPr="00307F5C">
              <w:t xml:space="preserve">A livello di </w:t>
            </w:r>
            <w:r w:rsidR="00BC11AD" w:rsidRPr="00BC11AD">
              <w:rPr>
                <w:b/>
                <w:i/>
              </w:rPr>
              <w:t>Unità documentaria</w:t>
            </w:r>
            <w:r w:rsidRPr="00307F5C">
              <w:t xml:space="preserve"> sono contenute nei </w:t>
            </w:r>
            <w:r w:rsidR="00800A71" w:rsidRPr="00307F5C">
              <w:t>Metadati</w:t>
            </w:r>
            <w:r w:rsidRPr="00307F5C">
              <w:t xml:space="preserve"> di struttura e a livello di </w:t>
            </w:r>
            <w:r w:rsidR="00C758D2" w:rsidRPr="00C758D2">
              <w:rPr>
                <w:b/>
                <w:i/>
              </w:rPr>
              <w:t>Componente</w:t>
            </w:r>
            <w:r w:rsidRPr="00307F5C">
              <w:t xml:space="preserve"> negli identificativi utilizzati per associare il </w:t>
            </w:r>
            <w:r w:rsidR="00C758D2" w:rsidRPr="00C758D2">
              <w:rPr>
                <w:b/>
                <w:i/>
              </w:rPr>
              <w:t>Componente</w:t>
            </w:r>
            <w:r w:rsidRPr="00307F5C">
              <w:t xml:space="preserve"> all’</w:t>
            </w:r>
            <w:r w:rsidR="00D32E2C" w:rsidRPr="00D32E2C">
              <w:rPr>
                <w:b/>
                <w:i/>
              </w:rPr>
              <w:t>Oggetto-dati</w:t>
            </w:r>
            <w:r w:rsidRPr="00307F5C">
              <w:t>.</w:t>
            </w:r>
          </w:p>
        </w:tc>
      </w:tr>
    </w:tbl>
    <w:p w14:paraId="169C5A22" w14:textId="77777777" w:rsidR="00617AF7" w:rsidRDefault="00617AF7"/>
    <w:p w14:paraId="169C5A23" w14:textId="59572F94" w:rsidR="00FD26BD" w:rsidRDefault="00617AF7">
      <w:r>
        <w:t xml:space="preserve">Il Sistema è in grado di gestire e produrre </w:t>
      </w:r>
      <w:r w:rsidR="007A34E3">
        <w:t xml:space="preserve">tre </w:t>
      </w:r>
      <w:r w:rsidR="00F332C6">
        <w:t>tip</w:t>
      </w:r>
      <w:r w:rsidR="007A34E3">
        <w:t>i di AIP</w:t>
      </w:r>
      <w:r w:rsidR="002F5603">
        <w:t>, descritti in dettaglio nel documento Modelli di AIP</w:t>
      </w:r>
      <w:r>
        <w:t xml:space="preserve">: </w:t>
      </w:r>
    </w:p>
    <w:p w14:paraId="169C5A25" w14:textId="6BE03BFD" w:rsidR="00FD26BD" w:rsidRDefault="002F5603" w:rsidP="00FD26BD">
      <w:pPr>
        <w:pStyle w:val="Elenchi"/>
        <w:tabs>
          <w:tab w:val="clear" w:pos="790"/>
        </w:tabs>
        <w:ind w:left="709" w:hanging="709"/>
      </w:pPr>
      <w:r>
        <w:t>AIP di</w:t>
      </w:r>
      <w:r w:rsidR="00617AF7">
        <w:t xml:space="preserve"> </w:t>
      </w:r>
      <w:r w:rsidR="00BC11AD" w:rsidRPr="00BC11AD">
        <w:rPr>
          <w:b/>
          <w:i/>
        </w:rPr>
        <w:t>Unità documentaria</w:t>
      </w:r>
      <w:r w:rsidR="009713F5">
        <w:t>:</w:t>
      </w:r>
      <w:r w:rsidR="00CC6293">
        <w:t xml:space="preserve"> </w:t>
      </w:r>
      <w:r w:rsidR="00617AF7">
        <w:t xml:space="preserve">contiene gli </w:t>
      </w:r>
      <w:r w:rsidR="00D32E2C" w:rsidRPr="00D32E2C">
        <w:rPr>
          <w:b/>
          <w:i/>
        </w:rPr>
        <w:t>Oggetti-dati</w:t>
      </w:r>
      <w:r w:rsidR="00617AF7">
        <w:t xml:space="preserve"> </w:t>
      </w:r>
      <w:r w:rsidR="00C07F2F">
        <w:t xml:space="preserve">e </w:t>
      </w:r>
      <w:r w:rsidR="00A8086B">
        <w:t xml:space="preserve">si configura come Unità di archiviazione </w:t>
      </w:r>
      <w:r w:rsidR="008224A1">
        <w:t xml:space="preserve">(AIU) in quanto oggetto elementare </w:t>
      </w:r>
      <w:r w:rsidR="009713F5">
        <w:t>conservato nel Sistema</w:t>
      </w:r>
      <w:r w:rsidR="00617AF7">
        <w:t xml:space="preserve">; </w:t>
      </w:r>
    </w:p>
    <w:p w14:paraId="169C5A26" w14:textId="25B91633" w:rsidR="00FD26BD" w:rsidRDefault="00743118" w:rsidP="00FD26BD">
      <w:pPr>
        <w:pStyle w:val="Elenchi"/>
        <w:tabs>
          <w:tab w:val="clear" w:pos="790"/>
        </w:tabs>
        <w:ind w:left="709" w:hanging="709"/>
      </w:pPr>
      <w:r>
        <w:t xml:space="preserve">AIP di </w:t>
      </w:r>
      <w:r w:rsidR="0081798E" w:rsidRPr="0081798E">
        <w:rPr>
          <w:b/>
          <w:i/>
        </w:rPr>
        <w:t>Unità archivistica</w:t>
      </w:r>
      <w:r w:rsidR="009C7368">
        <w:t>:</w:t>
      </w:r>
      <w:r w:rsidR="00617AF7">
        <w:t xml:space="preserve"> </w:t>
      </w:r>
      <w:r w:rsidR="009C7368">
        <w:t xml:space="preserve">il </w:t>
      </w:r>
      <w:r w:rsidR="00617AF7">
        <w:t>caso tipico è il Fascicolo</w:t>
      </w:r>
      <w:r w:rsidR="009C7368">
        <w:t xml:space="preserve"> e</w:t>
      </w:r>
      <w:r w:rsidR="00CC6293">
        <w:t xml:space="preserve"> </w:t>
      </w:r>
      <w:r w:rsidR="00617AF7">
        <w:t>si configura come una collezione di AIP</w:t>
      </w:r>
      <w:r w:rsidR="0027328E">
        <w:t xml:space="preserve"> (AIC)</w:t>
      </w:r>
      <w:r w:rsidR="00AE2DAA">
        <w:t xml:space="preserve"> il cui contenuto </w:t>
      </w:r>
      <w:r w:rsidR="00C07F2F">
        <w:t xml:space="preserve">informativo è costituito dagli AIP delle </w:t>
      </w:r>
      <w:r w:rsidR="0027328E">
        <w:t xml:space="preserve">singole </w:t>
      </w:r>
      <w:r w:rsidR="00C07F2F">
        <w:t xml:space="preserve">unità documentarie </w:t>
      </w:r>
      <w:r w:rsidR="0027328E">
        <w:t>appartenenti al fascicolo</w:t>
      </w:r>
      <w:r w:rsidR="00617AF7">
        <w:t xml:space="preserve">; </w:t>
      </w:r>
    </w:p>
    <w:p w14:paraId="169C5A27" w14:textId="423EADBE" w:rsidR="00617AF7" w:rsidRDefault="0027328E" w:rsidP="00FD26BD">
      <w:pPr>
        <w:pStyle w:val="Elenchi"/>
        <w:tabs>
          <w:tab w:val="clear" w:pos="790"/>
        </w:tabs>
        <w:ind w:left="709" w:hanging="709"/>
      </w:pPr>
      <w:r>
        <w:t>A</w:t>
      </w:r>
      <w:r w:rsidR="00F41C23">
        <w:t>IP di Serie: si divide a sua volta in AIP di Serie di Unità documentarie e in AIP di Serie di Unità archivistiche (fascicoli)</w:t>
      </w:r>
      <w:r w:rsidR="001B03D4">
        <w:t xml:space="preserve">. Si </w:t>
      </w:r>
      <w:r w:rsidR="00617AF7">
        <w:t>configura anch’essa come una collezione di AIP.</w:t>
      </w:r>
    </w:p>
    <w:p w14:paraId="169C5A28" w14:textId="77777777" w:rsidR="00617AF7" w:rsidRDefault="00617AF7"/>
    <w:p w14:paraId="169C5A29"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A2A" w14:textId="77777777" w:rsidR="000F45F0" w:rsidRDefault="000F45F0"/>
    <w:p w14:paraId="169C5A2C" w14:textId="77777777" w:rsidR="008D3137" w:rsidRDefault="008D3137" w:rsidP="008D3137">
      <w:pPr>
        <w:pStyle w:val="Titolo2"/>
      </w:pPr>
      <w:bookmarkStart w:id="78" w:name="_Ref441584006"/>
      <w:bookmarkStart w:id="79" w:name="_Toc443464640"/>
      <w:bookmarkStart w:id="80" w:name="_Toc524098805"/>
      <w:r>
        <w:t>Pacchetto di distribuzione (DIP)</w:t>
      </w:r>
      <w:bookmarkEnd w:id="78"/>
      <w:bookmarkEnd w:id="79"/>
      <w:bookmarkEnd w:id="80"/>
    </w:p>
    <w:p w14:paraId="169C5A2D" w14:textId="77777777" w:rsidR="00617AF7" w:rsidRDefault="00617AF7">
      <w:r>
        <w:t xml:space="preserve">Il </w:t>
      </w:r>
      <w:r w:rsidR="00AC64E8" w:rsidRPr="00AC64E8">
        <w:rPr>
          <w:i/>
        </w:rPr>
        <w:t>Pacchetto di distribuzione</w:t>
      </w:r>
      <w:r>
        <w:t xml:space="preserve"> viene generato dal Sistema a partire dai </w:t>
      </w:r>
      <w:r w:rsidR="00AC64E8" w:rsidRPr="00AC64E8">
        <w:rPr>
          <w:i/>
        </w:rPr>
        <w:t>Pacchetti di archiviazione</w:t>
      </w:r>
      <w:r>
        <w:t xml:space="preserve"> conservati ed è finalizzato a mettere a disposizione degli </w:t>
      </w:r>
      <w:r w:rsidR="00B4009B" w:rsidRPr="00B4009B">
        <w:rPr>
          <w:i/>
        </w:rPr>
        <w:t>Utenti</w:t>
      </w:r>
      <w:r>
        <w:t xml:space="preserve">, in una forma idonea alle specifiche esigenze di utilizzo, gli oggetti sottoposti a </w:t>
      </w:r>
      <w:r w:rsidR="002E7F80" w:rsidRPr="002E7F80">
        <w:t>conservazione</w:t>
      </w:r>
      <w:r>
        <w:t>.</w:t>
      </w:r>
    </w:p>
    <w:p w14:paraId="169C5A2E" w14:textId="77777777" w:rsidR="00617AF7" w:rsidRDefault="00617AF7"/>
    <w:p w14:paraId="169C5A2F" w14:textId="110CE94B" w:rsidR="00617AF7" w:rsidRDefault="00617AF7">
      <w:r>
        <w:t xml:space="preserve">Il Sistema mette a disposizione degli </w:t>
      </w:r>
      <w:r w:rsidR="00B4009B" w:rsidRPr="00B4009B">
        <w:rPr>
          <w:i/>
        </w:rPr>
        <w:t>Utenti</w:t>
      </w:r>
      <w:r>
        <w:t xml:space="preserve">, per tutti gli oggetti sottoposti a </w:t>
      </w:r>
      <w:r w:rsidR="002E7F80" w:rsidRPr="002E7F80">
        <w:t>conservazione</w:t>
      </w:r>
      <w:r>
        <w:t>, un DIP coincidente con l’AIP</w:t>
      </w:r>
      <w:r w:rsidR="00FA51A6">
        <w:t xml:space="preserve"> e uno coincidente con il SIP</w:t>
      </w:r>
      <w:r>
        <w:t xml:space="preserve">, ma può gestire la produzione di DIP specifici in relazione a particolari esigenze. In relazione alle sue caratteristiche e agli utilizzi a cui è destinato, il </w:t>
      </w:r>
      <w:r w:rsidR="00AC64E8" w:rsidRPr="00AC64E8">
        <w:rPr>
          <w:i/>
        </w:rPr>
        <w:t>Pacchetto di distribuzione</w:t>
      </w:r>
      <w:r>
        <w:t xml:space="preserve"> può essere generato al momento della richiesta da parte di un </w:t>
      </w:r>
      <w:r w:rsidR="00B4009B" w:rsidRPr="00B4009B">
        <w:rPr>
          <w:i/>
        </w:rPr>
        <w:t>Utente</w:t>
      </w:r>
      <w:r>
        <w:t xml:space="preserve"> e non conservato nel Sistema.</w:t>
      </w:r>
    </w:p>
    <w:p w14:paraId="548203CC" w14:textId="77777777" w:rsidR="00FA51A6" w:rsidRDefault="00FA51A6"/>
    <w:p w14:paraId="169C5A31" w14:textId="596ECAD9" w:rsidR="00617AF7" w:rsidRDefault="00617AF7">
      <w:r>
        <w:t xml:space="preserve">Le modalità di </w:t>
      </w:r>
      <w:r w:rsidR="0050278D" w:rsidRPr="0050278D">
        <w:rPr>
          <w:i/>
        </w:rPr>
        <w:t>esibizione</w:t>
      </w:r>
      <w:r w:rsidR="00800A71" w:rsidRPr="00D520AC">
        <w:t xml:space="preserve"> </w:t>
      </w:r>
      <w:r>
        <w:t>dei DIP sono descritt</w:t>
      </w:r>
      <w:r w:rsidR="005757C7">
        <w:t>e</w:t>
      </w:r>
      <w:r>
        <w:t xml:space="preserve"> al paragr</w:t>
      </w:r>
      <w:r w:rsidR="009E5580">
        <w:t>a</w:t>
      </w:r>
      <w:r>
        <w:t xml:space="preserve">fo </w:t>
      </w:r>
      <w:r w:rsidR="00634EB0">
        <w:fldChar w:fldCharType="begin"/>
      </w:r>
      <w:r w:rsidR="00634EB0">
        <w:instrText xml:space="preserve"> REF _Ref441566475 \r \h </w:instrText>
      </w:r>
      <w:r w:rsidR="00634EB0">
        <w:fldChar w:fldCharType="separate"/>
      </w:r>
      <w:r w:rsidR="00BC25AD">
        <w:t>7.6</w:t>
      </w:r>
      <w:r w:rsidR="00634EB0">
        <w:fldChar w:fldCharType="end"/>
      </w:r>
      <w:r>
        <w:t>.</w:t>
      </w:r>
    </w:p>
    <w:p w14:paraId="169C5A32" w14:textId="77777777" w:rsidR="0009385C" w:rsidRDefault="0009385C"/>
    <w:p w14:paraId="169C5A33"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A34" w14:textId="77777777" w:rsidR="0009385C" w:rsidRDefault="0009385C">
      <w:r>
        <w:br w:type="page"/>
      </w:r>
    </w:p>
    <w:p w14:paraId="169C5A35" w14:textId="77777777" w:rsidR="00617AF7" w:rsidRDefault="00F15D20" w:rsidP="0009385C">
      <w:pPr>
        <w:pStyle w:val="Titolo1"/>
      </w:pPr>
      <w:bookmarkStart w:id="81" w:name="_Toc443464641"/>
      <w:bookmarkStart w:id="82" w:name="_Toc524098806"/>
      <w:r>
        <w:t>PROCESSO DI CONSERVAZIONE</w:t>
      </w:r>
      <w:bookmarkEnd w:id="81"/>
      <w:bookmarkEnd w:id="82"/>
    </w:p>
    <w:p w14:paraId="13366254" w14:textId="1C032BFD" w:rsidR="003936E7" w:rsidRPr="0024122D" w:rsidRDefault="003936E7" w:rsidP="003936E7">
      <w:bookmarkStart w:id="83" w:name="_Ref441587791"/>
      <w:bookmarkStart w:id="84" w:name="_Ref441587840"/>
      <w:bookmarkStart w:id="85" w:name="_Toc443464642"/>
      <w:r>
        <w:t xml:space="preserve">Il </w:t>
      </w:r>
      <w:r>
        <w:rPr>
          <w:i/>
        </w:rPr>
        <w:t>p</w:t>
      </w:r>
      <w:r w:rsidRPr="00426F28">
        <w:rPr>
          <w:i/>
        </w:rPr>
        <w:t>rocesso di conservazione</w:t>
      </w:r>
      <w:r>
        <w:t xml:space="preserve"> si attiva a seguito di sottoscrizione della </w:t>
      </w:r>
      <w:r w:rsidRPr="00426F28">
        <w:rPr>
          <w:b/>
          <w:i/>
        </w:rPr>
        <w:t>Convenzione</w:t>
      </w:r>
      <w:r>
        <w:t xml:space="preserve"> tra il </w:t>
      </w:r>
      <w:r w:rsidRPr="00426F28">
        <w:rPr>
          <w:i/>
        </w:rPr>
        <w:t>Produttore</w:t>
      </w:r>
      <w:r>
        <w:t xml:space="preserve"> e l’Ente conservatore con le modalità indicate nella </w:t>
      </w:r>
      <w:r w:rsidRPr="00426F28">
        <w:rPr>
          <w:b/>
          <w:i/>
        </w:rPr>
        <w:t>Convenzione</w:t>
      </w:r>
      <w:r>
        <w:t xml:space="preserve"> stessa e dettagliate nel </w:t>
      </w:r>
      <w:r w:rsidRPr="004C0E67">
        <w:rPr>
          <w:b/>
          <w:i/>
        </w:rPr>
        <w:t>Disciplinare tecnico</w:t>
      </w:r>
      <w:r>
        <w:t xml:space="preserve">. La </w:t>
      </w:r>
      <w:r w:rsidRPr="00426F28">
        <w:rPr>
          <w:b/>
          <w:i/>
        </w:rPr>
        <w:t>Convenzione</w:t>
      </w:r>
      <w:r>
        <w:t xml:space="preserve"> medesima disciplina anche la chiusura del servizio </w:t>
      </w:r>
      <w:r w:rsidRPr="0024122D">
        <w:t xml:space="preserve">in caso di recesso o scadenza della </w:t>
      </w:r>
      <w:r w:rsidRPr="0024122D">
        <w:rPr>
          <w:b/>
          <w:i/>
        </w:rPr>
        <w:t>Convenzione</w:t>
      </w:r>
      <w:r w:rsidRPr="0024122D">
        <w:t xml:space="preserve"> stessa, con le modalità operative descritte nel paragrafo </w:t>
      </w:r>
      <w:r w:rsidRPr="0024122D">
        <w:fldChar w:fldCharType="begin"/>
      </w:r>
      <w:r w:rsidRPr="0024122D">
        <w:instrText xml:space="preserve"> REF _Ref441584184 \r \h </w:instrText>
      </w:r>
      <w:r w:rsidRPr="0024122D">
        <w:fldChar w:fldCharType="separate"/>
      </w:r>
      <w:r w:rsidR="00BC25AD" w:rsidRPr="0024122D">
        <w:t>7.9</w:t>
      </w:r>
      <w:r w:rsidRPr="0024122D">
        <w:fldChar w:fldCharType="end"/>
      </w:r>
      <w:r w:rsidRPr="0024122D">
        <w:t>.</w:t>
      </w:r>
    </w:p>
    <w:p w14:paraId="1AB6097A" w14:textId="179B6C09" w:rsidR="001350A5" w:rsidRPr="0024122D" w:rsidRDefault="00E74764" w:rsidP="001350A5">
      <w:r w:rsidRPr="0024122D">
        <w:t>Nell’a</w:t>
      </w:r>
      <w:r w:rsidR="002731A2" w:rsidRPr="0024122D">
        <w:t>ttivazione del servizio</w:t>
      </w:r>
      <w:r w:rsidRPr="0024122D">
        <w:t xml:space="preserve"> </w:t>
      </w:r>
      <w:r w:rsidR="008325C1" w:rsidRPr="0024122D">
        <w:t>l</w:t>
      </w:r>
      <w:r w:rsidR="001350A5" w:rsidRPr="0024122D">
        <w:t>’Ente conservatore gestisce sia i rapporti con</w:t>
      </w:r>
      <w:r w:rsidR="008325C1" w:rsidRPr="0024122D">
        <w:t xml:space="preserve"> gli enti Produttori che i rapporti con</w:t>
      </w:r>
      <w:r w:rsidR="001350A5" w:rsidRPr="0024122D">
        <w:t xml:space="preserve"> i </w:t>
      </w:r>
      <w:r w:rsidR="002731A2" w:rsidRPr="0024122D">
        <w:t xml:space="preserve">loro </w:t>
      </w:r>
      <w:r w:rsidR="001350A5" w:rsidRPr="0024122D">
        <w:t>fornitori</w:t>
      </w:r>
      <w:r w:rsidR="002731A2" w:rsidRPr="0024122D">
        <w:t>,</w:t>
      </w:r>
      <w:r w:rsidR="001350A5" w:rsidRPr="0024122D">
        <w:t xml:space="preserve"> che interfacciano</w:t>
      </w:r>
      <w:r w:rsidR="0024122D" w:rsidRPr="0024122D">
        <w:t xml:space="preserve"> i loro sistemi</w:t>
      </w:r>
      <w:r w:rsidR="001350A5" w:rsidRPr="0024122D">
        <w:t xml:space="preserve"> con il sistema di conservazione.</w:t>
      </w:r>
    </w:p>
    <w:p w14:paraId="52FC7754" w14:textId="77777777" w:rsidR="00DF4CC9" w:rsidRPr="0024122D" w:rsidRDefault="00DF4CC9" w:rsidP="003936E7"/>
    <w:p w14:paraId="169C5A36" w14:textId="77777777" w:rsidR="00617AF7" w:rsidRDefault="008D3137">
      <w:pPr>
        <w:pStyle w:val="Titolo2"/>
      </w:pPr>
      <w:bookmarkStart w:id="86" w:name="_Toc524098807"/>
      <w:r>
        <w:t>Modalità di acquisizione dei pacchetti di versamento per la loro presa in carico</w:t>
      </w:r>
      <w:bookmarkEnd w:id="83"/>
      <w:bookmarkEnd w:id="84"/>
      <w:bookmarkEnd w:id="85"/>
      <w:bookmarkEnd w:id="86"/>
    </w:p>
    <w:p w14:paraId="169C5A39" w14:textId="77777777" w:rsidR="00617AF7" w:rsidRDefault="00617AF7">
      <w:r>
        <w:t xml:space="preserve">Il </w:t>
      </w:r>
      <w:r w:rsidR="008352AF" w:rsidRPr="008352AF">
        <w:rPr>
          <w:i/>
        </w:rPr>
        <w:t>processo di conservazione</w:t>
      </w:r>
      <w:r>
        <w:t xml:space="preserve"> si basa su una logica di </w:t>
      </w:r>
      <w:r w:rsidR="002E7F80" w:rsidRPr="002E7F80">
        <w:t>conservazione</w:t>
      </w:r>
      <w:r>
        <w:t xml:space="preserve"> caratterizzata dal </w:t>
      </w:r>
      <w:r w:rsidR="00BC11AD" w:rsidRPr="00BC11AD">
        <w:rPr>
          <w:b/>
          <w:i/>
        </w:rPr>
        <w:t>versamento</w:t>
      </w:r>
      <w:r>
        <w:t xml:space="preserve"> da parte de</w:t>
      </w:r>
      <w:r w:rsidR="0074506B">
        <w:t>i</w:t>
      </w:r>
      <w:r>
        <w:t xml:space="preserve"> </w:t>
      </w:r>
      <w:r w:rsidR="00B4009B" w:rsidRPr="00B4009B">
        <w:rPr>
          <w:i/>
        </w:rPr>
        <w:t>Produttori</w:t>
      </w:r>
      <w:r>
        <w:t xml:space="preserve"> degli oggetti da conservare (</w:t>
      </w:r>
      <w:r w:rsidR="00575536" w:rsidRPr="00575536">
        <w:rPr>
          <w:i/>
        </w:rPr>
        <w:t>Documenti informatici</w:t>
      </w:r>
      <w:r>
        <w:t xml:space="preserve"> e </w:t>
      </w:r>
      <w:r w:rsidR="008959E9" w:rsidRPr="00733475">
        <w:rPr>
          <w:i/>
        </w:rPr>
        <w:t>Aggregazioni documentali informatiche</w:t>
      </w:r>
      <w:r>
        <w:t xml:space="preserve">) in due fasi: </w:t>
      </w:r>
      <w:r w:rsidR="00041356" w:rsidRPr="00041356">
        <w:rPr>
          <w:b/>
          <w:i/>
        </w:rPr>
        <w:t>Versamento anticipato</w:t>
      </w:r>
      <w:r>
        <w:t xml:space="preserve"> e </w:t>
      </w:r>
      <w:r w:rsidR="00041356" w:rsidRPr="00041356">
        <w:rPr>
          <w:b/>
          <w:i/>
        </w:rPr>
        <w:t>Versamento in archivio</w:t>
      </w:r>
      <w:r>
        <w:t>.</w:t>
      </w:r>
    </w:p>
    <w:p w14:paraId="169C5A3A" w14:textId="77777777" w:rsidR="00617AF7" w:rsidRDefault="00617AF7"/>
    <w:p w14:paraId="169C5A3B" w14:textId="699DF7D6" w:rsidR="00617AF7" w:rsidRDefault="00617AF7">
      <w:r>
        <w:t xml:space="preserve">Con </w:t>
      </w:r>
      <w:r w:rsidR="00041356" w:rsidRPr="00041356">
        <w:rPr>
          <w:b/>
          <w:i/>
        </w:rPr>
        <w:t>Versamento anticipato</w:t>
      </w:r>
      <w:r>
        <w:t xml:space="preserve"> si intende il </w:t>
      </w:r>
      <w:r w:rsidR="00BC11AD" w:rsidRPr="00BC11AD">
        <w:rPr>
          <w:b/>
          <w:i/>
        </w:rPr>
        <w:t>versamento</w:t>
      </w:r>
      <w:r>
        <w:t xml:space="preserve"> nel </w:t>
      </w:r>
      <w:r w:rsidR="00ED12E5" w:rsidRPr="00ED12E5">
        <w:rPr>
          <w:i/>
        </w:rPr>
        <w:t>Sistema di conservazione</w:t>
      </w:r>
      <w:r>
        <w:t xml:space="preserve"> di </w:t>
      </w:r>
      <w:r w:rsidR="005757C7">
        <w:t xml:space="preserve">singoli </w:t>
      </w:r>
      <w:r w:rsidR="00575536" w:rsidRPr="00575536">
        <w:rPr>
          <w:i/>
        </w:rPr>
        <w:t>Documenti informatici</w:t>
      </w:r>
      <w:r>
        <w:t xml:space="preserve"> che </w:t>
      </w:r>
      <w:r w:rsidR="005757C7">
        <w:t>possono trovarsi</w:t>
      </w:r>
      <w:r>
        <w:t xml:space="preserve"> ancora nella fase attiva del loro ciclo di vita. Tale </w:t>
      </w:r>
      <w:r w:rsidR="00BC11AD" w:rsidRPr="00041356">
        <w:t>versamento</w:t>
      </w:r>
      <w:r>
        <w:t xml:space="preserve"> avviene in un momento il più possibile prossimo a quello di effettiva produzione del </w:t>
      </w:r>
      <w:r w:rsidR="00575536">
        <w:t>d</w:t>
      </w:r>
      <w:r w:rsidR="005E1E24" w:rsidRPr="00D520AC">
        <w:t>ocumento</w:t>
      </w:r>
      <w:r>
        <w:t xml:space="preserve"> ed è definito anticipato perché interviene in un momento antecedente a quello previsto normalmente dalla pratica archivistica, ovvero il </w:t>
      </w:r>
      <w:r w:rsidR="00BC11AD" w:rsidRPr="00041356">
        <w:t>versamento</w:t>
      </w:r>
      <w:r>
        <w:t xml:space="preserve"> del </w:t>
      </w:r>
      <w:r w:rsidR="00800A71" w:rsidRPr="00D520AC">
        <w:t>Fascicolo</w:t>
      </w:r>
      <w:r>
        <w:t xml:space="preserve"> chiuso</w:t>
      </w:r>
      <w:r w:rsidR="00904746">
        <w:t>,</w:t>
      </w:r>
      <w:r w:rsidR="00DC59DD">
        <w:t xml:space="preserve"> </w:t>
      </w:r>
      <w:r>
        <w:t xml:space="preserve">o della </w:t>
      </w:r>
      <w:r w:rsidR="00D32E2C" w:rsidRPr="00D32E2C">
        <w:rPr>
          <w:b/>
          <w:i/>
        </w:rPr>
        <w:t>Serie</w:t>
      </w:r>
      <w:r>
        <w:t xml:space="preserve"> completa</w:t>
      </w:r>
      <w:r w:rsidR="00904746">
        <w:t xml:space="preserve"> </w:t>
      </w:r>
      <w:r w:rsidR="00225539">
        <w:t>(</w:t>
      </w:r>
      <w:r w:rsidR="00904746">
        <w:t>o di partizioni di essa</w:t>
      </w:r>
      <w:r w:rsidR="00225539">
        <w:t>)</w:t>
      </w:r>
      <w:r>
        <w:t xml:space="preserve"> in </w:t>
      </w:r>
      <w:r w:rsidR="00733475" w:rsidRPr="00733475">
        <w:t>archivio</w:t>
      </w:r>
      <w:r>
        <w:t xml:space="preserve"> di deposito.</w:t>
      </w:r>
    </w:p>
    <w:p w14:paraId="169C5A3C" w14:textId="01FBDE5F" w:rsidR="00617AF7" w:rsidRDefault="00F60C93">
      <w:r>
        <w:t xml:space="preserve">Il </w:t>
      </w:r>
      <w:r w:rsidR="001D15E4">
        <w:rPr>
          <w:b/>
          <w:i/>
        </w:rPr>
        <w:t>V</w:t>
      </w:r>
      <w:r w:rsidRPr="008101B4">
        <w:rPr>
          <w:b/>
          <w:i/>
        </w:rPr>
        <w:t>ersamento anticipato</w:t>
      </w:r>
      <w:r w:rsidR="00617AF7">
        <w:t xml:space="preserve"> è finalizzat</w:t>
      </w:r>
      <w:r w:rsidR="008101B4">
        <w:t>o</w:t>
      </w:r>
      <w:r w:rsidR="00617AF7">
        <w:t xml:space="preserve"> a mettere in sicurezza l’oggetto, prevedendo una serie di controlli tesi a verificarne il </w:t>
      </w:r>
      <w:r w:rsidR="009F55BF" w:rsidRPr="009F55BF">
        <w:rPr>
          <w:i/>
        </w:rPr>
        <w:t>formato</w:t>
      </w:r>
      <w:r w:rsidR="00617AF7">
        <w:t xml:space="preserve">, le eventuali firme digitali apposte e a mettere in atto le opportune misure necessarie alla sua </w:t>
      </w:r>
      <w:r w:rsidR="002E7F80" w:rsidRPr="002E7F80">
        <w:t>conservazione</w:t>
      </w:r>
      <w:r w:rsidR="00617AF7">
        <w:t xml:space="preserve"> a lungo termine, ovvero:</w:t>
      </w:r>
    </w:p>
    <w:p w14:paraId="169C5A3D" w14:textId="41FC22A8" w:rsidR="00617AF7" w:rsidRDefault="00617AF7" w:rsidP="00E318E4">
      <w:pPr>
        <w:pStyle w:val="Elenchi"/>
        <w:tabs>
          <w:tab w:val="clear" w:pos="790"/>
        </w:tabs>
        <w:ind w:left="709" w:hanging="709"/>
      </w:pPr>
      <w:r>
        <w:t xml:space="preserve">la </w:t>
      </w:r>
      <w:r w:rsidR="009A5D7F">
        <w:t>rilevazione dell</w:t>
      </w:r>
      <w:r w:rsidR="002E32D5">
        <w:t>’</w:t>
      </w:r>
      <w:r w:rsidR="00904746">
        <w:t>eventuale obsolescenza</w:t>
      </w:r>
      <w:r w:rsidR="002E32D5">
        <w:t xml:space="preserve"> dei formati dei file</w:t>
      </w:r>
      <w:r w:rsidR="00904746">
        <w:t>, in modo da attivare per tempo le misure necessarie a mantenerne la leggibilità</w:t>
      </w:r>
      <w:r>
        <w:t>;</w:t>
      </w:r>
    </w:p>
    <w:p w14:paraId="169C5A3E" w14:textId="1F632479" w:rsidR="00617AF7" w:rsidRDefault="00904746" w:rsidP="00E318E4">
      <w:pPr>
        <w:pStyle w:val="Elenchi"/>
        <w:tabs>
          <w:tab w:val="clear" w:pos="790"/>
        </w:tabs>
        <w:ind w:left="709" w:hanging="709"/>
      </w:pPr>
      <w:r>
        <w:t>l’apposizione di un riferimento temporale certo e opponibile a terzi</w:t>
      </w:r>
      <w:r w:rsidR="00617AF7">
        <w:t>;</w:t>
      </w:r>
    </w:p>
    <w:p w14:paraId="169C5A3F" w14:textId="77777777" w:rsidR="00617AF7" w:rsidRDefault="00617AF7" w:rsidP="00E318E4">
      <w:pPr>
        <w:pStyle w:val="Elenchi"/>
        <w:tabs>
          <w:tab w:val="clear" w:pos="790"/>
        </w:tabs>
        <w:ind w:left="709" w:hanging="709"/>
      </w:pPr>
      <w:r>
        <w:t xml:space="preserve">la rilevazione di eventuali anomalie o errori nella produzione dei </w:t>
      </w:r>
      <w:r w:rsidR="002E6A98">
        <w:t>d</w:t>
      </w:r>
      <w:r w:rsidR="005E1E24" w:rsidRPr="00D520AC">
        <w:t>ocumenti</w:t>
      </w:r>
      <w:r>
        <w:t>, anche al fine di segnalare al</w:t>
      </w:r>
      <w:r w:rsidR="00E94F72">
        <w:t xml:space="preserve"> </w:t>
      </w:r>
      <w:r w:rsidR="00AC64E8" w:rsidRPr="00AC64E8">
        <w:rPr>
          <w:i/>
        </w:rPr>
        <w:t>Produttore</w:t>
      </w:r>
      <w:r>
        <w:t xml:space="preserve"> le opportune contromisure per la loro risoluzione.</w:t>
      </w:r>
    </w:p>
    <w:p w14:paraId="169C5A40" w14:textId="77777777" w:rsidR="00617AF7" w:rsidRDefault="00617AF7"/>
    <w:p w14:paraId="169C5A41" w14:textId="77777777" w:rsidR="00E94F72" w:rsidRPr="00D520AC" w:rsidRDefault="00E94F72">
      <w:r>
        <w:t xml:space="preserve">In questa fase è prevista l’acquisizione nel Sistema anche di </w:t>
      </w:r>
      <w:r w:rsidR="00575536" w:rsidRPr="00575536">
        <w:rPr>
          <w:i/>
        </w:rPr>
        <w:t>Documenti informatici</w:t>
      </w:r>
      <w:r>
        <w:t xml:space="preserve"> per i quali la normativa stabilisce tempi precisi di </w:t>
      </w:r>
      <w:r w:rsidR="00BC11AD" w:rsidRPr="00041356">
        <w:t>versamento</w:t>
      </w:r>
      <w:r>
        <w:t xml:space="preserve"> come ad esempio il registro giornaliero di protocollo che deve essere “</w:t>
      </w:r>
      <w:r w:rsidRPr="00D520AC">
        <w:t xml:space="preserve">trasmesso entro la giornata lavorativa successiva al </w:t>
      </w:r>
      <w:r w:rsidR="00ED12E5" w:rsidRPr="00ED12E5">
        <w:rPr>
          <w:i/>
        </w:rPr>
        <w:t>Sistema di conservazione</w:t>
      </w:r>
      <w:r w:rsidRPr="00D520AC">
        <w:t>, garantendo l’</w:t>
      </w:r>
      <w:r w:rsidR="00ED12E5" w:rsidRPr="00ED12E5">
        <w:rPr>
          <w:i/>
        </w:rPr>
        <w:t>immodificabilità</w:t>
      </w:r>
      <w:r w:rsidRPr="00D520AC">
        <w:t xml:space="preserve"> del contenuto”</w:t>
      </w:r>
      <w:r w:rsidRPr="007E7814">
        <w:rPr>
          <w:rStyle w:val="Rimandonotaapidipagina2"/>
        </w:rPr>
        <w:footnoteReference w:id="4"/>
      </w:r>
      <w:r w:rsidR="007E7814">
        <w:t>.</w:t>
      </w:r>
    </w:p>
    <w:p w14:paraId="169C5A42" w14:textId="77777777" w:rsidR="00E94F72" w:rsidRPr="002F5DC0" w:rsidRDefault="00E94F72"/>
    <w:p w14:paraId="169C5A43" w14:textId="69F88EFD" w:rsidR="00617AF7" w:rsidRDefault="00617AF7">
      <w:r>
        <w:t xml:space="preserve">Con </w:t>
      </w:r>
      <w:r w:rsidR="00041356" w:rsidRPr="00041356">
        <w:rPr>
          <w:b/>
          <w:i/>
        </w:rPr>
        <w:t>Versamento in archivio</w:t>
      </w:r>
      <w:r>
        <w:t xml:space="preserve"> si intende il </w:t>
      </w:r>
      <w:r w:rsidR="00BC11AD" w:rsidRPr="00BC11AD">
        <w:rPr>
          <w:b/>
          <w:i/>
        </w:rPr>
        <w:t>versamento</w:t>
      </w:r>
      <w:r>
        <w:t xml:space="preserve"> nel Sistema dei SIP che contengono le </w:t>
      </w:r>
      <w:r w:rsidR="00733475" w:rsidRPr="00733475">
        <w:rPr>
          <w:i/>
        </w:rPr>
        <w:t>Aggregazioni documentali informatiche</w:t>
      </w:r>
      <w:r>
        <w:t xml:space="preserve"> nella loro forma stabile e definitiva</w:t>
      </w:r>
      <w:r w:rsidR="00904746">
        <w:t>,</w:t>
      </w:r>
      <w:r>
        <w:t xml:space="preserve"> principalmente </w:t>
      </w:r>
      <w:r w:rsidR="00800A71" w:rsidRPr="00D520AC">
        <w:t xml:space="preserve">Fascicoli </w:t>
      </w:r>
      <w:r>
        <w:t xml:space="preserve">chiusi e </w:t>
      </w:r>
      <w:r w:rsidR="00904746">
        <w:t xml:space="preserve">partizioni annuali di </w:t>
      </w:r>
      <w:r w:rsidR="00D32E2C" w:rsidRPr="00D32E2C">
        <w:rPr>
          <w:b/>
          <w:i/>
        </w:rPr>
        <w:t>Serie</w:t>
      </w:r>
      <w:r>
        <w:t xml:space="preserve"> </w:t>
      </w:r>
      <w:r w:rsidR="00904746">
        <w:t xml:space="preserve">documentarie </w:t>
      </w:r>
      <w:r w:rsidR="00ED218F">
        <w:rPr>
          <w:rStyle w:val="Rimandonotaapidipagina"/>
        </w:rPr>
        <w:footnoteReference w:id="5"/>
      </w:r>
      <w:r>
        <w:t>.</w:t>
      </w:r>
    </w:p>
    <w:p w14:paraId="3EC41F4D" w14:textId="22DBEA8C" w:rsidR="00D54C24" w:rsidRDefault="00617AF7">
      <w:r>
        <w:t xml:space="preserve">Questa fase del </w:t>
      </w:r>
      <w:r w:rsidR="008352AF" w:rsidRPr="008352AF">
        <w:rPr>
          <w:i/>
        </w:rPr>
        <w:t>processo di conservazione</w:t>
      </w:r>
      <w:r w:rsidR="00B65F73">
        <w:t xml:space="preserve"> è</w:t>
      </w:r>
      <w:r>
        <w:t xml:space="preserve"> assimilabile al </w:t>
      </w:r>
      <w:r w:rsidR="00BC11AD" w:rsidRPr="00041356">
        <w:t>versamento</w:t>
      </w:r>
      <w:r>
        <w:t xml:space="preserve"> dall’</w:t>
      </w:r>
      <w:r w:rsidR="00733475" w:rsidRPr="00733475">
        <w:t>archivio</w:t>
      </w:r>
      <w:r>
        <w:t xml:space="preserve"> corrente all’</w:t>
      </w:r>
      <w:r w:rsidR="00733475" w:rsidRPr="00733475">
        <w:t>archivio</w:t>
      </w:r>
      <w:r>
        <w:t xml:space="preserve"> di deposito</w:t>
      </w:r>
      <w:r w:rsidR="00D54C24">
        <w:t xml:space="preserve"> e consente di</w:t>
      </w:r>
      <w:r>
        <w:t xml:space="preserve"> portare nel Sistema le informazioni necessarie a costruire l’</w:t>
      </w:r>
      <w:r w:rsidR="00733475" w:rsidRPr="00733475">
        <w:rPr>
          <w:i/>
        </w:rPr>
        <w:t>archivio informatico</w:t>
      </w:r>
      <w:r>
        <w:t xml:space="preserve"> dell’ente</w:t>
      </w:r>
      <w:r w:rsidR="00D54C24">
        <w:t>.</w:t>
      </w:r>
    </w:p>
    <w:p w14:paraId="465422D4" w14:textId="77777777" w:rsidR="00D54C24" w:rsidRDefault="00D54C24"/>
    <w:p w14:paraId="2286C980" w14:textId="513E731A" w:rsidR="008E557E" w:rsidRDefault="00D54C24">
      <w:r>
        <w:t xml:space="preserve">A tal fine, prima di procedere con il </w:t>
      </w:r>
      <w:r w:rsidR="00876887">
        <w:t xml:space="preserve">loro </w:t>
      </w:r>
      <w:r>
        <w:t xml:space="preserve">versamento in archivio, è consigliabile </w:t>
      </w:r>
      <w:r w:rsidR="00A91EF0">
        <w:t>effettuare</w:t>
      </w:r>
      <w:r w:rsidR="00DF696E">
        <w:t xml:space="preserve"> l’aggiornamento dei metadati </w:t>
      </w:r>
      <w:r w:rsidR="007643A6">
        <w:t>de</w:t>
      </w:r>
      <w:r w:rsidR="00166BD1">
        <w:t xml:space="preserve">i SIP </w:t>
      </w:r>
      <w:r w:rsidR="00515BEC">
        <w:t>versati in Versamento anticipato in modo da assicurare che</w:t>
      </w:r>
      <w:r w:rsidR="008E557E">
        <w:t xml:space="preserve"> i metadati conservati nel Sistema siano completi e definitivi.</w:t>
      </w:r>
    </w:p>
    <w:p w14:paraId="63D29498" w14:textId="524DB9C1" w:rsidR="00BB50CF" w:rsidRDefault="00BB50CF"/>
    <w:p w14:paraId="0ADBFEC7" w14:textId="7DF9833C" w:rsidR="00BB50CF" w:rsidRDefault="00BB50CF">
      <w:r>
        <w:t xml:space="preserve">Il versamento in archivio di un’aggregazione documentale informatica avviene dopo che </w:t>
      </w:r>
      <w:r w:rsidR="008174FD">
        <w:t xml:space="preserve">i singoli elementi che compongono l’aggregazione sono stati versati nel Sistema. </w:t>
      </w:r>
      <w:r w:rsidR="00EF754B">
        <w:t xml:space="preserve">Nel SIP dell’aggregazione sono elencati tutti gli elementi che la compongono e il versamento avviene solo se nel Sistema </w:t>
      </w:r>
      <w:r w:rsidR="00106540">
        <w:t>questi sono tutti presenti.</w:t>
      </w:r>
    </w:p>
    <w:p w14:paraId="7D481721" w14:textId="51AC3CEE" w:rsidR="00876887" w:rsidRDefault="00876887"/>
    <w:p w14:paraId="169C5A48" w14:textId="77777777" w:rsidR="00617AF7" w:rsidRDefault="00617AF7"/>
    <w:p w14:paraId="169C5A49" w14:textId="1A825BDA" w:rsidR="00617AF7" w:rsidRDefault="00617AF7">
      <w:r>
        <w:t xml:space="preserve">In altri termini si può dire che con il </w:t>
      </w:r>
      <w:r w:rsidR="00041356" w:rsidRPr="00041356">
        <w:rPr>
          <w:b/>
          <w:i/>
        </w:rPr>
        <w:t>Versamento in archivio</w:t>
      </w:r>
      <w:r>
        <w:t xml:space="preserve"> viene completato, da parte </w:t>
      </w:r>
      <w:r w:rsidR="0074506B">
        <w:t>del</w:t>
      </w:r>
      <w:r>
        <w:t xml:space="preserve"> </w:t>
      </w:r>
      <w:r w:rsidR="00AC64E8" w:rsidRPr="00AC64E8">
        <w:rPr>
          <w:i/>
        </w:rPr>
        <w:t>Produttore</w:t>
      </w:r>
      <w:r>
        <w:t xml:space="preserve">, il </w:t>
      </w:r>
      <w:r w:rsidR="008352AF" w:rsidRPr="008352AF">
        <w:rPr>
          <w:i/>
        </w:rPr>
        <w:t>processo di conservazione</w:t>
      </w:r>
      <w:r>
        <w:t xml:space="preserve"> iniziato con il </w:t>
      </w:r>
      <w:r w:rsidR="00041356" w:rsidRPr="00041356">
        <w:rPr>
          <w:b/>
          <w:i/>
        </w:rPr>
        <w:t>Versamento anticipato</w:t>
      </w:r>
      <w:r>
        <w:t xml:space="preserve">, assicurando che gli oggetti digitali siano correttamente conservati a partire dal momento della loro produzione e resi accessibili per gli usi previsti (esibizione, </w:t>
      </w:r>
      <w:r w:rsidR="00041356">
        <w:t>a</w:t>
      </w:r>
      <w:r w:rsidR="002007CB" w:rsidRPr="00D520AC">
        <w:t>ccesso</w:t>
      </w:r>
      <w:r>
        <w:t xml:space="preserve"> amministrativo, studio e ricerca). Al tempo stesso, il Sistema è messo in condizioni di acquisire, man mano che sono disponibili, le informazioni di contesto archivistico degli oggetti conservati e </w:t>
      </w:r>
      <w:r w:rsidR="001C0DBC">
        <w:t xml:space="preserve">di </w:t>
      </w:r>
      <w:r>
        <w:t>assicurare in questo modo la corretta formazione dell’</w:t>
      </w:r>
      <w:r w:rsidR="00733475" w:rsidRPr="00733475">
        <w:rPr>
          <w:i/>
        </w:rPr>
        <w:t>archivio</w:t>
      </w:r>
      <w:r w:rsidR="0074506B">
        <w:t xml:space="preserve"> del </w:t>
      </w:r>
      <w:r w:rsidR="00AC64E8" w:rsidRPr="00AC64E8">
        <w:rPr>
          <w:i/>
        </w:rPr>
        <w:t>Produttore</w:t>
      </w:r>
      <w:r>
        <w:t>.</w:t>
      </w:r>
    </w:p>
    <w:p w14:paraId="169C5A4A" w14:textId="77777777" w:rsidR="00617AF7" w:rsidRDefault="00617AF7"/>
    <w:p w14:paraId="169C5A4B" w14:textId="6F474F0C" w:rsidR="00617AF7" w:rsidRDefault="00617AF7">
      <w:r>
        <w:t xml:space="preserve">Il Sistema inoltre gestisce </w:t>
      </w:r>
      <w:r w:rsidR="00A54816">
        <w:t>due</w:t>
      </w:r>
      <w:r>
        <w:t xml:space="preserve"> modalità di </w:t>
      </w:r>
      <w:r w:rsidR="002E7F80" w:rsidRPr="002E7F80">
        <w:t>conservazione</w:t>
      </w:r>
      <w:r>
        <w:t xml:space="preserve"> particolari:</w:t>
      </w:r>
    </w:p>
    <w:p w14:paraId="169C5A4C" w14:textId="2C4BAC8F" w:rsidR="00617AF7" w:rsidRDefault="00617AF7" w:rsidP="00E318E4">
      <w:pPr>
        <w:pStyle w:val="Elenchi"/>
        <w:tabs>
          <w:tab w:val="clear" w:pos="790"/>
        </w:tabs>
        <w:ind w:left="709" w:hanging="709"/>
      </w:pPr>
      <w:r>
        <w:rPr>
          <w:b/>
        </w:rPr>
        <w:t>Conservazione fiscale</w:t>
      </w:r>
      <w:r>
        <w:t xml:space="preserve">, finalizzata alla </w:t>
      </w:r>
      <w:r w:rsidR="002E7F80" w:rsidRPr="002E7F80">
        <w:t>conservazione</w:t>
      </w:r>
      <w:r>
        <w:t xml:space="preserve"> a norma dei </w:t>
      </w:r>
      <w:r w:rsidR="0082439E" w:rsidRPr="0082439E">
        <w:t>d</w:t>
      </w:r>
      <w:r w:rsidR="005E1E24" w:rsidRPr="0082439E">
        <w:t>ocumenti</w:t>
      </w:r>
      <w:r>
        <w:t xml:space="preserve"> rilevanti ai fini tributari, in conformità con quanto previsto dalla normativa di settore vigente (DM del 17 giugno 2014</w:t>
      </w:r>
      <w:r w:rsidR="00904746">
        <w:t xml:space="preserve"> del Ministero dell’economia e delle finanze</w:t>
      </w:r>
      <w:r>
        <w:t>);</w:t>
      </w:r>
    </w:p>
    <w:p w14:paraId="169C5A4F" w14:textId="1A7F8152" w:rsidR="00617AF7" w:rsidRDefault="0030108D" w:rsidP="0080712F">
      <w:pPr>
        <w:pStyle w:val="Elenchi"/>
        <w:tabs>
          <w:tab w:val="clear" w:pos="790"/>
        </w:tabs>
        <w:ind w:left="709" w:hanging="709"/>
      </w:pPr>
      <w:r w:rsidRPr="004C7B5C">
        <w:rPr>
          <w:b/>
          <w:i/>
        </w:rPr>
        <w:t>Migrazione</w:t>
      </w:r>
      <w:r w:rsidR="00617AF7">
        <w:t xml:space="preserve">, che ha per oggetto </w:t>
      </w:r>
      <w:r w:rsidR="00575536" w:rsidRPr="004C7B5C">
        <w:rPr>
          <w:i/>
        </w:rPr>
        <w:t>Documenti informatici</w:t>
      </w:r>
      <w:r w:rsidR="00617AF7">
        <w:t xml:space="preserve"> e/o </w:t>
      </w:r>
      <w:r w:rsidR="008959E9" w:rsidRPr="004C7B5C">
        <w:rPr>
          <w:i/>
        </w:rPr>
        <w:t>Aggregazioni documentali informatiche</w:t>
      </w:r>
      <w:r w:rsidR="002007CB" w:rsidRPr="00D520AC">
        <w:t xml:space="preserve"> </w:t>
      </w:r>
      <w:r w:rsidR="00617AF7">
        <w:t xml:space="preserve">provenienti da altri </w:t>
      </w:r>
      <w:r w:rsidR="00617AF7" w:rsidRPr="004C7B5C">
        <w:rPr>
          <w:i/>
        </w:rPr>
        <w:t xml:space="preserve">sistemi di </w:t>
      </w:r>
      <w:r w:rsidR="002E7F80" w:rsidRPr="004C7B5C">
        <w:rPr>
          <w:i/>
        </w:rPr>
        <w:t>c</w:t>
      </w:r>
      <w:r w:rsidR="0000763F" w:rsidRPr="004C7B5C">
        <w:rPr>
          <w:i/>
        </w:rPr>
        <w:t>onservazione</w:t>
      </w:r>
      <w:r w:rsidR="00617AF7">
        <w:t xml:space="preserve">. La peculiarità di questa </w:t>
      </w:r>
      <w:r w:rsidR="002E7F80" w:rsidRPr="002E7F80">
        <w:t>conservazione</w:t>
      </w:r>
      <w:r w:rsidR="00617AF7">
        <w:t xml:space="preserve"> risiede nella necessità di garantire il mantenimento della catena di custodia e si sostanzia nell’acquisizione, oltre che degli oggetti da sottoporre a </w:t>
      </w:r>
      <w:r w:rsidR="002E7F80" w:rsidRPr="002E7F80">
        <w:t>conservazione</w:t>
      </w:r>
      <w:r w:rsidR="00617AF7">
        <w:t xml:space="preserve">, anche dei </w:t>
      </w:r>
      <w:r w:rsidR="0082439E" w:rsidRPr="0082439E">
        <w:t>d</w:t>
      </w:r>
      <w:r w:rsidR="005E1E24" w:rsidRPr="0082439E">
        <w:t>ocumenti</w:t>
      </w:r>
      <w:r w:rsidR="00617AF7">
        <w:t xml:space="preserve"> e dei </w:t>
      </w:r>
      <w:r w:rsidR="00AC64E8" w:rsidRPr="004C7B5C">
        <w:rPr>
          <w:i/>
        </w:rPr>
        <w:t>metadati</w:t>
      </w:r>
      <w:r w:rsidR="00617AF7">
        <w:t xml:space="preserve"> prodotti dal </w:t>
      </w:r>
      <w:r w:rsidR="00ED12E5" w:rsidRPr="004C7B5C">
        <w:rPr>
          <w:i/>
        </w:rPr>
        <w:t>Sistema di conservazione</w:t>
      </w:r>
      <w:r w:rsidR="00617AF7">
        <w:t xml:space="preserve"> di provenienza</w:t>
      </w:r>
      <w:r w:rsidR="006E2DF0">
        <w:t>; q</w:t>
      </w:r>
      <w:r w:rsidR="00617AF7">
        <w:t xml:space="preserve">ualora il sistema di provenienza sia un </w:t>
      </w:r>
      <w:r w:rsidR="00ED12E5" w:rsidRPr="004C7B5C">
        <w:rPr>
          <w:i/>
        </w:rPr>
        <w:t>Sistema di conservazione</w:t>
      </w:r>
      <w:r w:rsidR="00617AF7">
        <w:t xml:space="preserve"> conforme alle </w:t>
      </w:r>
      <w:r w:rsidR="00D32E2C" w:rsidRPr="004C7B5C">
        <w:rPr>
          <w:b/>
          <w:i/>
        </w:rPr>
        <w:t>Regole tecniche</w:t>
      </w:r>
      <w:r w:rsidR="00617AF7">
        <w:t xml:space="preserve"> ai fini dell’</w:t>
      </w:r>
      <w:r w:rsidR="00ED12E5" w:rsidRPr="004C7B5C">
        <w:rPr>
          <w:i/>
        </w:rPr>
        <w:t>interoperabilità</w:t>
      </w:r>
      <w:r w:rsidR="00617AF7">
        <w:t xml:space="preserve">, il SIP avrà le caratteristiche definite nelle </w:t>
      </w:r>
      <w:r w:rsidR="00D32E2C" w:rsidRPr="004C7B5C">
        <w:rPr>
          <w:b/>
          <w:i/>
        </w:rPr>
        <w:t>Regole tecniche</w:t>
      </w:r>
      <w:r w:rsidR="00617AF7">
        <w:t xml:space="preserve"> all’articolo 9 lettera h.</w:t>
      </w:r>
    </w:p>
    <w:p w14:paraId="169C5A50" w14:textId="77777777" w:rsidR="00617AF7" w:rsidRDefault="00617AF7"/>
    <w:p w14:paraId="169C5A51" w14:textId="77777777" w:rsidR="00617AF7" w:rsidRDefault="00617AF7">
      <w:r>
        <w:t>I SIP sono prodotti e versati nel Sistema sotto la responsabilità d</w:t>
      </w:r>
      <w:r w:rsidR="00E94F72">
        <w:t xml:space="preserve">el </w:t>
      </w:r>
      <w:r w:rsidR="00AC64E8" w:rsidRPr="00AC64E8">
        <w:rPr>
          <w:i/>
        </w:rPr>
        <w:t>Produttore</w:t>
      </w:r>
      <w:r>
        <w:t xml:space="preserve"> con le modalità e le procedure descritte nei loro aspetti generali nel presente Manuale e, per gli aspett</w:t>
      </w:r>
      <w:r w:rsidR="0074506B">
        <w:t xml:space="preserve">i operativi </w:t>
      </w:r>
      <w:r w:rsidR="002E5CC9">
        <w:t xml:space="preserve">e specifici </w:t>
      </w:r>
      <w:r w:rsidR="0074506B">
        <w:t>relativi a ogni</w:t>
      </w:r>
      <w:r>
        <w:t xml:space="preserve"> </w:t>
      </w:r>
      <w:r w:rsidR="00AC64E8" w:rsidRPr="00AC64E8">
        <w:rPr>
          <w:i/>
        </w:rPr>
        <w:t>Produttore</w:t>
      </w:r>
      <w:r>
        <w:t xml:space="preserve">, nei </w:t>
      </w:r>
      <w:r w:rsidRPr="001C0DBC">
        <w:rPr>
          <w:b/>
          <w:i/>
        </w:rPr>
        <w:t>Disciplinari tecnici</w:t>
      </w:r>
      <w:r>
        <w:t xml:space="preserve">, dove sono illustrate </w:t>
      </w:r>
      <w:r w:rsidR="00733475">
        <w:t xml:space="preserve">i </w:t>
      </w:r>
      <w:r w:rsidR="00733475" w:rsidRPr="00733475">
        <w:rPr>
          <w:i/>
        </w:rPr>
        <w:t>Documenti informatici</w:t>
      </w:r>
      <w:r w:rsidR="00733475">
        <w:t xml:space="preserve"> e le </w:t>
      </w:r>
      <w:r w:rsidR="002007CB" w:rsidRPr="00733475">
        <w:rPr>
          <w:i/>
        </w:rPr>
        <w:t>Aggregazioni documentali</w:t>
      </w:r>
      <w:r w:rsidRPr="00733475">
        <w:rPr>
          <w:i/>
        </w:rPr>
        <w:t xml:space="preserve"> </w:t>
      </w:r>
      <w:r w:rsidR="00733475" w:rsidRPr="00733475">
        <w:rPr>
          <w:i/>
        </w:rPr>
        <w:t>informatiche</w:t>
      </w:r>
      <w:r w:rsidR="00733475">
        <w:t xml:space="preserve"> </w:t>
      </w:r>
      <w:r>
        <w:t xml:space="preserve">oggetto di </w:t>
      </w:r>
      <w:r w:rsidR="002E7F80" w:rsidRPr="002E7F80">
        <w:t>conservazione</w:t>
      </w:r>
      <w:r>
        <w:t xml:space="preserve"> e le procedure operative per il loro </w:t>
      </w:r>
      <w:r w:rsidR="00BC11AD" w:rsidRPr="00BC11AD">
        <w:rPr>
          <w:b/>
          <w:i/>
        </w:rPr>
        <w:t>versamento</w:t>
      </w:r>
      <w:r>
        <w:t xml:space="preserve"> </w:t>
      </w:r>
      <w:r w:rsidR="002E5CC9">
        <w:t xml:space="preserve">e </w:t>
      </w:r>
      <w:r w:rsidR="00A22FC7">
        <w:t xml:space="preserve">acquisizione </w:t>
      </w:r>
      <w:r>
        <w:t xml:space="preserve">nel Sistema. </w:t>
      </w:r>
    </w:p>
    <w:p w14:paraId="169C5A52" w14:textId="77777777" w:rsidR="00617AF7" w:rsidRDefault="00617AF7"/>
    <w:p w14:paraId="169C5A53" w14:textId="5172412B" w:rsidR="00A142DD" w:rsidRDefault="00617AF7">
      <w:r>
        <w:t xml:space="preserve">Al momento </w:t>
      </w:r>
      <w:r w:rsidR="00A22FC7">
        <w:t>dell’acquisizione</w:t>
      </w:r>
      <w:r>
        <w:t xml:space="preserve"> i SIP sono oggetto di una serie di verifiche </w:t>
      </w:r>
      <w:r w:rsidR="00D853EF">
        <w:t>automatiche</w:t>
      </w:r>
      <w:r w:rsidR="009C3808">
        <w:t>.</w:t>
      </w:r>
      <w:r w:rsidR="00D853EF">
        <w:t xml:space="preserve"> </w:t>
      </w:r>
      <w:r w:rsidR="009C3808">
        <w:t xml:space="preserve">Nel caso in cui le verifiche abbiano avuto successo, il </w:t>
      </w:r>
      <w:r w:rsidR="009C3808" w:rsidRPr="00041356">
        <w:rPr>
          <w:b/>
          <w:i/>
        </w:rPr>
        <w:t>versamento</w:t>
      </w:r>
      <w:r w:rsidR="009C3808">
        <w:t xml:space="preserve"> viene accettato, il SIP </w:t>
      </w:r>
      <w:r w:rsidR="001C0DBC">
        <w:t xml:space="preserve">viene </w:t>
      </w:r>
      <w:r w:rsidR="009C3808">
        <w:t xml:space="preserve">acquisito per la sua </w:t>
      </w:r>
      <w:r w:rsidR="00AC64E8" w:rsidRPr="00AC64E8">
        <w:rPr>
          <w:i/>
        </w:rPr>
        <w:t>presa in carico</w:t>
      </w:r>
      <w:r w:rsidR="009C3808">
        <w:t xml:space="preserve"> e viene generato in modo automatico dal Sistema il </w:t>
      </w:r>
      <w:r w:rsidR="00B4009B" w:rsidRPr="00B4009B">
        <w:rPr>
          <w:i/>
        </w:rPr>
        <w:t>Rapporto di versamento</w:t>
      </w:r>
      <w:r w:rsidR="001C0DBC">
        <w:rPr>
          <w:i/>
        </w:rPr>
        <w:t>,</w:t>
      </w:r>
      <w:r w:rsidR="009C3808">
        <w:t xml:space="preserve"> che </w:t>
      </w:r>
      <w:r w:rsidR="00E81D0E">
        <w:t>viene inviato</w:t>
      </w:r>
      <w:r>
        <w:t xml:space="preserve"> al sistema che ha effettuato il </w:t>
      </w:r>
      <w:r w:rsidR="00BC11AD" w:rsidRPr="00BC11AD">
        <w:rPr>
          <w:b/>
          <w:i/>
        </w:rPr>
        <w:t>versamento</w:t>
      </w:r>
      <w:r>
        <w:t xml:space="preserve"> </w:t>
      </w:r>
      <w:r w:rsidR="009C3808">
        <w:t xml:space="preserve">in </w:t>
      </w:r>
      <w:r>
        <w:t xml:space="preserve">un </w:t>
      </w:r>
      <w:r w:rsidR="00C87314">
        <w:t>d</w:t>
      </w:r>
      <w:r w:rsidR="005E1E24" w:rsidRPr="00C87314">
        <w:t>ocumento</w:t>
      </w:r>
      <w:r>
        <w:t xml:space="preserve"> in </w:t>
      </w:r>
      <w:r w:rsidR="00752105" w:rsidRPr="00752105">
        <w:t>formato</w:t>
      </w:r>
      <w:r>
        <w:t xml:space="preserve"> XML</w:t>
      </w:r>
      <w:r w:rsidRPr="00CF7450">
        <w:t xml:space="preserve"> </w:t>
      </w:r>
      <w:r>
        <w:t>denominato</w:t>
      </w:r>
      <w:r w:rsidRPr="00CF7450">
        <w:t xml:space="preserve"> </w:t>
      </w:r>
      <w:r w:rsidR="001C0DBC">
        <w:t>“</w:t>
      </w:r>
      <w:r w:rsidR="002E6A98" w:rsidRPr="002E6A98">
        <w:rPr>
          <w:b/>
          <w:i/>
        </w:rPr>
        <w:t>Esito versamento</w:t>
      </w:r>
      <w:r w:rsidR="001C0DBC">
        <w:rPr>
          <w:b/>
          <w:i/>
        </w:rPr>
        <w:t>”</w:t>
      </w:r>
      <w:r w:rsidR="00A142DD" w:rsidRPr="00CF7450">
        <w:t xml:space="preserve">. </w:t>
      </w:r>
      <w:r w:rsidR="009C3808" w:rsidRPr="009C3808">
        <w:t>Qualora</w:t>
      </w:r>
      <w:r>
        <w:t xml:space="preserve"> il SIP non abbia superato i controlli, </w:t>
      </w:r>
      <w:r w:rsidR="00A142DD">
        <w:t>l’</w:t>
      </w:r>
      <w:r w:rsidR="002E6A98" w:rsidRPr="002E6A98">
        <w:rPr>
          <w:b/>
          <w:i/>
        </w:rPr>
        <w:t>Esito versamento</w:t>
      </w:r>
      <w:r w:rsidR="00A142DD">
        <w:t xml:space="preserve"> </w:t>
      </w:r>
      <w:r>
        <w:t xml:space="preserve">riporta il dettaglio degli errori che hanno causato il fallimento del </w:t>
      </w:r>
      <w:r w:rsidR="00BC11AD" w:rsidRPr="00BC11AD">
        <w:rPr>
          <w:b/>
          <w:i/>
        </w:rPr>
        <w:t>versamento</w:t>
      </w:r>
      <w:r>
        <w:t>.</w:t>
      </w:r>
    </w:p>
    <w:p w14:paraId="169C5A54" w14:textId="0321FE22" w:rsidR="00617AF7" w:rsidRPr="001B54BD" w:rsidRDefault="00A142DD">
      <w:r>
        <w:t xml:space="preserve">I SIP </w:t>
      </w:r>
      <w:r w:rsidR="009C3808">
        <w:t>presi in carico</w:t>
      </w:r>
      <w:r>
        <w:t xml:space="preserve"> </w:t>
      </w:r>
      <w:r w:rsidR="009C3808">
        <w:t>dal</w:t>
      </w:r>
      <w:r>
        <w:t xml:space="preserve"> Sistema </w:t>
      </w:r>
      <w:r w:rsidR="00D853EF">
        <w:t xml:space="preserve">sono inseriti in </w:t>
      </w:r>
      <w:r w:rsidR="002E6A98" w:rsidRPr="002E6A98">
        <w:rPr>
          <w:b/>
          <w:i/>
        </w:rPr>
        <w:t>Elenchi di versamento</w:t>
      </w:r>
      <w:r w:rsidR="00D853EF">
        <w:t>, document</w:t>
      </w:r>
      <w:r w:rsidR="001C0DBC">
        <w:t>i</w:t>
      </w:r>
      <w:r w:rsidR="00D853EF">
        <w:t xml:space="preserve"> in formato XML che </w:t>
      </w:r>
      <w:r w:rsidR="001C0DBC">
        <w:t xml:space="preserve">vengono </w:t>
      </w:r>
      <w:r w:rsidR="009D2018">
        <w:t xml:space="preserve">validati </w:t>
      </w:r>
      <w:r w:rsidR="00D853EF">
        <w:t>dal Responsabile della funzione archivistica di conservazione</w:t>
      </w:r>
      <w:r w:rsidR="001E70B2">
        <w:t xml:space="preserve"> o automaticamente dal Sistema</w:t>
      </w:r>
      <w:r w:rsidR="009C3808">
        <w:t xml:space="preserve">. La </w:t>
      </w:r>
      <w:r w:rsidR="009D2018">
        <w:t xml:space="preserve">validazione </w:t>
      </w:r>
      <w:r w:rsidR="009C3808">
        <w:t xml:space="preserve">dell’Elenco innesca </w:t>
      </w:r>
      <w:r w:rsidR="00617AF7">
        <w:t xml:space="preserve">la generazione </w:t>
      </w:r>
      <w:r w:rsidR="00DD7AAB">
        <w:t xml:space="preserve">dei </w:t>
      </w:r>
      <w:r w:rsidR="00AC64E8" w:rsidRPr="00AC64E8">
        <w:rPr>
          <w:i/>
        </w:rPr>
        <w:t xml:space="preserve">Pacchetti di </w:t>
      </w:r>
      <w:r w:rsidR="00AC64E8" w:rsidRPr="001B54BD">
        <w:rPr>
          <w:i/>
        </w:rPr>
        <w:t>archiviazione</w:t>
      </w:r>
      <w:r w:rsidR="00617AF7" w:rsidRPr="001B54BD">
        <w:t xml:space="preserve"> (AIP)</w:t>
      </w:r>
      <w:r w:rsidR="00DD7AAB" w:rsidRPr="001B54BD">
        <w:t xml:space="preserve"> relativi ai SIP in Elenco</w:t>
      </w:r>
      <w:r w:rsidR="00617AF7" w:rsidRPr="001B54BD">
        <w:t>.</w:t>
      </w:r>
    </w:p>
    <w:p w14:paraId="169C5A55" w14:textId="77777777" w:rsidR="00617AF7" w:rsidRPr="001B54BD" w:rsidRDefault="00617AF7"/>
    <w:p w14:paraId="169C5A56" w14:textId="54AFB81D" w:rsidR="00617AF7" w:rsidRPr="001B54BD" w:rsidRDefault="00617AF7">
      <w:r w:rsidRPr="001B54BD">
        <w:t xml:space="preserve">Va ricordato che il Sistema è in grado di acquisire e prendere in carico automaticamente solo SIP </w:t>
      </w:r>
      <w:r w:rsidR="00EA77C7" w:rsidRPr="001B54BD">
        <w:t xml:space="preserve">che rispettano la struttura dati indicata nei Modelli di SIP e nelle Specifiche tecniche dei servizi di versamento </w:t>
      </w:r>
      <w:r w:rsidRPr="001B54BD">
        <w:t>(vedi paragrafo</w:t>
      </w:r>
      <w:r w:rsidR="002D1C6A" w:rsidRPr="001B54BD">
        <w:t xml:space="preserve"> </w:t>
      </w:r>
      <w:r w:rsidR="002D1C6A" w:rsidRPr="001B54BD">
        <w:fldChar w:fldCharType="begin"/>
      </w:r>
      <w:r w:rsidR="002D1C6A" w:rsidRPr="001B54BD">
        <w:instrText xml:space="preserve"> REF _Ref441587280 \r \h </w:instrText>
      </w:r>
      <w:r w:rsidR="002D1C6A" w:rsidRPr="001B54BD">
        <w:fldChar w:fldCharType="separate"/>
      </w:r>
      <w:r w:rsidR="00BC25AD" w:rsidRPr="001B54BD">
        <w:t>6.2</w:t>
      </w:r>
      <w:r w:rsidR="002D1C6A" w:rsidRPr="001B54BD">
        <w:fldChar w:fldCharType="end"/>
      </w:r>
      <w:r w:rsidRPr="001B54BD">
        <w:t>)</w:t>
      </w:r>
      <w:r w:rsidR="008A0FD8" w:rsidRPr="001B54BD">
        <w:t xml:space="preserve">, </w:t>
      </w:r>
      <w:r w:rsidR="001B54BD" w:rsidRPr="001B54BD">
        <w:t>concordat</w:t>
      </w:r>
      <w:r w:rsidR="002B727C">
        <w:t>i</w:t>
      </w:r>
      <w:r w:rsidR="001B54BD" w:rsidRPr="001B54BD">
        <w:t xml:space="preserve"> con </w:t>
      </w:r>
      <w:r w:rsidR="008A0FD8" w:rsidRPr="001B54BD">
        <w:t>l’Outsourcer</w:t>
      </w:r>
      <w:r w:rsidR="00F874C2" w:rsidRPr="001B54BD">
        <w:t xml:space="preserve"> che gestisce l’infrastru</w:t>
      </w:r>
      <w:r w:rsidR="00993B84" w:rsidRPr="001B54BD">
        <w:t>ttu</w:t>
      </w:r>
      <w:r w:rsidR="00F874C2" w:rsidRPr="001B54BD">
        <w:t>ra</w:t>
      </w:r>
      <w:r w:rsidR="00993B84" w:rsidRPr="001B54BD">
        <w:t xml:space="preserve"> </w:t>
      </w:r>
      <w:r w:rsidR="00F874C2" w:rsidRPr="001B54BD">
        <w:t>tecnologica</w:t>
      </w:r>
      <w:r w:rsidR="00EA77C7" w:rsidRPr="001B54BD">
        <w:t xml:space="preserve">. Qualora il Produttore non sia in grado di </w:t>
      </w:r>
      <w:r w:rsidR="003A4546" w:rsidRPr="001B54BD">
        <w:t xml:space="preserve">versare i documenti </w:t>
      </w:r>
      <w:r w:rsidR="00130718" w:rsidRPr="001B54BD">
        <w:t>come SIP, può trasmetterli sotto forma di Oggetti</w:t>
      </w:r>
      <w:r w:rsidR="00973533" w:rsidRPr="001B54BD">
        <w:t xml:space="preserve"> (di formato e struttura concordati con </w:t>
      </w:r>
      <w:r w:rsidR="009224A8" w:rsidRPr="001B54BD">
        <w:t>l’Ente conservatore</w:t>
      </w:r>
      <w:r w:rsidR="00973533" w:rsidRPr="001B54BD">
        <w:t>)</w:t>
      </w:r>
      <w:r w:rsidRPr="001B54BD">
        <w:t xml:space="preserve"> </w:t>
      </w:r>
      <w:r w:rsidR="0048341C" w:rsidRPr="001B54BD">
        <w:t>per sottoporli a un’</w:t>
      </w:r>
      <w:r w:rsidRPr="001B54BD">
        <w:t>elaborazione preliminare (P</w:t>
      </w:r>
      <w:r w:rsidR="00095F20" w:rsidRPr="001B54BD">
        <w:t>reacquisizione</w:t>
      </w:r>
      <w:r w:rsidRPr="001B54BD">
        <w:t>), svolta dal Sistema e finalizzata alla loro trasformazione in SIP.</w:t>
      </w:r>
    </w:p>
    <w:p w14:paraId="169C5A57" w14:textId="77777777" w:rsidR="00617AF7" w:rsidRPr="001B54BD" w:rsidRDefault="00617AF7"/>
    <w:p w14:paraId="169C5A58" w14:textId="77777777" w:rsidR="00617AF7" w:rsidRDefault="00617AF7">
      <w:r w:rsidRPr="001B54BD">
        <w:t xml:space="preserve">In base a quanto appena illustrato, il processo di acquisizione e </w:t>
      </w:r>
      <w:r w:rsidR="00AC64E8" w:rsidRPr="001B54BD">
        <w:rPr>
          <w:i/>
        </w:rPr>
        <w:t>presa in carico</w:t>
      </w:r>
      <w:r w:rsidRPr="001B54BD">
        <w:t xml:space="preserve"> de</w:t>
      </w:r>
      <w:r w:rsidR="00F10EAF" w:rsidRPr="001B54BD">
        <w:t xml:space="preserve">i SIP prevede </w:t>
      </w:r>
      <w:r w:rsidR="00F10EAF">
        <w:t>le seguenti fasi:</w:t>
      </w:r>
    </w:p>
    <w:p w14:paraId="169C5A5A" w14:textId="77777777" w:rsidR="00617AF7" w:rsidRPr="00A11912" w:rsidRDefault="00E14688" w:rsidP="00F44FA6">
      <w:pPr>
        <w:pStyle w:val="Elenchi"/>
        <w:numPr>
          <w:ilvl w:val="0"/>
          <w:numId w:val="6"/>
        </w:numPr>
      </w:pPr>
      <w:r w:rsidRPr="00A11912">
        <w:t>Pre</w:t>
      </w:r>
      <w:r w:rsidR="00617AF7" w:rsidRPr="00A11912">
        <w:t>acquisizione;</w:t>
      </w:r>
    </w:p>
    <w:p w14:paraId="169C5A5B" w14:textId="77777777" w:rsidR="00617AF7" w:rsidRPr="00A11912" w:rsidRDefault="00A22FC7" w:rsidP="00F44FA6">
      <w:pPr>
        <w:pStyle w:val="Elenchi"/>
        <w:numPr>
          <w:ilvl w:val="0"/>
          <w:numId w:val="6"/>
        </w:numPr>
      </w:pPr>
      <w:r w:rsidRPr="00A11912">
        <w:t>Acquisizione</w:t>
      </w:r>
      <w:r w:rsidR="00617AF7" w:rsidRPr="00A11912">
        <w:t>;</w:t>
      </w:r>
    </w:p>
    <w:p w14:paraId="169C5A5C" w14:textId="77777777" w:rsidR="00617AF7" w:rsidRPr="00A11912" w:rsidRDefault="00617AF7" w:rsidP="00F44FA6">
      <w:pPr>
        <w:pStyle w:val="Elenchi"/>
        <w:numPr>
          <w:ilvl w:val="0"/>
          <w:numId w:val="6"/>
        </w:numPr>
      </w:pPr>
      <w:r w:rsidRPr="00A11912">
        <w:t>Verifica;</w:t>
      </w:r>
    </w:p>
    <w:p w14:paraId="169C5A5D" w14:textId="77777777" w:rsidR="00617AF7" w:rsidRPr="00A11912" w:rsidRDefault="00126ACD" w:rsidP="00F44FA6">
      <w:pPr>
        <w:pStyle w:val="Elenchi"/>
        <w:numPr>
          <w:ilvl w:val="0"/>
          <w:numId w:val="6"/>
        </w:numPr>
      </w:pPr>
      <w:r w:rsidRPr="00A11912">
        <w:t xml:space="preserve">Rifiuto o </w:t>
      </w:r>
      <w:r w:rsidR="00A22FC7" w:rsidRPr="00A11912">
        <w:t>accettazione</w:t>
      </w:r>
      <w:r w:rsidR="00617AF7" w:rsidRPr="00A11912">
        <w:t>;</w:t>
      </w:r>
    </w:p>
    <w:p w14:paraId="169C5A5E" w14:textId="77777777" w:rsidR="00617AF7" w:rsidRPr="00A11912" w:rsidRDefault="00617AF7" w:rsidP="00F44FA6">
      <w:pPr>
        <w:pStyle w:val="Elenchi"/>
        <w:numPr>
          <w:ilvl w:val="0"/>
          <w:numId w:val="6"/>
        </w:numPr>
      </w:pPr>
      <w:r w:rsidRPr="00A11912">
        <w:t xml:space="preserve">Presa in carico e generazione del </w:t>
      </w:r>
      <w:r w:rsidR="00B4009B" w:rsidRPr="00A11912">
        <w:t>Rapporto di versamento</w:t>
      </w:r>
      <w:r w:rsidRPr="00A11912">
        <w:t>;</w:t>
      </w:r>
    </w:p>
    <w:p w14:paraId="169C5A5F" w14:textId="77777777" w:rsidR="00617AF7" w:rsidRPr="00A11912" w:rsidRDefault="00617AF7" w:rsidP="00F44FA6">
      <w:pPr>
        <w:pStyle w:val="Elenchi"/>
        <w:numPr>
          <w:ilvl w:val="0"/>
          <w:numId w:val="6"/>
        </w:numPr>
      </w:pPr>
      <w:r w:rsidRPr="00A11912">
        <w:t xml:space="preserve">Generazione del </w:t>
      </w:r>
      <w:r w:rsidR="00AC64E8" w:rsidRPr="00A11912">
        <w:t>Pacchetto di archiviazione</w:t>
      </w:r>
      <w:r w:rsidRPr="00A11912">
        <w:t>.</w:t>
      </w:r>
    </w:p>
    <w:p w14:paraId="169C5A60" w14:textId="3AB8DAA4" w:rsidR="00617AF7" w:rsidRDefault="00617AF7"/>
    <w:p w14:paraId="5322F6D8" w14:textId="6771C26B" w:rsidR="00F11A5E" w:rsidRDefault="00013C9C">
      <w:r w:rsidRPr="00B44311">
        <w:rPr>
          <w:noProof/>
          <w:bdr w:val="single" w:sz="4" w:space="0" w:color="auto"/>
        </w:rPr>
        <w:drawing>
          <wp:inline distT="0" distB="0" distL="0" distR="0" wp14:anchorId="123C77FD" wp14:editId="34D3D4B7">
            <wp:extent cx="6096528" cy="3429297"/>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96528" cy="3429297"/>
                    </a:xfrm>
                    <a:prstGeom prst="rect">
                      <a:avLst/>
                    </a:prstGeom>
                  </pic:spPr>
                </pic:pic>
              </a:graphicData>
            </a:graphic>
          </wp:inline>
        </w:drawing>
      </w:r>
    </w:p>
    <w:p w14:paraId="3168AB71" w14:textId="569BC40C" w:rsidR="000D296C" w:rsidRDefault="000E5FAB" w:rsidP="000D296C">
      <w:pPr>
        <w:pStyle w:val="Didascalia"/>
        <w:jc w:val="center"/>
      </w:pPr>
      <w:r>
        <w:t>Ac</w:t>
      </w:r>
      <w:r w:rsidR="00C16DD2">
        <w:t>quisizione e presa in carico dei SIP</w:t>
      </w:r>
    </w:p>
    <w:p w14:paraId="6BC30C7C" w14:textId="77777777" w:rsidR="00073777" w:rsidRDefault="00073777"/>
    <w:p w14:paraId="169C5A61" w14:textId="158A2264" w:rsidR="00617AF7" w:rsidRDefault="00F14A8A">
      <w:r>
        <w:t>Nei paragrafi</w:t>
      </w:r>
      <w:r w:rsidR="00617AF7">
        <w:t xml:space="preserve"> seguenti sono illustrate nel dettaglio le varie fasi del processo.</w:t>
      </w:r>
    </w:p>
    <w:p w14:paraId="169C5A62" w14:textId="77777777" w:rsidR="0009385C" w:rsidRDefault="0009385C"/>
    <w:p w14:paraId="169C5A63"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4761C84" w14:textId="77777777" w:rsidR="00B22E4F" w:rsidRDefault="00B22E4F"/>
    <w:p w14:paraId="169C5A65" w14:textId="77777777" w:rsidR="00617AF7" w:rsidRDefault="00E14688" w:rsidP="0009385C">
      <w:pPr>
        <w:pStyle w:val="Titolo3"/>
      </w:pPr>
      <w:bookmarkStart w:id="87" w:name="_Ref441584124"/>
      <w:bookmarkStart w:id="88" w:name="_Ref441587969"/>
      <w:bookmarkStart w:id="89" w:name="_Toc443464643"/>
      <w:bookmarkStart w:id="90" w:name="_Toc524098808"/>
      <w:r>
        <w:t>Pre</w:t>
      </w:r>
      <w:r w:rsidR="00617AF7">
        <w:t>acquisizione</w:t>
      </w:r>
      <w:bookmarkEnd w:id="87"/>
      <w:bookmarkEnd w:id="88"/>
      <w:bookmarkEnd w:id="89"/>
      <w:bookmarkEnd w:id="90"/>
    </w:p>
    <w:p w14:paraId="169C5A66" w14:textId="6512DAAB" w:rsidR="00FD29CE" w:rsidRDefault="00617AF7">
      <w:r>
        <w:t>La fase di P</w:t>
      </w:r>
      <w:r w:rsidR="00095F20">
        <w:t>reacquisizione</w:t>
      </w:r>
      <w:r>
        <w:t xml:space="preserve"> ha in input un </w:t>
      </w:r>
      <w:r w:rsidR="008E0BD3">
        <w:t xml:space="preserve">Oggetto </w:t>
      </w:r>
      <w:r>
        <w:t xml:space="preserve">e in output uno o più SIP e si avvia con la trasmissione </w:t>
      </w:r>
      <w:r w:rsidR="008E0BD3">
        <w:t>dell’Oggetto</w:t>
      </w:r>
      <w:r>
        <w:t xml:space="preserve"> a cura del</w:t>
      </w:r>
      <w:r w:rsidR="00E94F72">
        <w:t xml:space="preserve"> </w:t>
      </w:r>
      <w:r w:rsidR="00AC64E8" w:rsidRPr="00AC64E8">
        <w:rPr>
          <w:i/>
        </w:rPr>
        <w:t>Produttore</w:t>
      </w:r>
      <w:r w:rsidR="008E0BD3">
        <w:t xml:space="preserve"> o </w:t>
      </w:r>
      <w:r w:rsidR="00E72465">
        <w:t xml:space="preserve">di un Versatore esterno </w:t>
      </w:r>
      <w:r w:rsidR="00720F8B">
        <w:t xml:space="preserve">da lui incaricato </w:t>
      </w:r>
      <w:r w:rsidR="00E72465">
        <w:t>(vedi paragrafo 4.2.1)</w:t>
      </w:r>
      <w:r>
        <w:t xml:space="preserve">. </w:t>
      </w:r>
      <w:r w:rsidR="00E72465">
        <w:t>L’Oggetto</w:t>
      </w:r>
      <w:r w:rsidR="00DC7964">
        <w:t xml:space="preserve"> trasmesso deve essere conforme alle specifiche </w:t>
      </w:r>
      <w:r w:rsidR="002E480A">
        <w:t>definite da</w:t>
      </w:r>
      <w:r w:rsidR="009224A8">
        <w:t>ll’Ente conservatore</w:t>
      </w:r>
      <w:r w:rsidR="00DC7964">
        <w:t xml:space="preserve">. </w:t>
      </w:r>
      <w:r w:rsidR="00B17447">
        <w:t xml:space="preserve">Il </w:t>
      </w:r>
      <w:r w:rsidR="00AC64E8" w:rsidRPr="00AC64E8">
        <w:rPr>
          <w:i/>
        </w:rPr>
        <w:t>Produttore</w:t>
      </w:r>
      <w:r w:rsidR="00720F8B">
        <w:t>/</w:t>
      </w:r>
      <w:r w:rsidR="00720F8B">
        <w:rPr>
          <w:i/>
        </w:rPr>
        <w:t>Versatore</w:t>
      </w:r>
      <w:r w:rsidR="005917A2">
        <w:t xml:space="preserve"> </w:t>
      </w:r>
      <w:r w:rsidR="00DC7964">
        <w:t xml:space="preserve">trasmette </w:t>
      </w:r>
      <w:r w:rsidR="00720F8B">
        <w:t>l’Oggetto</w:t>
      </w:r>
      <w:r>
        <w:t xml:space="preserve"> interfacciando i propri sistemi o </w:t>
      </w:r>
      <w:r w:rsidR="005D55F0">
        <w:t xml:space="preserve">utilizzando </w:t>
      </w:r>
      <w:r w:rsidR="006E3220">
        <w:t>il</w:t>
      </w:r>
      <w:r>
        <w:t xml:space="preserve"> </w:t>
      </w:r>
      <w:r w:rsidR="00533A94" w:rsidRPr="00533A94">
        <w:t>client</w:t>
      </w:r>
      <w:r>
        <w:t xml:space="preserve"> di </w:t>
      </w:r>
      <w:r w:rsidR="00BC11AD">
        <w:t>v</w:t>
      </w:r>
      <w:r w:rsidR="001D306F" w:rsidRPr="00DD2E40">
        <w:t>ersamento</w:t>
      </w:r>
      <w:r>
        <w:t xml:space="preserve"> manuale messo a disposizione da</w:t>
      </w:r>
      <w:r w:rsidR="004962C1">
        <w:t>l</w:t>
      </w:r>
      <w:r w:rsidR="00ED4E07">
        <w:t>l’</w:t>
      </w:r>
      <w:r w:rsidR="00E1371C">
        <w:t>Ente conservatore</w:t>
      </w:r>
      <w:r>
        <w:t>.</w:t>
      </w:r>
      <w:r w:rsidR="006E3220">
        <w:t xml:space="preserve"> </w:t>
      </w:r>
      <w:r>
        <w:t xml:space="preserve">Non è prevista la trasmissione </w:t>
      </w:r>
      <w:r w:rsidR="00720F8B">
        <w:t>degli Oggetti</w:t>
      </w:r>
      <w:r>
        <w:t xml:space="preserve"> su supporti fisici.</w:t>
      </w:r>
    </w:p>
    <w:p w14:paraId="169C5A69" w14:textId="77777777" w:rsidR="00617AF7" w:rsidRDefault="00617AF7"/>
    <w:p w14:paraId="169C5A6A" w14:textId="1F5BC37D" w:rsidR="00617AF7" w:rsidRDefault="00617AF7">
      <w:r>
        <w:t>Qualora la trasmissio</w:t>
      </w:r>
      <w:r w:rsidR="0074506B">
        <w:t>ne abbia esito positivo al</w:t>
      </w:r>
      <w:r>
        <w:t xml:space="preserve"> </w:t>
      </w:r>
      <w:r w:rsidR="00AC64E8" w:rsidRPr="00AC64E8">
        <w:rPr>
          <w:i/>
        </w:rPr>
        <w:t>Produttore</w:t>
      </w:r>
      <w:r>
        <w:t xml:space="preserve"> viene attestata la </w:t>
      </w:r>
      <w:r w:rsidR="00095F20">
        <w:t xml:space="preserve">corretta </w:t>
      </w:r>
      <w:r>
        <w:t>ricezione del</w:t>
      </w:r>
      <w:r w:rsidR="00F81230">
        <w:t>l’Oggetto</w:t>
      </w:r>
      <w:r>
        <w:t>.</w:t>
      </w:r>
    </w:p>
    <w:p w14:paraId="169C5A6B" w14:textId="77777777" w:rsidR="00617AF7" w:rsidRDefault="00617AF7"/>
    <w:p w14:paraId="653DC033" w14:textId="656133D0" w:rsidR="00DC7964" w:rsidRDefault="00F81230">
      <w:r>
        <w:t>L’Oggetto</w:t>
      </w:r>
      <w:r w:rsidR="00617AF7">
        <w:t xml:space="preserve"> ricevuto è sottoposto a una serie di controlli</w:t>
      </w:r>
      <w:r w:rsidR="00774222">
        <w:t xml:space="preserve"> </w:t>
      </w:r>
      <w:r w:rsidR="00617AF7">
        <w:t xml:space="preserve">finalizzati a verificarne la conformità con </w:t>
      </w:r>
      <w:r w:rsidR="00DC7964">
        <w:t xml:space="preserve">le </w:t>
      </w:r>
      <w:r>
        <w:t xml:space="preserve">relative </w:t>
      </w:r>
      <w:r w:rsidR="00DC7964">
        <w:t>specifiche</w:t>
      </w:r>
      <w:r w:rsidR="00617AF7">
        <w:t>. Qualora tali verifiche falliscano, il processo si interrompe.</w:t>
      </w:r>
    </w:p>
    <w:p w14:paraId="30F914FE" w14:textId="77777777" w:rsidR="00DC7964" w:rsidRDefault="00DC7964"/>
    <w:p w14:paraId="169C5A6C" w14:textId="2E8149CD" w:rsidR="00617AF7" w:rsidRDefault="00617AF7">
      <w:r>
        <w:t>Nel caso in cui i controlli abbiano esito positivo, il Sistema procede alle elaborazioni necessarie a versare il SIP, ovvero:</w:t>
      </w:r>
    </w:p>
    <w:p w14:paraId="169C5A6E" w14:textId="01830565" w:rsidR="00617AF7" w:rsidRDefault="00B37E5A" w:rsidP="00B37E5A">
      <w:pPr>
        <w:pStyle w:val="Elenchi"/>
        <w:tabs>
          <w:tab w:val="clear" w:pos="790"/>
          <w:tab w:val="num" w:pos="709"/>
        </w:tabs>
        <w:ind w:left="709" w:hanging="709"/>
      </w:pPr>
      <w:r>
        <w:t>trasformazione</w:t>
      </w:r>
      <w:r w:rsidR="0080296E">
        <w:t xml:space="preserve"> dell’Oggetto in uno più SIP</w:t>
      </w:r>
      <w:r>
        <w:t>: ogni SIP generato</w:t>
      </w:r>
      <w:r w:rsidR="00617AF7">
        <w:t xml:space="preserve"> contiene il riferimento </w:t>
      </w:r>
      <w:r w:rsidR="00AD4575">
        <w:t xml:space="preserve">all’Oggetto </w:t>
      </w:r>
      <w:r w:rsidR="00617AF7">
        <w:t>dal quale è stato generato;</w:t>
      </w:r>
    </w:p>
    <w:p w14:paraId="169C5A6F" w14:textId="7F6F9301" w:rsidR="00617AF7" w:rsidRDefault="00BC11AD" w:rsidP="00E318E4">
      <w:pPr>
        <w:pStyle w:val="Elenchi"/>
        <w:tabs>
          <w:tab w:val="clear" w:pos="790"/>
          <w:tab w:val="num" w:pos="709"/>
        </w:tabs>
        <w:ind w:left="709" w:hanging="709"/>
      </w:pPr>
      <w:r w:rsidRPr="00ED4E07">
        <w:rPr>
          <w:b/>
          <w:i/>
        </w:rPr>
        <w:t>versamento</w:t>
      </w:r>
      <w:r w:rsidR="00617AF7" w:rsidRPr="00A11912">
        <w:t xml:space="preserve"> </w:t>
      </w:r>
      <w:r w:rsidR="004C3BCF">
        <w:t xml:space="preserve">dei </w:t>
      </w:r>
      <w:r w:rsidR="00617AF7" w:rsidRPr="00A11912">
        <w:t>SIP nel Sistema:</w:t>
      </w:r>
      <w:r w:rsidR="00617AF7">
        <w:t xml:space="preserve"> i SIP vengono versati nel Sistema con le modalità descritte nel paragrafo</w:t>
      </w:r>
      <w:r w:rsidR="002D1C6A">
        <w:t xml:space="preserve"> </w:t>
      </w:r>
      <w:r w:rsidR="002D1C6A">
        <w:fldChar w:fldCharType="begin"/>
      </w:r>
      <w:r w:rsidR="002D1C6A">
        <w:instrText xml:space="preserve"> REF _Ref441587308 \r \h </w:instrText>
      </w:r>
      <w:r w:rsidR="00E318E4">
        <w:instrText xml:space="preserve"> \* MERGEFORMAT </w:instrText>
      </w:r>
      <w:r w:rsidR="002D1C6A">
        <w:fldChar w:fldCharType="separate"/>
      </w:r>
      <w:r w:rsidR="00BC25AD">
        <w:t>7.1.2</w:t>
      </w:r>
      <w:r w:rsidR="002D1C6A">
        <w:fldChar w:fldCharType="end"/>
      </w:r>
      <w:r w:rsidR="00617AF7">
        <w:t xml:space="preserve">. </w:t>
      </w:r>
    </w:p>
    <w:p w14:paraId="169C5A70" w14:textId="77777777" w:rsidR="00617AF7" w:rsidRDefault="00617AF7"/>
    <w:p w14:paraId="169C5A71" w14:textId="0EE29870" w:rsidR="00617AF7" w:rsidRDefault="0074506B">
      <w:r>
        <w:t>Il</w:t>
      </w:r>
      <w:r w:rsidR="00617AF7">
        <w:t xml:space="preserve"> </w:t>
      </w:r>
      <w:r w:rsidR="00AC64E8" w:rsidRPr="00AC64E8">
        <w:rPr>
          <w:i/>
        </w:rPr>
        <w:t>Produttore</w:t>
      </w:r>
      <w:r w:rsidR="00617AF7">
        <w:t xml:space="preserve"> può in ogni momento interrogare il Sistema per ottenere informazioni sullo stato di avanzamento del processo</w:t>
      </w:r>
      <w:r w:rsidR="00756408">
        <w:t xml:space="preserve"> di preacquisizione</w:t>
      </w:r>
      <w:r w:rsidR="00617AF7">
        <w:t xml:space="preserve"> e sugli esiti del </w:t>
      </w:r>
      <w:r w:rsidR="00BC11AD" w:rsidRPr="00041356">
        <w:t>versamento</w:t>
      </w:r>
      <w:r w:rsidR="00617AF7">
        <w:t xml:space="preserve"> dei SIP </w:t>
      </w:r>
      <w:r w:rsidR="00756408">
        <w:t>così generati</w:t>
      </w:r>
      <w:r w:rsidR="00617AF7">
        <w:t>.</w:t>
      </w:r>
    </w:p>
    <w:p w14:paraId="169C5A72" w14:textId="77777777" w:rsidR="0009385C" w:rsidRDefault="0009385C"/>
    <w:p w14:paraId="169C5A73"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A74" w14:textId="77777777" w:rsidR="000F45F0" w:rsidRDefault="000F45F0"/>
    <w:p w14:paraId="169C5A75" w14:textId="77777777" w:rsidR="00617AF7" w:rsidRDefault="00617AF7">
      <w:pPr>
        <w:pStyle w:val="Titolo3"/>
      </w:pPr>
      <w:r>
        <w:tab/>
      </w:r>
      <w:bookmarkStart w:id="91" w:name="_Ref441587308"/>
      <w:bookmarkStart w:id="92" w:name="_Ref441587853"/>
      <w:bookmarkStart w:id="93" w:name="_Toc443464644"/>
      <w:bookmarkStart w:id="94" w:name="_Toc524098809"/>
      <w:r w:rsidR="00DD7AAB">
        <w:t>Acquisizione</w:t>
      </w:r>
      <w:bookmarkEnd w:id="91"/>
      <w:bookmarkEnd w:id="92"/>
      <w:bookmarkEnd w:id="93"/>
      <w:bookmarkEnd w:id="94"/>
    </w:p>
    <w:p w14:paraId="169C5A76" w14:textId="5A195D7D" w:rsidR="00617AF7" w:rsidRPr="00587C01" w:rsidRDefault="00DD7AAB">
      <w:r w:rsidRPr="00587C01">
        <w:t>L’acquisizione avviene con il</w:t>
      </w:r>
      <w:r w:rsidR="00617AF7" w:rsidRPr="00587C01">
        <w:t xml:space="preserve"> </w:t>
      </w:r>
      <w:r w:rsidR="00BC11AD" w:rsidRPr="00587C01">
        <w:rPr>
          <w:b/>
          <w:i/>
        </w:rPr>
        <w:t>versamento</w:t>
      </w:r>
      <w:r w:rsidR="00617AF7" w:rsidRPr="00587C01">
        <w:t xml:space="preserve"> </w:t>
      </w:r>
      <w:r w:rsidR="00FD29CE" w:rsidRPr="00587C01">
        <w:t xml:space="preserve">di </w:t>
      </w:r>
      <w:r w:rsidR="00617AF7" w:rsidRPr="00587C01">
        <w:t xml:space="preserve">SIP nel Sistema esclusivamente mediante l’utilizzo </w:t>
      </w:r>
      <w:r w:rsidR="00FD29CE" w:rsidRPr="00587C01">
        <w:t>dei servizi</w:t>
      </w:r>
      <w:r w:rsidR="00617AF7" w:rsidRPr="00587C01">
        <w:t xml:space="preserve"> descritti nel paragrafo </w:t>
      </w:r>
      <w:r w:rsidR="002D1C6A" w:rsidRPr="00587C01">
        <w:fldChar w:fldCharType="begin"/>
      </w:r>
      <w:r w:rsidR="002D1C6A" w:rsidRPr="00587C01">
        <w:instrText xml:space="preserve"> REF _Ref441587329 \r \h </w:instrText>
      </w:r>
      <w:r w:rsidR="002D1C6A" w:rsidRPr="00587C01">
        <w:fldChar w:fldCharType="separate"/>
      </w:r>
      <w:r w:rsidR="00BC25AD" w:rsidRPr="00587C01">
        <w:t>8.2</w:t>
      </w:r>
      <w:r w:rsidR="002D1C6A" w:rsidRPr="00587C01">
        <w:fldChar w:fldCharType="end"/>
      </w:r>
      <w:r w:rsidR="002D1C6A" w:rsidRPr="00587C01">
        <w:t xml:space="preserve"> </w:t>
      </w:r>
      <w:r w:rsidR="00617AF7" w:rsidRPr="00587C01">
        <w:t xml:space="preserve">ed in dettaglio nel documento “Specifiche tecniche dei servizi di </w:t>
      </w:r>
      <w:r w:rsidR="00BC11AD" w:rsidRPr="00587C01">
        <w:t>v</w:t>
      </w:r>
      <w:r w:rsidR="001D306F" w:rsidRPr="00587C01">
        <w:t>ersamento</w:t>
      </w:r>
      <w:r w:rsidR="00617AF7" w:rsidRPr="00587C01">
        <w:t>”</w:t>
      </w:r>
      <w:r w:rsidR="008A0FD8" w:rsidRPr="00587C01">
        <w:t>, redatto dall’Outsourcer</w:t>
      </w:r>
      <w:r w:rsidR="00617AF7" w:rsidRPr="00587C01">
        <w:t>.</w:t>
      </w:r>
    </w:p>
    <w:p w14:paraId="169C5A77" w14:textId="77777777" w:rsidR="00617AF7" w:rsidRPr="00587C01" w:rsidRDefault="00617AF7"/>
    <w:p w14:paraId="169C5A78" w14:textId="3AC2195B" w:rsidR="00F340E4" w:rsidRDefault="00617AF7">
      <w:r>
        <w:t xml:space="preserve">Per effettuare il </w:t>
      </w:r>
      <w:r w:rsidR="00BC11AD" w:rsidRPr="00BC11AD">
        <w:rPr>
          <w:b/>
          <w:i/>
        </w:rPr>
        <w:t>versamento</w:t>
      </w:r>
      <w:r>
        <w:t xml:space="preserve"> di SIP </w:t>
      </w:r>
      <w:r w:rsidR="00691455">
        <w:t xml:space="preserve">il </w:t>
      </w:r>
      <w:r w:rsidR="00AC64E8" w:rsidRPr="00AC64E8">
        <w:rPr>
          <w:i/>
        </w:rPr>
        <w:t>Produttore</w:t>
      </w:r>
      <w:r w:rsidR="00691455">
        <w:t xml:space="preserve"> </w:t>
      </w:r>
      <w:r>
        <w:t xml:space="preserve">può interfacciare i propri sistemi o, in alternativa, utilizzare </w:t>
      </w:r>
      <w:r w:rsidR="00774222">
        <w:t xml:space="preserve">il </w:t>
      </w:r>
      <w:r w:rsidR="00533A94" w:rsidRPr="00533A94">
        <w:t>client</w:t>
      </w:r>
      <w:r>
        <w:t xml:space="preserve"> di </w:t>
      </w:r>
      <w:r w:rsidR="00BC11AD">
        <w:t>v</w:t>
      </w:r>
      <w:r w:rsidR="001D306F" w:rsidRPr="00DD2E40">
        <w:t>ersamento</w:t>
      </w:r>
      <w:r>
        <w:t xml:space="preserve"> manuale messo a disposizione da</w:t>
      </w:r>
      <w:r w:rsidR="004962C1">
        <w:t>l</w:t>
      </w:r>
      <w:r w:rsidR="00E0052B">
        <w:t>l’</w:t>
      </w:r>
      <w:r w:rsidR="00E1371C">
        <w:t>Ente conservatore</w:t>
      </w:r>
      <w:r>
        <w:t>, mediante il quale inserire i dati necessari a generare e versare il SIP normalizzato nel Sistema.</w:t>
      </w:r>
    </w:p>
    <w:p w14:paraId="169C5A79" w14:textId="77777777" w:rsidR="00F340E4" w:rsidRDefault="00F340E4"/>
    <w:p w14:paraId="169C5A7A" w14:textId="77777777" w:rsidR="00FD29CE" w:rsidRDefault="00FD29CE">
      <w:r>
        <w:t>Non è prevista la trasmissione di SIP su supporti fisici.</w:t>
      </w:r>
    </w:p>
    <w:p w14:paraId="169C5A7B" w14:textId="77777777" w:rsidR="00FD29CE" w:rsidRDefault="00FD29CE"/>
    <w:p w14:paraId="169C5A7E" w14:textId="77777777" w:rsidR="00617AF7" w:rsidRDefault="00617AF7">
      <w:r>
        <w:t xml:space="preserve">Al completamento della trasmissione, il SIP è </w:t>
      </w:r>
      <w:r w:rsidR="00DD7AAB">
        <w:t xml:space="preserve">acquisito e </w:t>
      </w:r>
      <w:r>
        <w:t>memorizzato in un’area di lavoro temporanea del Sistema che avvia contestualmente il processo di verifica del pacchetto</w:t>
      </w:r>
      <w:r w:rsidR="003C0D6A">
        <w:t>, descritto nel paragrafo seguente</w:t>
      </w:r>
      <w:r>
        <w:t>.</w:t>
      </w:r>
    </w:p>
    <w:p w14:paraId="169C5A7F" w14:textId="77777777" w:rsidR="0009385C" w:rsidRDefault="0009385C"/>
    <w:p w14:paraId="169C5A80"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A81" w14:textId="77777777" w:rsidR="000F45F0" w:rsidRDefault="000F45F0"/>
    <w:p w14:paraId="169C5A82" w14:textId="77777777" w:rsidR="00617AF7" w:rsidRDefault="00051281" w:rsidP="0009385C">
      <w:pPr>
        <w:pStyle w:val="Titolo2"/>
      </w:pPr>
      <w:bookmarkStart w:id="95" w:name="_Ref441584079"/>
      <w:bookmarkStart w:id="96" w:name="_Toc443464645"/>
      <w:bookmarkStart w:id="97" w:name="_Toc524098810"/>
      <w:r>
        <w:t>Verifiche effettuate sui pacchetti di versamento e sugli oggetti in ess</w:t>
      </w:r>
      <w:r w:rsidR="0009385C">
        <w:t>i</w:t>
      </w:r>
      <w:r>
        <w:t xml:space="preserve"> contenuti</w:t>
      </w:r>
      <w:bookmarkEnd w:id="95"/>
      <w:bookmarkEnd w:id="96"/>
      <w:bookmarkEnd w:id="97"/>
    </w:p>
    <w:p w14:paraId="169C5A83" w14:textId="77777777" w:rsidR="00617AF7" w:rsidRDefault="00617AF7">
      <w:r>
        <w:t xml:space="preserve">Il SIP </w:t>
      </w:r>
      <w:r w:rsidR="00DD7AAB">
        <w:t xml:space="preserve">acquisito </w:t>
      </w:r>
      <w:r>
        <w:t>viene sottoposto a una serie di verifiche automatiche da parte del Sistema, finalizzate ad evidenziare eventuali anomalie.</w:t>
      </w:r>
    </w:p>
    <w:p w14:paraId="169C5A84" w14:textId="5720C8D1" w:rsidR="00617AF7" w:rsidRDefault="00617AF7"/>
    <w:p w14:paraId="6AD368A8" w14:textId="5FB8135B" w:rsidR="0051329C" w:rsidRDefault="00537576" w:rsidP="00537576">
      <w:pPr>
        <w:jc w:val="center"/>
      </w:pPr>
      <w:r w:rsidRPr="00537576">
        <w:rPr>
          <w:noProof/>
          <w:bdr w:val="single" w:sz="4" w:space="0" w:color="auto"/>
        </w:rPr>
        <w:drawing>
          <wp:inline distT="0" distB="0" distL="0" distR="0" wp14:anchorId="33CB6433" wp14:editId="7B5BA38B">
            <wp:extent cx="4873625" cy="2078914"/>
            <wp:effectExtent l="0" t="0" r="3175"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4064" t="11944" r="15961" b="27408"/>
                    <a:stretch/>
                  </pic:blipFill>
                  <pic:spPr bwMode="auto">
                    <a:xfrm>
                      <a:off x="0" y="0"/>
                      <a:ext cx="4875714" cy="2079805"/>
                    </a:xfrm>
                    <a:prstGeom prst="rect">
                      <a:avLst/>
                    </a:prstGeom>
                    <a:ln>
                      <a:noFill/>
                    </a:ln>
                    <a:extLst>
                      <a:ext uri="{53640926-AAD7-44D8-BBD7-CCE9431645EC}">
                        <a14:shadowObscured xmlns:a14="http://schemas.microsoft.com/office/drawing/2010/main"/>
                      </a:ext>
                    </a:extLst>
                  </pic:spPr>
                </pic:pic>
              </a:graphicData>
            </a:graphic>
          </wp:inline>
        </w:drawing>
      </w:r>
    </w:p>
    <w:p w14:paraId="1B349CD4" w14:textId="4A486317" w:rsidR="00B44311" w:rsidRDefault="00B44311" w:rsidP="00B44311">
      <w:pPr>
        <w:pStyle w:val="Didascalia"/>
        <w:jc w:val="center"/>
      </w:pPr>
      <w:r>
        <w:t>Verifiche effettuate sui SIP</w:t>
      </w:r>
    </w:p>
    <w:p w14:paraId="24A3C534" w14:textId="77777777" w:rsidR="0090723A" w:rsidRDefault="0090723A"/>
    <w:p w14:paraId="169C5A85" w14:textId="77777777" w:rsidR="00691455" w:rsidRDefault="00FC0F1A">
      <w:r>
        <w:t>Le verifiche riguardano:</w:t>
      </w:r>
    </w:p>
    <w:p w14:paraId="169C5A86" w14:textId="4B83EF34" w:rsidR="00691455" w:rsidRPr="00691455" w:rsidRDefault="00691455" w:rsidP="00E318E4">
      <w:pPr>
        <w:pStyle w:val="Elenchi"/>
        <w:tabs>
          <w:tab w:val="clear" w:pos="790"/>
        </w:tabs>
        <w:ind w:left="709" w:hanging="709"/>
      </w:pPr>
      <w:r w:rsidRPr="00A11912">
        <w:t xml:space="preserve">l’identificazione del </w:t>
      </w:r>
      <w:r w:rsidR="0071551D">
        <w:t>Versatore</w:t>
      </w:r>
      <w:r w:rsidRPr="00A11912">
        <w:t>:</w:t>
      </w:r>
      <w:r>
        <w:rPr>
          <w:b/>
        </w:rPr>
        <w:t xml:space="preserve"> </w:t>
      </w:r>
      <w:r w:rsidR="00827431">
        <w:t>queste verifiche</w:t>
      </w:r>
      <w:r w:rsidR="00EA4FF4">
        <w:t>, effettuate mediante il controllo delle credenziali comunicate dal sistema versante</w:t>
      </w:r>
      <w:r w:rsidR="00827431">
        <w:t xml:space="preserve"> </w:t>
      </w:r>
      <w:r w:rsidR="00EA4FF4">
        <w:t xml:space="preserve">a ogni versamento, </w:t>
      </w:r>
      <w:r w:rsidR="00827431">
        <w:t>sono finalizzate a garantire l’identifica</w:t>
      </w:r>
      <w:r w:rsidR="005E1E24">
        <w:t>zione certa del soggetto che ha formato</w:t>
      </w:r>
      <w:r w:rsidR="00827431">
        <w:t xml:space="preserve"> il </w:t>
      </w:r>
      <w:r w:rsidR="00575536">
        <w:t>d</w:t>
      </w:r>
      <w:r w:rsidR="005E1E24" w:rsidRPr="00DD2E40">
        <w:t>ocumento</w:t>
      </w:r>
      <w:r w:rsidR="00827431">
        <w:t xml:space="preserve"> e dell’amministrazione e/o dell’</w:t>
      </w:r>
      <w:r w:rsidR="00733475" w:rsidRPr="00733475">
        <w:rPr>
          <w:i/>
        </w:rPr>
        <w:t>area organizzativa omogenea</w:t>
      </w:r>
      <w:r w:rsidR="00827431">
        <w:t xml:space="preserve"> </w:t>
      </w:r>
      <w:r w:rsidR="00827431" w:rsidRPr="00827431">
        <w:t>d</w:t>
      </w:r>
      <w:r w:rsidR="00827431">
        <w:t xml:space="preserve">i riferimento ai sensi del art. 44, comma 1 lettera a) del </w:t>
      </w:r>
      <w:r w:rsidR="00827431" w:rsidRPr="00DD2E40">
        <w:t>CAD</w:t>
      </w:r>
      <w:r w:rsidR="00827431" w:rsidRPr="00827431">
        <w:t xml:space="preserve"> </w:t>
      </w:r>
      <w:r w:rsidR="00827431">
        <w:t>e a garantire il corretto inserimento nell’</w:t>
      </w:r>
      <w:r w:rsidR="00733475" w:rsidRPr="00733475">
        <w:rPr>
          <w:i/>
        </w:rPr>
        <w:t>archivio</w:t>
      </w:r>
      <w:r w:rsidR="002007CB" w:rsidRPr="00DD2E40">
        <w:t xml:space="preserve"> </w:t>
      </w:r>
      <w:r w:rsidR="0074506B">
        <w:t>del</w:t>
      </w:r>
      <w:r w:rsidR="005243FE">
        <w:t xml:space="preserve"> </w:t>
      </w:r>
      <w:r w:rsidR="00AC64E8" w:rsidRPr="00AC64E8">
        <w:rPr>
          <w:i/>
        </w:rPr>
        <w:t>Produttore</w:t>
      </w:r>
      <w:r w:rsidRPr="00827431">
        <w:t xml:space="preserve"> </w:t>
      </w:r>
      <w:r w:rsidR="00827431">
        <w:t xml:space="preserve">nella opportuna </w:t>
      </w:r>
      <w:r w:rsidR="0081798E" w:rsidRPr="0081798E">
        <w:rPr>
          <w:b/>
          <w:i/>
        </w:rPr>
        <w:t>Struttura</w:t>
      </w:r>
      <w:r w:rsidR="005243FE" w:rsidRPr="00DD2E40">
        <w:t xml:space="preserve"> </w:t>
      </w:r>
      <w:r w:rsidR="005243FE" w:rsidRPr="005243FE">
        <w:t>(</w:t>
      </w:r>
      <w:r w:rsidR="005243FE">
        <w:t>vedi paragrafo</w:t>
      </w:r>
      <w:r w:rsidR="002D1C6A">
        <w:t xml:space="preserve"> </w:t>
      </w:r>
      <w:r w:rsidR="002D1C6A">
        <w:fldChar w:fldCharType="begin"/>
      </w:r>
      <w:r w:rsidR="002D1C6A">
        <w:instrText xml:space="preserve"> REF _Ref441587358 \r \h </w:instrText>
      </w:r>
      <w:r w:rsidR="00E318E4">
        <w:instrText xml:space="preserve"> \* MERGEFORMAT </w:instrText>
      </w:r>
      <w:r w:rsidR="002D1C6A">
        <w:fldChar w:fldCharType="separate"/>
      </w:r>
      <w:r w:rsidR="00BC25AD">
        <w:t>6.1.1</w:t>
      </w:r>
      <w:r w:rsidR="002D1C6A">
        <w:fldChar w:fldCharType="end"/>
      </w:r>
      <w:r w:rsidR="005243FE">
        <w:t>)</w:t>
      </w:r>
      <w:r w:rsidR="00827431" w:rsidRPr="00DD2E40">
        <w:t>;</w:t>
      </w:r>
    </w:p>
    <w:p w14:paraId="169C5A87" w14:textId="05D6296D" w:rsidR="00617AF7" w:rsidRDefault="00617AF7" w:rsidP="00E318E4">
      <w:pPr>
        <w:pStyle w:val="Elenchi"/>
        <w:tabs>
          <w:tab w:val="clear" w:pos="790"/>
        </w:tabs>
        <w:ind w:left="709" w:hanging="709"/>
      </w:pPr>
      <w:r w:rsidRPr="00A11912">
        <w:t>la conformità dell’</w:t>
      </w:r>
      <w:r w:rsidR="00F52002" w:rsidRPr="00F52002">
        <w:rPr>
          <w:b/>
          <w:i/>
        </w:rPr>
        <w:t>Indice del SIP</w:t>
      </w:r>
      <w:r>
        <w:rPr>
          <w:b/>
        </w:rPr>
        <w:t xml:space="preserve"> </w:t>
      </w:r>
      <w:r w:rsidRPr="00A11912">
        <w:t>al modello dati stabilito</w:t>
      </w:r>
      <w:r>
        <w:t xml:space="preserve"> (vedi paragrafo</w:t>
      </w:r>
      <w:r w:rsidR="002D1C6A">
        <w:t xml:space="preserve"> </w:t>
      </w:r>
      <w:r w:rsidR="002D1C6A">
        <w:fldChar w:fldCharType="begin"/>
      </w:r>
      <w:r w:rsidR="002D1C6A">
        <w:instrText xml:space="preserve"> REF _Ref441587370 \r \h </w:instrText>
      </w:r>
      <w:r w:rsidR="00E318E4">
        <w:instrText xml:space="preserve"> \* MERGEFORMAT </w:instrText>
      </w:r>
      <w:r w:rsidR="002D1C6A">
        <w:fldChar w:fldCharType="separate"/>
      </w:r>
      <w:r w:rsidR="00BC25AD">
        <w:t>6.2</w:t>
      </w:r>
      <w:r w:rsidR="002D1C6A">
        <w:fldChar w:fldCharType="end"/>
      </w:r>
      <w:r>
        <w:t>): queste verifiche sono finalizzate a controllare se l’</w:t>
      </w:r>
      <w:r w:rsidR="00F52002" w:rsidRPr="00F52002">
        <w:rPr>
          <w:b/>
          <w:i/>
        </w:rPr>
        <w:t>Indice del SIP</w:t>
      </w:r>
      <w:r>
        <w:t xml:space="preserve"> è conforme </w:t>
      </w:r>
      <w:r w:rsidR="00113087">
        <w:t xml:space="preserve">al modello concordato con </w:t>
      </w:r>
      <w:r w:rsidR="00B17447">
        <w:t xml:space="preserve">il </w:t>
      </w:r>
      <w:r w:rsidR="00AC64E8" w:rsidRPr="00AC64E8">
        <w:rPr>
          <w:i/>
        </w:rPr>
        <w:t>Produttore</w:t>
      </w:r>
      <w:r w:rsidR="00113087">
        <w:t xml:space="preserve"> e </w:t>
      </w:r>
      <w:r w:rsidR="00A11912">
        <w:t>configurato nel sistema</w:t>
      </w:r>
      <w:r>
        <w:t xml:space="preserve">. Inoltre viene verificata la corrispondenza della </w:t>
      </w:r>
      <w:r w:rsidRPr="00B55EC0">
        <w:t>struttura</w:t>
      </w:r>
      <w:r>
        <w:t xml:space="preserve"> degli oggetti versati </w:t>
      </w:r>
      <w:r w:rsidR="00B17447">
        <w:t xml:space="preserve">con </w:t>
      </w:r>
      <w:r>
        <w:t xml:space="preserve">quanto concordato con </w:t>
      </w:r>
      <w:r w:rsidR="005243FE">
        <w:t>i</w:t>
      </w:r>
      <w:r>
        <w:t>l</w:t>
      </w:r>
      <w:r w:rsidR="005243FE">
        <w:t xml:space="preserve"> </w:t>
      </w:r>
      <w:r w:rsidR="00AC64E8" w:rsidRPr="00AC64E8">
        <w:rPr>
          <w:i/>
        </w:rPr>
        <w:t>Produttore</w:t>
      </w:r>
      <w:r w:rsidR="00A11912">
        <w:t xml:space="preserve"> </w:t>
      </w:r>
      <w:r w:rsidR="00B17447" w:rsidRPr="00B17447">
        <w:t>e conservat</w:t>
      </w:r>
      <w:r w:rsidR="00B17447">
        <w:t>o</w:t>
      </w:r>
      <w:r w:rsidR="00B17447" w:rsidRPr="00B17447">
        <w:t xml:space="preserve"> nel Sistema nelle funzionalità di Amministrazione delle strutture versanti</w:t>
      </w:r>
      <w:r>
        <w:t>;</w:t>
      </w:r>
    </w:p>
    <w:p w14:paraId="169C5A88" w14:textId="77777777" w:rsidR="00617AF7" w:rsidRDefault="00617AF7" w:rsidP="00E318E4">
      <w:pPr>
        <w:pStyle w:val="Elenchi"/>
        <w:tabs>
          <w:tab w:val="clear" w:pos="790"/>
        </w:tabs>
        <w:ind w:left="709" w:hanging="709"/>
      </w:pPr>
      <w:r w:rsidRPr="00A11912">
        <w:t>l’univocità degli identificativi degli oggetti contenuti nel SIP:</w:t>
      </w:r>
      <w:r>
        <w:t xml:space="preserve"> il controllo è finalizzato a verificare che </w:t>
      </w:r>
      <w:r w:rsidR="005243FE">
        <w:t xml:space="preserve">gli identificativi assegnati dal </w:t>
      </w:r>
      <w:r w:rsidR="00AC64E8" w:rsidRPr="00AC64E8">
        <w:rPr>
          <w:i/>
        </w:rPr>
        <w:t>Produttore</w:t>
      </w:r>
      <w:r w:rsidR="005243FE">
        <w:t xml:space="preserve"> </w:t>
      </w:r>
      <w:r w:rsidR="003C0D6A">
        <w:t>e contenuti</w:t>
      </w:r>
      <w:r>
        <w:t xml:space="preserve"> nel SIP siano effettivamente univoci, verificando che gli stessi non siano già presenti nel Sistema;</w:t>
      </w:r>
    </w:p>
    <w:p w14:paraId="169C5A89" w14:textId="0E70E8A7" w:rsidR="00617AF7" w:rsidRDefault="00617AF7" w:rsidP="00E318E4">
      <w:pPr>
        <w:pStyle w:val="Elenchi"/>
        <w:tabs>
          <w:tab w:val="clear" w:pos="790"/>
        </w:tabs>
        <w:ind w:left="709" w:hanging="709"/>
      </w:pPr>
      <w:r w:rsidRPr="00A11912">
        <w:t xml:space="preserve">la consistenza dei </w:t>
      </w:r>
      <w:r w:rsidR="00800A71" w:rsidRPr="00A11912">
        <w:t>Metadati</w:t>
      </w:r>
      <w:r w:rsidRPr="00A11912">
        <w:t xml:space="preserve"> di profilo </w:t>
      </w:r>
      <w:r w:rsidR="005B1E70">
        <w:t xml:space="preserve">e </w:t>
      </w:r>
      <w:r w:rsidRPr="00A11912">
        <w:t>specifici</w:t>
      </w:r>
      <w:r>
        <w:rPr>
          <w:b/>
        </w:rPr>
        <w:t xml:space="preserve"> </w:t>
      </w:r>
      <w:r>
        <w:t>(vedi paragrafo</w:t>
      </w:r>
      <w:r w:rsidR="002D1C6A">
        <w:t xml:space="preserve"> </w:t>
      </w:r>
      <w:r w:rsidR="002D1C6A">
        <w:fldChar w:fldCharType="begin"/>
      </w:r>
      <w:r w:rsidR="002D1C6A">
        <w:instrText xml:space="preserve"> REF _Ref441587387 \r \h </w:instrText>
      </w:r>
      <w:r w:rsidR="00E318E4">
        <w:instrText xml:space="preserve"> \* MERGEFORMAT </w:instrText>
      </w:r>
      <w:r w:rsidR="002D1C6A">
        <w:fldChar w:fldCharType="separate"/>
      </w:r>
      <w:r w:rsidR="00BC25AD">
        <w:t>6.1.3</w:t>
      </w:r>
      <w:r w:rsidR="002D1C6A">
        <w:fldChar w:fldCharType="end"/>
      </w:r>
      <w:r>
        <w:t xml:space="preserve">): questa verifica è finalizzata a controllare che i set di </w:t>
      </w:r>
      <w:r w:rsidR="00800A71" w:rsidRPr="00DD2E40">
        <w:t>Metadati</w:t>
      </w:r>
      <w:r>
        <w:t xml:space="preserve"> presenti nel pacchetto siano conformi (in termini di obbligatorietà, valori e </w:t>
      </w:r>
      <w:r w:rsidR="00752105" w:rsidRPr="00752105">
        <w:t>formato</w:t>
      </w:r>
      <w:r w:rsidR="0074506B">
        <w:t>) a quelli concordati tra</w:t>
      </w:r>
      <w:r>
        <w:t xml:space="preserve"> </w:t>
      </w:r>
      <w:r w:rsidR="00AC64E8" w:rsidRPr="00AC64E8">
        <w:rPr>
          <w:i/>
        </w:rPr>
        <w:t>Produttore</w:t>
      </w:r>
      <w:r>
        <w:t xml:space="preserve"> e </w:t>
      </w:r>
      <w:r w:rsidR="003D7B18">
        <w:t>l’</w:t>
      </w:r>
      <w:r w:rsidR="00E1371C">
        <w:t>Ente conservatore</w:t>
      </w:r>
      <w:r>
        <w:t>. Tali set sono</w:t>
      </w:r>
      <w:r w:rsidR="001632EC">
        <w:t xml:space="preserve"> </w:t>
      </w:r>
      <w:r w:rsidR="003A6D9F">
        <w:t>configurati</w:t>
      </w:r>
      <w:r w:rsidR="003A6D9F" w:rsidRPr="00B17447">
        <w:t xml:space="preserve"> </w:t>
      </w:r>
      <w:r w:rsidR="00B17447" w:rsidRPr="00B17447">
        <w:t xml:space="preserve">nel Sistema </w:t>
      </w:r>
      <w:r w:rsidR="003A6D9F">
        <w:t>mediante le</w:t>
      </w:r>
      <w:r w:rsidR="003A6D9F" w:rsidRPr="00B17447">
        <w:t xml:space="preserve"> </w:t>
      </w:r>
      <w:r w:rsidR="00B17447" w:rsidRPr="00B17447">
        <w:t xml:space="preserve">funzionalità di Amministrazione delle </w:t>
      </w:r>
      <w:r w:rsidR="00DC217B">
        <w:t>S</w:t>
      </w:r>
      <w:r w:rsidR="00DC217B" w:rsidRPr="00B17447">
        <w:t xml:space="preserve">trutture </w:t>
      </w:r>
      <w:r w:rsidR="00B17447" w:rsidRPr="00B17447">
        <w:t>versanti</w:t>
      </w:r>
      <w:r>
        <w:t>;</w:t>
      </w:r>
    </w:p>
    <w:p w14:paraId="169C5A8A" w14:textId="153E3DC0" w:rsidR="00617AF7" w:rsidRDefault="00617AF7" w:rsidP="00E318E4">
      <w:pPr>
        <w:pStyle w:val="Elenchi"/>
        <w:tabs>
          <w:tab w:val="clear" w:pos="790"/>
        </w:tabs>
        <w:ind w:left="709" w:hanging="709"/>
      </w:pPr>
      <w:r w:rsidRPr="00AB427E">
        <w:t xml:space="preserve">il controllo sulle eventuali firme digitali apposte sugli </w:t>
      </w:r>
      <w:r w:rsidR="00D32E2C" w:rsidRPr="00D32E2C">
        <w:rPr>
          <w:b/>
          <w:i/>
        </w:rPr>
        <w:t>Oggetti-dati</w:t>
      </w:r>
      <w:r>
        <w:rPr>
          <w:b/>
        </w:rPr>
        <w:t xml:space="preserve"> </w:t>
      </w:r>
      <w:r w:rsidRPr="00AB427E">
        <w:t>(file) contenuti nel pacchetto</w:t>
      </w:r>
      <w:r w:rsidR="00AB427E">
        <w:t>.</w:t>
      </w:r>
      <w:r w:rsidR="001632EC">
        <w:t xml:space="preserve"> </w:t>
      </w:r>
      <w:r w:rsidR="00AB427E">
        <w:t>L</w:t>
      </w:r>
      <w:r>
        <w:t xml:space="preserve">e verifiche sono finalizzate a controllare la regolarità della firma digitale apposta in ordine a: </w:t>
      </w:r>
      <w:r w:rsidR="00752105" w:rsidRPr="00752105">
        <w:t>formato</w:t>
      </w:r>
      <w:r>
        <w:t xml:space="preserve"> di firma utilizzato, </w:t>
      </w:r>
      <w:r w:rsidR="00ED12E5" w:rsidRPr="00ED12E5">
        <w:rPr>
          <w:i/>
        </w:rPr>
        <w:t>integrità</w:t>
      </w:r>
      <w:r>
        <w:t xml:space="preserve"> del </w:t>
      </w:r>
      <w:r w:rsidR="00575536">
        <w:t>d</w:t>
      </w:r>
      <w:r w:rsidR="005E1E24" w:rsidRPr="00DD2E40">
        <w:t>ocumento</w:t>
      </w:r>
      <w:r>
        <w:t xml:space="preserve"> firmato (controllo crittografico), catena trusted, validità del certificato (scadenza e </w:t>
      </w:r>
      <w:r w:rsidR="00752105" w:rsidRPr="00752105">
        <w:t>formato</w:t>
      </w:r>
      <w:r>
        <w:t xml:space="preserve">), presenza di eventuali revoche. I controlli sono effettuati alla data </w:t>
      </w:r>
      <w:r w:rsidR="0074506B">
        <w:t>indicata dal</w:t>
      </w:r>
      <w:r>
        <w:t xml:space="preserve"> </w:t>
      </w:r>
      <w:r w:rsidR="00AC64E8" w:rsidRPr="00AC64E8">
        <w:rPr>
          <w:i/>
        </w:rPr>
        <w:t>Produttore</w:t>
      </w:r>
      <w:r>
        <w:t xml:space="preserve"> nel SIP (che può essere quella contenuta nella firma</w:t>
      </w:r>
      <w:r w:rsidR="00D82121">
        <w:t>, in una marca temporale</w:t>
      </w:r>
      <w:r>
        <w:t xml:space="preserve"> o un </w:t>
      </w:r>
      <w:r w:rsidR="00B4009B">
        <w:t>r</w:t>
      </w:r>
      <w:r w:rsidR="00000E31" w:rsidRPr="00DD2E40">
        <w:t>iferimento temporale</w:t>
      </w:r>
      <w:r>
        <w:t xml:space="preserve"> </w:t>
      </w:r>
      <w:r w:rsidR="00D82121">
        <w:t>dichiarato nell’Indice SIP</w:t>
      </w:r>
      <w:r>
        <w:t xml:space="preserve">) o, in assenza di questa, alla data del </w:t>
      </w:r>
      <w:r w:rsidR="00BC11AD" w:rsidRPr="00041356">
        <w:t>versamento</w:t>
      </w:r>
      <w:r>
        <w:t>;</w:t>
      </w:r>
    </w:p>
    <w:p w14:paraId="169C5A8B" w14:textId="6A735624" w:rsidR="00617AF7" w:rsidRDefault="00617AF7" w:rsidP="00E318E4">
      <w:pPr>
        <w:pStyle w:val="Elenchi"/>
        <w:tabs>
          <w:tab w:val="clear" w:pos="790"/>
        </w:tabs>
        <w:ind w:left="709" w:hanging="709"/>
      </w:pPr>
      <w:r w:rsidRPr="00AB427E">
        <w:t>l’ammissibilità dei</w:t>
      </w:r>
      <w:r>
        <w:rPr>
          <w:b/>
        </w:rPr>
        <w:t xml:space="preserve"> </w:t>
      </w:r>
      <w:r w:rsidR="009F55BF" w:rsidRPr="009F55BF">
        <w:rPr>
          <w:b/>
          <w:i/>
        </w:rPr>
        <w:t>formati</w:t>
      </w:r>
      <w:r>
        <w:rPr>
          <w:b/>
        </w:rPr>
        <w:t xml:space="preserve"> </w:t>
      </w:r>
      <w:r w:rsidRPr="00AB427E">
        <w:t xml:space="preserve">degli </w:t>
      </w:r>
      <w:r w:rsidR="00D32E2C" w:rsidRPr="00D32E2C">
        <w:rPr>
          <w:b/>
          <w:i/>
        </w:rPr>
        <w:t>Oggetti-dati</w:t>
      </w:r>
      <w:r>
        <w:rPr>
          <w:b/>
        </w:rPr>
        <w:t xml:space="preserve"> </w:t>
      </w:r>
      <w:r w:rsidRPr="00705B88">
        <w:t>(</w:t>
      </w:r>
      <w:r w:rsidRPr="00AB427E">
        <w:t xml:space="preserve">file) presenti nel pacchetto in base a quanto concordato con </w:t>
      </w:r>
      <w:r w:rsidR="0074506B" w:rsidRPr="00AB427E">
        <w:t>il</w:t>
      </w:r>
      <w:r w:rsidRPr="00AB427E">
        <w:t xml:space="preserve"> </w:t>
      </w:r>
      <w:r w:rsidR="0074506B" w:rsidRPr="00AB427E">
        <w:rPr>
          <w:i/>
        </w:rPr>
        <w:t>Produttore</w:t>
      </w:r>
      <w:r>
        <w:t xml:space="preserve">: le verifiche si esplicano nel calcolo del </w:t>
      </w:r>
      <w:r w:rsidR="00D32E2C" w:rsidRPr="00D32E2C">
        <w:rPr>
          <w:b/>
          <w:i/>
        </w:rPr>
        <w:t>mimetype</w:t>
      </w:r>
      <w:r>
        <w:t xml:space="preserve"> dell’</w:t>
      </w:r>
      <w:r w:rsidR="00D32E2C" w:rsidRPr="00D32E2C">
        <w:rPr>
          <w:b/>
          <w:i/>
        </w:rPr>
        <w:t>Oggetto-dati</w:t>
      </w:r>
      <w:r>
        <w:t xml:space="preserve"> e nel confronto del valore così ottenuto si</w:t>
      </w:r>
      <w:r w:rsidR="0074506B">
        <w:t xml:space="preserve">a con quello </w:t>
      </w:r>
      <w:r w:rsidR="00FF4B9C">
        <w:t xml:space="preserve">eventualmente </w:t>
      </w:r>
      <w:r w:rsidR="0074506B">
        <w:t>dichiarato dal</w:t>
      </w:r>
      <w:r>
        <w:t xml:space="preserve"> </w:t>
      </w:r>
      <w:r w:rsidR="00B4009B" w:rsidRPr="00B4009B">
        <w:rPr>
          <w:i/>
        </w:rPr>
        <w:t>Produttore</w:t>
      </w:r>
      <w:r>
        <w:t xml:space="preserve"> nel SIP, sia con i </w:t>
      </w:r>
      <w:r w:rsidR="00ED12E5" w:rsidRPr="00ED12E5">
        <w:t>Formati ammessi</w:t>
      </w:r>
      <w:r w:rsidR="00B17447">
        <w:t xml:space="preserve">, </w:t>
      </w:r>
      <w:r w:rsidR="00047F08">
        <w:t>documentati</w:t>
      </w:r>
      <w:r w:rsidR="00B17447">
        <w:t xml:space="preserve"> e </w:t>
      </w:r>
      <w:r w:rsidR="00B17447" w:rsidRPr="00B17447">
        <w:t>conservat</w:t>
      </w:r>
      <w:r w:rsidR="00B17447">
        <w:t>i</w:t>
      </w:r>
      <w:r w:rsidR="00B17447" w:rsidRPr="00B17447">
        <w:t xml:space="preserve"> nel Sistema nelle funzionalità di Amministrazione delle strutture versanti</w:t>
      </w:r>
      <w:r>
        <w:t>;</w:t>
      </w:r>
    </w:p>
    <w:p w14:paraId="169C5A8C" w14:textId="02387B31" w:rsidR="00617AF7" w:rsidRDefault="00617AF7" w:rsidP="00E318E4">
      <w:pPr>
        <w:pStyle w:val="Elenchi"/>
        <w:tabs>
          <w:tab w:val="clear" w:pos="790"/>
        </w:tabs>
        <w:ind w:left="709" w:hanging="709"/>
      </w:pPr>
      <w:r>
        <w:rPr>
          <w:b/>
        </w:rPr>
        <w:t xml:space="preserve">i controlli di coerenza e consistenza delle </w:t>
      </w:r>
      <w:r w:rsidR="008959E9" w:rsidRPr="008959E9">
        <w:rPr>
          <w:b/>
        </w:rPr>
        <w:t xml:space="preserve">Aggregazioni documentali informatiche </w:t>
      </w:r>
      <w:r w:rsidRPr="008959E9">
        <w:rPr>
          <w:b/>
        </w:rPr>
        <w:t>versat</w:t>
      </w:r>
      <w:r>
        <w:rPr>
          <w:b/>
        </w:rPr>
        <w:t>e:</w:t>
      </w:r>
      <w:r>
        <w:t xml:space="preserve"> si tratta di controlli che vengono svolti in caso di </w:t>
      </w:r>
      <w:r w:rsidR="00041356" w:rsidRPr="00041356">
        <w:rPr>
          <w:b/>
          <w:i/>
        </w:rPr>
        <w:t>Versamento in archivio</w:t>
      </w:r>
      <w:r w:rsidR="002007CB" w:rsidRPr="00DD2E40">
        <w:t xml:space="preserve"> </w:t>
      </w:r>
      <w:r>
        <w:t xml:space="preserve">di </w:t>
      </w:r>
      <w:r w:rsidR="00C762BE" w:rsidRPr="00AB427E">
        <w:t>aggregazioni documentali informatiche</w:t>
      </w:r>
      <w:r w:rsidR="00D638FF">
        <w:t xml:space="preserve"> </w:t>
      </w:r>
      <w:r w:rsidR="00EA4FF4">
        <w:t xml:space="preserve">e </w:t>
      </w:r>
      <w:r>
        <w:t>sono finalizzati a verificare la coerenza e la completezza di quanto versato.</w:t>
      </w:r>
    </w:p>
    <w:p w14:paraId="169C5A8D" w14:textId="77777777" w:rsidR="00617AF7" w:rsidRPr="009A33A7" w:rsidRDefault="00617AF7"/>
    <w:p w14:paraId="169C5A8E" w14:textId="757DF078" w:rsidR="00617AF7" w:rsidRPr="009A33A7" w:rsidRDefault="00617AF7">
      <w:r w:rsidRPr="009A33A7">
        <w:t xml:space="preserve">La descrizione analitica delle verifiche automatiche e dei controlli a cui sono sottoposti i SIP, nonché le logiche con cui il Sistema opera in questo frangente, sono illustrati nel documento “Specifiche tecniche dei servizi di </w:t>
      </w:r>
      <w:r w:rsidR="00BC11AD" w:rsidRPr="009A33A7">
        <w:t>v</w:t>
      </w:r>
      <w:r w:rsidR="001D306F" w:rsidRPr="009A33A7">
        <w:t>ersamento</w:t>
      </w:r>
      <w:r w:rsidRPr="009A33A7">
        <w:t>”.</w:t>
      </w:r>
    </w:p>
    <w:p w14:paraId="169C5A8F" w14:textId="77777777" w:rsidR="0009385C" w:rsidRPr="009A33A7" w:rsidRDefault="0009385C"/>
    <w:p w14:paraId="169C5A90" w14:textId="392F58CF" w:rsidR="000F45F0"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686EC8E0" w14:textId="7D1D24BE" w:rsidR="00563B2D" w:rsidRDefault="00563B2D" w:rsidP="000F45F0">
      <w:pPr>
        <w:rPr>
          <w:sz w:val="16"/>
          <w:szCs w:val="16"/>
        </w:rPr>
      </w:pPr>
    </w:p>
    <w:p w14:paraId="11960F06" w14:textId="46A87A13" w:rsidR="00C2011C" w:rsidRDefault="00617AF7" w:rsidP="00563B2D">
      <w:pPr>
        <w:pStyle w:val="Titolo2"/>
      </w:pPr>
      <w:bookmarkStart w:id="98" w:name="_Ref441587457"/>
      <w:bookmarkStart w:id="99" w:name="_Ref441587656"/>
      <w:bookmarkStart w:id="100" w:name="_Toc443464646"/>
      <w:bookmarkStart w:id="101" w:name="_Toc524098811"/>
      <w:r>
        <w:t>Accettazione</w:t>
      </w:r>
      <w:r w:rsidR="00051281">
        <w:t xml:space="preserve"> dei pacchetti di versamento e generazione del rapporto di versamento di presa in carico</w:t>
      </w:r>
      <w:bookmarkEnd w:id="98"/>
      <w:bookmarkEnd w:id="99"/>
      <w:bookmarkEnd w:id="100"/>
      <w:bookmarkEnd w:id="101"/>
    </w:p>
    <w:p w14:paraId="26CDDCC2" w14:textId="77777777" w:rsidR="00D717A0" w:rsidRDefault="00D717A0" w:rsidP="00D717A0">
      <w:r>
        <w:t xml:space="preserve">Nel caso in cui tutte le verifiche abbiano avuto esito positivo, il SIP viene acquisito nel Sistema per la sua </w:t>
      </w:r>
      <w:r w:rsidRPr="00AC64E8">
        <w:rPr>
          <w:i/>
        </w:rPr>
        <w:t>presa in carico</w:t>
      </w:r>
      <w:r>
        <w:t>, memorizzato nelle sue varie parti (</w:t>
      </w:r>
      <w:r w:rsidRPr="00F52002">
        <w:rPr>
          <w:b/>
          <w:i/>
        </w:rPr>
        <w:t>Indice del SIP</w:t>
      </w:r>
      <w:r>
        <w:t xml:space="preserve"> e </w:t>
      </w:r>
      <w:r w:rsidRPr="00D32E2C">
        <w:rPr>
          <w:b/>
          <w:i/>
        </w:rPr>
        <w:t>Oggetti-dati</w:t>
      </w:r>
      <w:r>
        <w:t>), associato logicamente all’</w:t>
      </w:r>
      <w:r w:rsidRPr="00733475">
        <w:rPr>
          <w:i/>
        </w:rPr>
        <w:t>archivio</w:t>
      </w:r>
      <w:r w:rsidRPr="00DD2E40">
        <w:t xml:space="preserve"> </w:t>
      </w:r>
      <w:r>
        <w:t xml:space="preserve">del </w:t>
      </w:r>
      <w:r w:rsidRPr="00B4009B">
        <w:rPr>
          <w:i/>
        </w:rPr>
        <w:t>Produttore</w:t>
      </w:r>
      <w:r>
        <w:t xml:space="preserve"> ed eliminato dall’area di lavoro temporanea.</w:t>
      </w:r>
    </w:p>
    <w:p w14:paraId="429AC06A" w14:textId="77777777" w:rsidR="00D717A0" w:rsidRDefault="00D717A0" w:rsidP="00D717A0">
      <w:r>
        <w:t>In particolare, l’</w:t>
      </w:r>
      <w:r w:rsidRPr="00F52002">
        <w:rPr>
          <w:b/>
          <w:i/>
        </w:rPr>
        <w:t>Indice del SIP</w:t>
      </w:r>
      <w:r>
        <w:t xml:space="preserve"> e gli </w:t>
      </w:r>
      <w:r w:rsidRPr="00D32E2C">
        <w:rPr>
          <w:b/>
          <w:i/>
        </w:rPr>
        <w:t>Oggetti-dati</w:t>
      </w:r>
      <w:r>
        <w:t xml:space="preserve"> vengono memorizzati nella loro </w:t>
      </w:r>
      <w:r w:rsidRPr="00ED12E5">
        <w:rPr>
          <w:i/>
        </w:rPr>
        <w:t>integrità</w:t>
      </w:r>
      <w:r>
        <w:t xml:space="preserve"> e mantenuti nel Sistema anche ai fini del loro successivo inserimento nell’AIP (vedi paragrafo </w:t>
      </w:r>
      <w:r>
        <w:fldChar w:fldCharType="begin"/>
      </w:r>
      <w:r>
        <w:instrText xml:space="preserve"> REF _Ref441566228 \r \h </w:instrText>
      </w:r>
      <w:r>
        <w:fldChar w:fldCharType="separate"/>
      </w:r>
      <w:r>
        <w:t>7.5</w:t>
      </w:r>
      <w:r>
        <w:fldChar w:fldCharType="end"/>
      </w:r>
      <w:r>
        <w:t xml:space="preserve">). </w:t>
      </w:r>
    </w:p>
    <w:p w14:paraId="45D4765A" w14:textId="77777777" w:rsidR="00D717A0" w:rsidRDefault="00D717A0" w:rsidP="00D717A0">
      <w:r>
        <w:t xml:space="preserve">Le operazioni di acquisizione si concludono con la </w:t>
      </w:r>
      <w:r w:rsidRPr="00AC64E8">
        <w:rPr>
          <w:i/>
        </w:rPr>
        <w:t>presa in carico</w:t>
      </w:r>
      <w:r>
        <w:t xml:space="preserve"> dei SIP accettati e la generazione automatica del relativo </w:t>
      </w:r>
      <w:r w:rsidRPr="00B4009B">
        <w:rPr>
          <w:i/>
        </w:rPr>
        <w:t>Rapporto di versamento</w:t>
      </w:r>
      <w:r>
        <w:rPr>
          <w:i/>
        </w:rPr>
        <w:t xml:space="preserve"> </w:t>
      </w:r>
      <w:r>
        <w:t xml:space="preserve">che viene memorizzato nel Sistema e associato al SIP cui si riferisce. </w:t>
      </w:r>
    </w:p>
    <w:p w14:paraId="02CD3E5B" w14:textId="77777777" w:rsidR="00D717A0" w:rsidRDefault="00D717A0" w:rsidP="00D717A0">
      <w:r>
        <w:t xml:space="preserve">Il </w:t>
      </w:r>
      <w:r w:rsidRPr="00B4009B">
        <w:rPr>
          <w:i/>
        </w:rPr>
        <w:t>Rapporto di versamento</w:t>
      </w:r>
      <w:r>
        <w:t xml:space="preserve"> contiene l’</w:t>
      </w:r>
      <w:r w:rsidRPr="00DD2E40">
        <w:t>Identificativo univoco</w:t>
      </w:r>
      <w:r>
        <w:t xml:space="preserve"> del Rapporto, il </w:t>
      </w:r>
      <w:r w:rsidRPr="00B4009B">
        <w:rPr>
          <w:i/>
        </w:rPr>
        <w:t>Riferimento temporale</w:t>
      </w:r>
      <w:r>
        <w:t xml:space="preserve"> relativo alla sua creazione (specificato con riferimento al </w:t>
      </w:r>
      <w:r w:rsidRPr="00E9244F">
        <w:rPr>
          <w:b/>
          <w:i/>
        </w:rPr>
        <w:t>tempo UTC</w:t>
      </w:r>
      <w:r>
        <w:t>), l’</w:t>
      </w:r>
      <w:r w:rsidRPr="00ED12E5">
        <w:rPr>
          <w:i/>
        </w:rPr>
        <w:t>impronta</w:t>
      </w:r>
      <w:r>
        <w:t xml:space="preserve"> dell’</w:t>
      </w:r>
      <w:r w:rsidRPr="00F52002">
        <w:rPr>
          <w:b/>
          <w:i/>
        </w:rPr>
        <w:t>Indice del SIP</w:t>
      </w:r>
      <w:r>
        <w:t xml:space="preserve"> e le </w:t>
      </w:r>
      <w:r w:rsidRPr="00ED12E5">
        <w:rPr>
          <w:i/>
        </w:rPr>
        <w:t>impronte</w:t>
      </w:r>
      <w:r>
        <w:t xml:space="preserve"> degli </w:t>
      </w:r>
      <w:r w:rsidRPr="00D32E2C">
        <w:rPr>
          <w:b/>
          <w:i/>
        </w:rPr>
        <w:t>Oggetti-dati</w:t>
      </w:r>
      <w:r>
        <w:t xml:space="preserve"> che ne fanno parte, oltre alla descrizione sintetica del contenuto del SIP acquisito. La descrizione analitica del </w:t>
      </w:r>
      <w:r w:rsidRPr="00B4009B">
        <w:rPr>
          <w:i/>
        </w:rPr>
        <w:t>Rapporto di versamento</w:t>
      </w:r>
      <w:r>
        <w:t xml:space="preserve"> e la relativa struttura dati è contenuta nel documento “Specifiche tecniche dei servizi di versamento”.</w:t>
      </w:r>
    </w:p>
    <w:p w14:paraId="16DDCC81" w14:textId="77777777" w:rsidR="00D717A0" w:rsidRDefault="00D717A0" w:rsidP="00D717A0"/>
    <w:p w14:paraId="4366D237" w14:textId="6B3720AA" w:rsidR="00B50870" w:rsidRDefault="00584CBA" w:rsidP="00A63AF7">
      <w:pPr>
        <w:jc w:val="center"/>
      </w:pPr>
      <w:r w:rsidRPr="00A957E9">
        <w:rPr>
          <w:noProof/>
          <w:bdr w:val="single" w:sz="4" w:space="0" w:color="auto"/>
        </w:rPr>
        <w:drawing>
          <wp:inline distT="0" distB="0" distL="0" distR="0" wp14:anchorId="3CED07FA" wp14:editId="4F831AB0">
            <wp:extent cx="5410200" cy="342900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11250"/>
                    <a:stretch/>
                  </pic:blipFill>
                  <pic:spPr bwMode="auto">
                    <a:xfrm>
                      <a:off x="0" y="0"/>
                      <a:ext cx="5410669" cy="3429297"/>
                    </a:xfrm>
                    <a:prstGeom prst="rect">
                      <a:avLst/>
                    </a:prstGeom>
                    <a:ln>
                      <a:noFill/>
                    </a:ln>
                    <a:extLst>
                      <a:ext uri="{53640926-AAD7-44D8-BBD7-CCE9431645EC}">
                        <a14:shadowObscured xmlns:a14="http://schemas.microsoft.com/office/drawing/2010/main"/>
                      </a:ext>
                    </a:extLst>
                  </pic:spPr>
                </pic:pic>
              </a:graphicData>
            </a:graphic>
          </wp:inline>
        </w:drawing>
      </w:r>
    </w:p>
    <w:p w14:paraId="1640CE07" w14:textId="5EE3B1A9" w:rsidR="005C797A" w:rsidRDefault="00234EDC" w:rsidP="005C797A">
      <w:pPr>
        <w:pStyle w:val="Didascalia"/>
        <w:jc w:val="center"/>
      </w:pPr>
      <w:r>
        <w:t>Accettazione / Rifiuto dei</w:t>
      </w:r>
      <w:r w:rsidR="005C797A">
        <w:t xml:space="preserve"> SIP</w:t>
      </w:r>
    </w:p>
    <w:p w14:paraId="7D53062C" w14:textId="77777777" w:rsidR="005C797A" w:rsidRDefault="005C797A" w:rsidP="00051281"/>
    <w:p w14:paraId="169C5A9A" w14:textId="4F2C9B6A" w:rsidR="00051281" w:rsidRDefault="00051281" w:rsidP="00051281">
      <w:r>
        <w:t xml:space="preserve">Il </w:t>
      </w:r>
      <w:r w:rsidRPr="00B4009B">
        <w:rPr>
          <w:i/>
        </w:rPr>
        <w:t>Rapporto di versamento</w:t>
      </w:r>
      <w:r>
        <w:t xml:space="preserve"> è reso disponibile al </w:t>
      </w:r>
      <w:r w:rsidRPr="00B4009B">
        <w:rPr>
          <w:i/>
        </w:rPr>
        <w:t>Produttore</w:t>
      </w:r>
      <w:r>
        <w:t xml:space="preserve"> in varie modalità:</w:t>
      </w:r>
    </w:p>
    <w:p w14:paraId="169C5A9B" w14:textId="0BBC758D" w:rsidR="00051281" w:rsidRDefault="00051281" w:rsidP="00E318E4">
      <w:pPr>
        <w:pStyle w:val="Elenchi"/>
        <w:tabs>
          <w:tab w:val="clear" w:pos="790"/>
        </w:tabs>
        <w:ind w:left="709" w:hanging="709"/>
      </w:pPr>
      <w:r>
        <w:t xml:space="preserve">è trasmesso in risposta al </w:t>
      </w:r>
      <w:r w:rsidRPr="00BC11AD">
        <w:rPr>
          <w:b/>
          <w:i/>
        </w:rPr>
        <w:t>versamento</w:t>
      </w:r>
      <w:r>
        <w:t xml:space="preserve"> del SIP nell’</w:t>
      </w:r>
      <w:r w:rsidRPr="002E6A98">
        <w:rPr>
          <w:b/>
          <w:i/>
        </w:rPr>
        <w:t>Esito versamento</w:t>
      </w:r>
      <w:r>
        <w:t xml:space="preserve">, un documento in formato XML che contiene, oltre al </w:t>
      </w:r>
      <w:r w:rsidRPr="00B4009B">
        <w:rPr>
          <w:i/>
        </w:rPr>
        <w:t>Rapporto di versamento</w:t>
      </w:r>
      <w:r>
        <w:t xml:space="preserve">, l’elenco analitico dei controlli eseguiti e dei relativi esiti, i parametri di configurazione del Sistema al momento del </w:t>
      </w:r>
      <w:r w:rsidRPr="00041356">
        <w:t>versamento</w:t>
      </w:r>
      <w:r>
        <w:t xml:space="preserve"> e la data di versamento del SIP, descritto in dettaglio nel documento </w:t>
      </w:r>
      <w:r w:rsidR="00E9244F">
        <w:t>“</w:t>
      </w:r>
      <w:r>
        <w:t>Specifiche tecniche dei servizi di versamento</w:t>
      </w:r>
      <w:r w:rsidR="00F85DF6">
        <w:t>”</w:t>
      </w:r>
      <w:r>
        <w:t>;</w:t>
      </w:r>
    </w:p>
    <w:p w14:paraId="169C5A9C" w14:textId="77777777" w:rsidR="00051281" w:rsidRDefault="00051281" w:rsidP="00E318E4">
      <w:pPr>
        <w:pStyle w:val="Elenchi"/>
        <w:tabs>
          <w:tab w:val="clear" w:pos="790"/>
        </w:tabs>
        <w:ind w:left="709" w:hanging="709"/>
      </w:pPr>
      <w:r>
        <w:t>può essere richiesto utilizzando un apposito servizio, secondo le modalità descritte nel documento “</w:t>
      </w:r>
      <w:r w:rsidRPr="00DD2E40">
        <w:t>Specifiche tecniche dei servizi di recupero</w:t>
      </w:r>
      <w:r>
        <w:t>”;</w:t>
      </w:r>
    </w:p>
    <w:p w14:paraId="169C5A9D" w14:textId="77777777" w:rsidR="00051281" w:rsidRDefault="00051281" w:rsidP="00E318E4">
      <w:pPr>
        <w:pStyle w:val="Elenchi"/>
        <w:tabs>
          <w:tab w:val="clear" w:pos="790"/>
        </w:tabs>
        <w:ind w:left="709" w:hanging="709"/>
      </w:pPr>
      <w:r>
        <w:t>può essere visualizzato e scaricato dall’interfaccia web del Sistema dagli operatori abilitati utilizzando le apposite funzionalità del Sistema.</w:t>
      </w:r>
    </w:p>
    <w:p w14:paraId="169C5A9F" w14:textId="72DAF24E" w:rsidR="000F45F0" w:rsidRPr="00027D34" w:rsidRDefault="003B5760" w:rsidP="000F45F0">
      <w:pPr>
        <w:rPr>
          <w:sz w:val="16"/>
          <w:szCs w:val="16"/>
        </w:rPr>
      </w:pPr>
      <w:r w:rsidDel="003B5760">
        <w:t xml:space="preserve"> </w:t>
      </w:r>
      <w:r w:rsidR="000F45F0" w:rsidRPr="00027D34">
        <w:rPr>
          <w:sz w:val="16"/>
          <w:szCs w:val="16"/>
        </w:rPr>
        <w:t>[</w:t>
      </w:r>
      <w:hyperlink w:anchor="Sommario" w:history="1">
        <w:r w:rsidR="000F45F0" w:rsidRPr="000F45F0">
          <w:rPr>
            <w:rStyle w:val="Collegamentoipertestuale"/>
            <w:sz w:val="16"/>
            <w:szCs w:val="16"/>
          </w:rPr>
          <w:t>Torna al Sommario</w:t>
        </w:r>
      </w:hyperlink>
      <w:r w:rsidR="000F45F0" w:rsidRPr="00027D34">
        <w:rPr>
          <w:sz w:val="16"/>
          <w:szCs w:val="16"/>
        </w:rPr>
        <w:t>]</w:t>
      </w:r>
    </w:p>
    <w:p w14:paraId="169C5AA0" w14:textId="77777777" w:rsidR="00051281" w:rsidRDefault="00051281"/>
    <w:p w14:paraId="169C5AA1" w14:textId="77777777" w:rsidR="00051281" w:rsidRPr="00051281" w:rsidRDefault="00051281" w:rsidP="0009385C">
      <w:pPr>
        <w:pStyle w:val="Titolo2"/>
      </w:pPr>
      <w:bookmarkStart w:id="102" w:name="_Toc443464647"/>
      <w:bookmarkStart w:id="103" w:name="_Toc524098812"/>
      <w:r w:rsidRPr="00051281">
        <w:t>Rifiuto dei pacchetti di versamento e modalità di comunicazione delle anomalie</w:t>
      </w:r>
      <w:bookmarkEnd w:id="102"/>
      <w:bookmarkEnd w:id="103"/>
    </w:p>
    <w:p w14:paraId="169C5AA2" w14:textId="79F1AA48" w:rsidR="00051281" w:rsidRDefault="00051281" w:rsidP="00051281">
      <w:r>
        <w:t xml:space="preserve">Nel caso in cui almeno una delle verifiche elencate al paragrafo </w:t>
      </w:r>
      <w:r w:rsidR="002D1C6A">
        <w:fldChar w:fldCharType="begin"/>
      </w:r>
      <w:r w:rsidR="002D1C6A">
        <w:instrText xml:space="preserve"> REF _Ref441587457 \r \h </w:instrText>
      </w:r>
      <w:r w:rsidR="002D1C6A">
        <w:fldChar w:fldCharType="separate"/>
      </w:r>
      <w:r w:rsidR="00BC25AD">
        <w:t>7.3</w:t>
      </w:r>
      <w:r w:rsidR="002D1C6A">
        <w:fldChar w:fldCharType="end"/>
      </w:r>
      <w:r>
        <w:t xml:space="preserve"> non vada a buon fine, il SIP viene rifiutato e il Sistema restituisce al </w:t>
      </w:r>
      <w:r w:rsidRPr="00B4009B">
        <w:rPr>
          <w:i/>
        </w:rPr>
        <w:t>Produttore</w:t>
      </w:r>
      <w:r>
        <w:t xml:space="preserve"> gli errori riscontrati, inviando </w:t>
      </w:r>
      <w:r w:rsidRPr="00A475DC">
        <w:t>l’</w:t>
      </w:r>
      <w:r w:rsidRPr="002E6A98">
        <w:rPr>
          <w:b/>
          <w:i/>
        </w:rPr>
        <w:t>Esito versamento</w:t>
      </w:r>
      <w:r w:rsidRPr="00DD2E40">
        <w:t xml:space="preserve">, </w:t>
      </w:r>
      <w:r>
        <w:t>un documento in formato XML, descritto in dettaglio nel documento Specifiche tecniche dei servizi di versamento, in cui sono contenute tutte le informazioni sui controlli effettuati e i relativi esiti, sia sintetici che analitici, nonché l’</w:t>
      </w:r>
      <w:r w:rsidRPr="00F52002">
        <w:rPr>
          <w:b/>
          <w:i/>
        </w:rPr>
        <w:t>Indice del SIP</w:t>
      </w:r>
      <w:r>
        <w:t xml:space="preserve"> rifiutato.</w:t>
      </w:r>
    </w:p>
    <w:p w14:paraId="169C5AA3" w14:textId="77777777" w:rsidR="00051281" w:rsidRDefault="00051281" w:rsidP="00051281"/>
    <w:p w14:paraId="169C5AA4" w14:textId="7B3A88E3" w:rsidR="00051281" w:rsidRDefault="00051281" w:rsidP="00051281">
      <w:r>
        <w:t xml:space="preserve">I Pacchetti rifiutati, ovvero l’Indice dei SIP e gli </w:t>
      </w:r>
      <w:r w:rsidRPr="00D32E2C">
        <w:rPr>
          <w:b/>
          <w:i/>
        </w:rPr>
        <w:t>Oggetti-dati</w:t>
      </w:r>
      <w:r>
        <w:t xml:space="preserve"> che ne fanno parte, unitamente ai relativi </w:t>
      </w:r>
      <w:r w:rsidRPr="002E6A98">
        <w:rPr>
          <w:b/>
          <w:i/>
        </w:rPr>
        <w:t>Esiti versamento</w:t>
      </w:r>
      <w:r>
        <w:t>, sono memorizzati in un’area temporanea del Sistema, logicamente esterna all’</w:t>
      </w:r>
      <w:r w:rsidRPr="00733475">
        <w:rPr>
          <w:i/>
        </w:rPr>
        <w:t>archivio</w:t>
      </w:r>
      <w:r w:rsidRPr="00DD2E40">
        <w:t xml:space="preserve"> </w:t>
      </w:r>
      <w:r>
        <w:t xml:space="preserve">vero e proprio, a cui sia il </w:t>
      </w:r>
      <w:r w:rsidRPr="00B4009B">
        <w:rPr>
          <w:i/>
        </w:rPr>
        <w:t>Produttore</w:t>
      </w:r>
      <w:r>
        <w:t xml:space="preserve"> che </w:t>
      </w:r>
      <w:r w:rsidR="00E1371C">
        <w:t>Ente conservatore</w:t>
      </w:r>
      <w:r>
        <w:t xml:space="preserve"> possono accedere utilizzando l’interfaccia web del Sistema, per eventuali ulteriori controlli e verifiche (vedi paragrafo</w:t>
      </w:r>
      <w:r w:rsidR="002D1C6A">
        <w:t xml:space="preserve"> </w:t>
      </w:r>
      <w:r w:rsidR="002D1C6A">
        <w:fldChar w:fldCharType="begin"/>
      </w:r>
      <w:r w:rsidR="002D1C6A">
        <w:instrText xml:space="preserve"> REF _Ref441587471 \r \h </w:instrText>
      </w:r>
      <w:r w:rsidR="002D1C6A">
        <w:fldChar w:fldCharType="separate"/>
      </w:r>
      <w:r w:rsidR="00BC25AD">
        <w:t>7.4.1</w:t>
      </w:r>
      <w:r w:rsidR="002D1C6A">
        <w:fldChar w:fldCharType="end"/>
      </w:r>
      <w:r>
        <w:t>).</w:t>
      </w:r>
    </w:p>
    <w:p w14:paraId="169C5AA5" w14:textId="77777777" w:rsidR="00051281" w:rsidRDefault="00051281" w:rsidP="00051281"/>
    <w:p w14:paraId="169C5AA6" w14:textId="34BC9B59" w:rsidR="00051281" w:rsidRDefault="00051281" w:rsidP="00051281">
      <w:r>
        <w:t xml:space="preserve">I SIP rifiutati restano memorizzati nel Sistema almeno per un anno, trascorso il quale possono essere cancellati, interamente o per la sola parte di </w:t>
      </w:r>
      <w:r w:rsidRPr="00D32E2C">
        <w:rPr>
          <w:b/>
          <w:i/>
        </w:rPr>
        <w:t>Oggetti-dati</w:t>
      </w:r>
      <w:r>
        <w:t xml:space="preserve">. La cancellazione è stabilita ed effettuata sulla base di valutazioni che tengono conto delle </w:t>
      </w:r>
      <w:r w:rsidRPr="0081798E">
        <w:rPr>
          <w:b/>
          <w:i/>
        </w:rPr>
        <w:t>tipologie documentarie</w:t>
      </w:r>
      <w:r>
        <w:t xml:space="preserve"> trattate, delle caratteristiche del </w:t>
      </w:r>
      <w:r w:rsidRPr="00B4009B">
        <w:rPr>
          <w:i/>
        </w:rPr>
        <w:t>Produttore</w:t>
      </w:r>
      <w:r>
        <w:t xml:space="preserve"> e della quantità e qualità dei versamenti falliti. Eventuali specifiche modalità e tempistiche di cancellazione dei SIP rifiutati sono</w:t>
      </w:r>
      <w:r w:rsidR="00A37453">
        <w:t xml:space="preserve"> concordate con il Produttore e configurate nel Sistema</w:t>
      </w:r>
      <w:r>
        <w:t>.</w:t>
      </w:r>
    </w:p>
    <w:p w14:paraId="169C5AA7" w14:textId="77777777" w:rsidR="00051281" w:rsidRDefault="00051281"/>
    <w:p w14:paraId="169C5AA8"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AA9" w14:textId="77777777" w:rsidR="000F45F0" w:rsidRDefault="000F45F0"/>
    <w:p w14:paraId="169C5AAA" w14:textId="77777777" w:rsidR="00E16B42" w:rsidRDefault="00E16B42" w:rsidP="00E16B42">
      <w:pPr>
        <w:pStyle w:val="Titolo3"/>
      </w:pPr>
      <w:bookmarkStart w:id="104" w:name="_Ref441587471"/>
      <w:bookmarkStart w:id="105" w:name="_Ref441587929"/>
      <w:bookmarkStart w:id="106" w:name="_Ref441588378"/>
      <w:bookmarkStart w:id="107" w:name="_Toc443464648"/>
      <w:bookmarkStart w:id="108" w:name="_Toc524098813"/>
      <w:r>
        <w:t>Monitoraggio</w:t>
      </w:r>
      <w:bookmarkEnd w:id="104"/>
      <w:bookmarkEnd w:id="105"/>
      <w:bookmarkEnd w:id="106"/>
      <w:bookmarkEnd w:id="107"/>
      <w:bookmarkEnd w:id="108"/>
    </w:p>
    <w:p w14:paraId="169C5AAB" w14:textId="77777777" w:rsidR="00E16B42" w:rsidRDefault="00E16B42" w:rsidP="00E16B42">
      <w:r>
        <w:t xml:space="preserve">Il Sistema mette a disposizione specifiche funzionalità di monitoraggio relative alla gestione dei </w:t>
      </w:r>
      <w:r w:rsidRPr="00FF5F5A">
        <w:rPr>
          <w:b/>
          <w:i/>
        </w:rPr>
        <w:t>versamenti</w:t>
      </w:r>
      <w:r>
        <w:t xml:space="preserve"> dei SIP e alla generazione e gestione degli AIP, oltre a statistiche e report su quanto presente nel Sistema.</w:t>
      </w:r>
    </w:p>
    <w:p w14:paraId="169C5AAC" w14:textId="77777777" w:rsidR="00E16B42" w:rsidRDefault="00E16B42" w:rsidP="00E16B42"/>
    <w:p w14:paraId="169C5AAF" w14:textId="77777777" w:rsidR="00E16B42" w:rsidRDefault="00E16B42" w:rsidP="00E16B42">
      <w:r>
        <w:t xml:space="preserve">Il monitoraggio consente di avere una vista complessiva, suddivisa per fasce temporali, sull’acquisizione dei SIP, sul rifiuto dei SIP, sui tentativi falliti di </w:t>
      </w:r>
      <w:r w:rsidRPr="00041356">
        <w:t>versamento</w:t>
      </w:r>
      <w:r>
        <w:t xml:space="preserve"> e sulle eventuali anomalie, mettendo a disposizione degli operatori tutte le informazioni necessarie a verificare tanto le anomalie che hanno impedito il </w:t>
      </w:r>
      <w:r w:rsidRPr="00FF5F5A">
        <w:rPr>
          <w:b/>
          <w:i/>
        </w:rPr>
        <w:t>versamento</w:t>
      </w:r>
      <w:r>
        <w:t xml:space="preserve"> dei SIP nel Sistema, quanto tutti gli elementi relativi ai SIP versati e agli AIP generati o aggiornati a seguito di tali </w:t>
      </w:r>
      <w:r w:rsidRPr="00FF5F5A">
        <w:rPr>
          <w:b/>
          <w:i/>
        </w:rPr>
        <w:t>versamenti</w:t>
      </w:r>
      <w:r>
        <w:t>.</w:t>
      </w:r>
    </w:p>
    <w:p w14:paraId="7E2CD7F9" w14:textId="77777777" w:rsidR="009E2E2E" w:rsidRDefault="009E2E2E" w:rsidP="009E2E2E"/>
    <w:p w14:paraId="169C5AB0" w14:textId="77777777" w:rsidR="00E16B42" w:rsidRDefault="00E16B42" w:rsidP="00E16B42">
      <w:r>
        <w:t xml:space="preserve">In particolare, sono evidenziati, in tabelle sintetiche complessive o per singola </w:t>
      </w:r>
      <w:r w:rsidRPr="0081798E">
        <w:rPr>
          <w:b/>
          <w:i/>
        </w:rPr>
        <w:t>Struttura</w:t>
      </w:r>
      <w:r>
        <w:t>:</w:t>
      </w:r>
    </w:p>
    <w:p w14:paraId="169C5AB2" w14:textId="77777777" w:rsidR="00E16B42" w:rsidRDefault="00E16B42" w:rsidP="00E318E4">
      <w:pPr>
        <w:pStyle w:val="Elenchi"/>
        <w:tabs>
          <w:tab w:val="clear" w:pos="790"/>
          <w:tab w:val="num" w:pos="709"/>
        </w:tabs>
        <w:ind w:left="709" w:hanging="709"/>
      </w:pPr>
      <w:r>
        <w:t xml:space="preserve">i </w:t>
      </w:r>
      <w:r w:rsidRPr="00FF5F5A">
        <w:rPr>
          <w:b/>
          <w:i/>
        </w:rPr>
        <w:t>versamenti</w:t>
      </w:r>
      <w:r>
        <w:t xml:space="preserve"> di SIP normalizzati svolti con successo, cioè che hanno generato un </w:t>
      </w:r>
      <w:r w:rsidRPr="00B4009B">
        <w:rPr>
          <w:i/>
        </w:rPr>
        <w:t>Rapporto di versamento</w:t>
      </w:r>
      <w:r>
        <w:t>;</w:t>
      </w:r>
    </w:p>
    <w:p w14:paraId="169C5AB3" w14:textId="77777777" w:rsidR="00E16B42" w:rsidRDefault="00E16B42" w:rsidP="00E318E4">
      <w:pPr>
        <w:pStyle w:val="Elenchi"/>
        <w:tabs>
          <w:tab w:val="clear" w:pos="790"/>
          <w:tab w:val="num" w:pos="709"/>
        </w:tabs>
        <w:ind w:left="709" w:hanging="709"/>
      </w:pPr>
      <w:r>
        <w:t xml:space="preserve">l’inserimento o meno dei SIP in </w:t>
      </w:r>
      <w:r w:rsidRPr="002E6A98">
        <w:rPr>
          <w:b/>
          <w:i/>
        </w:rPr>
        <w:t>Elenchi di versamento</w:t>
      </w:r>
      <w:r>
        <w:t>;</w:t>
      </w:r>
    </w:p>
    <w:p w14:paraId="169C5AB4" w14:textId="77777777" w:rsidR="00E16B42" w:rsidRDefault="00E16B42" w:rsidP="00E318E4">
      <w:pPr>
        <w:pStyle w:val="Elenchi"/>
        <w:tabs>
          <w:tab w:val="clear" w:pos="790"/>
          <w:tab w:val="num" w:pos="709"/>
        </w:tabs>
        <w:ind w:left="709" w:hanging="709"/>
      </w:pPr>
      <w:r>
        <w:t xml:space="preserve">i </w:t>
      </w:r>
      <w:r w:rsidRPr="00FF5F5A">
        <w:t>versamenti</w:t>
      </w:r>
      <w:r>
        <w:t xml:space="preserve"> rifiutati;</w:t>
      </w:r>
    </w:p>
    <w:p w14:paraId="169C5AB5" w14:textId="77777777" w:rsidR="00E16B42" w:rsidRDefault="00E16B42" w:rsidP="00E318E4">
      <w:pPr>
        <w:pStyle w:val="Elenchi"/>
        <w:tabs>
          <w:tab w:val="clear" w:pos="790"/>
          <w:tab w:val="num" w:pos="709"/>
        </w:tabs>
        <w:ind w:left="709" w:hanging="709"/>
      </w:pPr>
      <w:r>
        <w:t xml:space="preserve">i tentativi di </w:t>
      </w:r>
      <w:r w:rsidRPr="00041356">
        <w:t>versamento</w:t>
      </w:r>
      <w:r>
        <w:t xml:space="preserve"> falliti, che non hanno attivato il processo di acquisizione.</w:t>
      </w:r>
    </w:p>
    <w:p w14:paraId="169C5AB6" w14:textId="77777777" w:rsidR="00E16B42" w:rsidRDefault="00E16B42" w:rsidP="00E16B42"/>
    <w:p w14:paraId="169C5AB7" w14:textId="77777777" w:rsidR="000F45F0" w:rsidRDefault="00E16B42" w:rsidP="00E16B42">
      <w:r>
        <w:t>Dalle tabelle sintetiche è possibile scendere fino al dettaglio dei singoli versamenti, evidenziando nel caso dei versamenti rifiutati, opportuni codici d’errore, che consentono agli operatori di individuare le soluzioni necessarie alla risoluzione delle anomalie riscontrate. Le più comuni azioni di risoluzione delle anomalie prevedono:</w:t>
      </w:r>
    </w:p>
    <w:p w14:paraId="169C5AB8" w14:textId="1FCB3579" w:rsidR="00E16B42" w:rsidRDefault="000D249A" w:rsidP="00E318E4">
      <w:pPr>
        <w:pStyle w:val="Elenchi"/>
        <w:tabs>
          <w:tab w:val="clear" w:pos="790"/>
        </w:tabs>
        <w:ind w:left="709" w:hanging="709"/>
      </w:pPr>
      <w:r>
        <w:t>u</w:t>
      </w:r>
      <w:r w:rsidR="00E16B42" w:rsidRPr="00FF5F5A">
        <w:t xml:space="preserve">tilizzo di parametri di forzatura dei </w:t>
      </w:r>
      <w:r w:rsidR="00E16B42" w:rsidRPr="00FF5F5A">
        <w:rPr>
          <w:b/>
          <w:i/>
        </w:rPr>
        <w:t>versamenti</w:t>
      </w:r>
      <w:r w:rsidR="00E16B42">
        <w:rPr>
          <w:b/>
        </w:rPr>
        <w:t>:</w:t>
      </w:r>
      <w:r w:rsidR="00E16B42">
        <w:t xml:space="preserve"> nel caso in cui i controlli sulle firme, sui </w:t>
      </w:r>
      <w:r w:rsidR="00E16B42" w:rsidRPr="009F55BF">
        <w:rPr>
          <w:i/>
        </w:rPr>
        <w:t>formati</w:t>
      </w:r>
      <w:r w:rsidR="00E16B42">
        <w:t xml:space="preserve"> o sui collegamenti presenti sul SIP non vadano a buon fine e il </w:t>
      </w:r>
      <w:r w:rsidR="00E16B42" w:rsidRPr="00FF5F5A">
        <w:rPr>
          <w:b/>
          <w:i/>
        </w:rPr>
        <w:t>versamento</w:t>
      </w:r>
      <w:r w:rsidR="00E16B42">
        <w:t xml:space="preserve"> del SIP fallisca, i SIP rifiutati possono essere versati nuovamente in </w:t>
      </w:r>
      <w:r w:rsidR="00E16B42" w:rsidRPr="002E7F80">
        <w:t>conservazione</w:t>
      </w:r>
      <w:r w:rsidR="00E16B42">
        <w:t xml:space="preserve"> forzando i controlli precedentemente falliti. Tali forzature, che sono operate dal </w:t>
      </w:r>
      <w:r w:rsidR="00E16B42" w:rsidRPr="00B4009B">
        <w:rPr>
          <w:i/>
        </w:rPr>
        <w:t>Produttore</w:t>
      </w:r>
      <w:r w:rsidR="00E16B42">
        <w:t xml:space="preserve"> valorizzando appositi parametri presenti nel SIP, consentono di portare in </w:t>
      </w:r>
      <w:r w:rsidR="00E16B42" w:rsidRPr="002E7F80">
        <w:t>conservazione</w:t>
      </w:r>
      <w:r w:rsidR="00E16B42">
        <w:t xml:space="preserve"> i SIP anche in presenza delle anomalie che inizialmente ne avevano pregiudicato l’acquisizione. In questi casi, il Sistema segnala al </w:t>
      </w:r>
      <w:r w:rsidR="00E16B42" w:rsidRPr="00B4009B">
        <w:rPr>
          <w:i/>
        </w:rPr>
        <w:t>Produttore</w:t>
      </w:r>
      <w:r w:rsidR="00E16B42">
        <w:t xml:space="preserve"> nell’</w:t>
      </w:r>
      <w:r w:rsidR="00E16B42" w:rsidRPr="002E6A98">
        <w:rPr>
          <w:b/>
          <w:i/>
        </w:rPr>
        <w:t>Esito versamento</w:t>
      </w:r>
      <w:r w:rsidR="00E16B42" w:rsidRPr="00B66E05">
        <w:t xml:space="preserve"> </w:t>
      </w:r>
      <w:r w:rsidR="00E16B42">
        <w:t>che il SIP è stato acquisito a seguito di forzatura;</w:t>
      </w:r>
    </w:p>
    <w:p w14:paraId="169C5AB9" w14:textId="14C40226" w:rsidR="00E16B42" w:rsidRDefault="000D249A" w:rsidP="00E318E4">
      <w:pPr>
        <w:pStyle w:val="Elenchi"/>
        <w:tabs>
          <w:tab w:val="clear" w:pos="790"/>
        </w:tabs>
        <w:ind w:left="709" w:hanging="709"/>
      </w:pPr>
      <w:r>
        <w:t>m</w:t>
      </w:r>
      <w:r w:rsidR="00E16B42" w:rsidRPr="00FF5F5A">
        <w:t>odifica di dati non corretti presenti nel SIP:</w:t>
      </w:r>
      <w:r w:rsidR="00E16B42">
        <w:t xml:space="preserve"> nel caso in cui il SIP non superi i controlli a causa di alcuni dati non corretti nel SIP stesso</w:t>
      </w:r>
      <w:r w:rsidR="00EF78C1">
        <w:t xml:space="preserve">, il </w:t>
      </w:r>
      <w:r w:rsidR="00E16B42" w:rsidRPr="00B4009B">
        <w:rPr>
          <w:i/>
        </w:rPr>
        <w:t>Produttore</w:t>
      </w:r>
      <w:r w:rsidR="00EF78C1">
        <w:t xml:space="preserve"> </w:t>
      </w:r>
      <w:r w:rsidR="00E16B42">
        <w:t xml:space="preserve">provvede alla correzione dei dati indicati e a effettuare nuovamente il </w:t>
      </w:r>
      <w:r w:rsidR="00E16B42" w:rsidRPr="00BC11AD">
        <w:rPr>
          <w:b/>
          <w:i/>
        </w:rPr>
        <w:t>versamento</w:t>
      </w:r>
      <w:r w:rsidR="00E16B42">
        <w:t>;</w:t>
      </w:r>
    </w:p>
    <w:p w14:paraId="169C5ABA" w14:textId="2C8D334A" w:rsidR="00E16B42" w:rsidRDefault="000D249A" w:rsidP="00E318E4">
      <w:pPr>
        <w:pStyle w:val="Elenchi"/>
        <w:tabs>
          <w:tab w:val="clear" w:pos="790"/>
        </w:tabs>
        <w:ind w:left="709" w:hanging="709"/>
      </w:pPr>
      <w:r>
        <w:t>m</w:t>
      </w:r>
      <w:r w:rsidR="00E16B42" w:rsidRPr="00FF5F5A">
        <w:t>odifica delle configurazioni del Sistema:</w:t>
      </w:r>
      <w:r w:rsidR="00E16B42">
        <w:t xml:space="preserve"> nel caso in cui il </w:t>
      </w:r>
      <w:r w:rsidR="00E16B42" w:rsidRPr="00BC11AD">
        <w:rPr>
          <w:b/>
          <w:i/>
        </w:rPr>
        <w:t>versamento</w:t>
      </w:r>
      <w:r w:rsidR="00E16B42">
        <w:t xml:space="preserve"> del SIP non vada a buon fine per la presenza nel SIP stesso di dati non corrispondenti con i valori configurati nel Sistema,</w:t>
      </w:r>
      <w:r w:rsidR="00FE3872">
        <w:t xml:space="preserve"> </w:t>
      </w:r>
      <w:r>
        <w:t>l’</w:t>
      </w:r>
      <w:r w:rsidR="00E1371C">
        <w:t>Ente conservatore</w:t>
      </w:r>
      <w:r w:rsidR="00E16B42">
        <w:t xml:space="preserve"> può procedere, d’accordo con il </w:t>
      </w:r>
      <w:r w:rsidR="00E16B42" w:rsidRPr="00B4009B">
        <w:rPr>
          <w:i/>
        </w:rPr>
        <w:t>Produttore</w:t>
      </w:r>
      <w:r w:rsidR="00E16B42">
        <w:t xml:space="preserve">, a modificare di conseguenza le configurazioni. Di tale modifica viene data comunicazione al </w:t>
      </w:r>
      <w:r w:rsidR="00E16B42" w:rsidRPr="00B4009B">
        <w:rPr>
          <w:i/>
        </w:rPr>
        <w:t>Produttore</w:t>
      </w:r>
      <w:r w:rsidR="00E16B42">
        <w:t xml:space="preserve"> che provvede a inviare nuovamente in </w:t>
      </w:r>
      <w:r w:rsidR="00E16B42" w:rsidRPr="002E7F80">
        <w:t>conservazione</w:t>
      </w:r>
      <w:r w:rsidR="00E16B42">
        <w:t xml:space="preserve"> il SIP;</w:t>
      </w:r>
    </w:p>
    <w:p w14:paraId="169C5ABB" w14:textId="1B11A5E7" w:rsidR="00E16B42" w:rsidRDefault="00E16B42" w:rsidP="00E318E4">
      <w:pPr>
        <w:pStyle w:val="Elenchi"/>
        <w:tabs>
          <w:tab w:val="clear" w:pos="790"/>
        </w:tabs>
        <w:ind w:left="709" w:hanging="709"/>
      </w:pPr>
      <w:r w:rsidRPr="00FF5F5A">
        <w:t>Versamenti rifiutati e non risolubili:</w:t>
      </w:r>
      <w:r>
        <w:t xml:space="preserve"> nel caso in cui un </w:t>
      </w:r>
      <w:r w:rsidRPr="00BC11AD">
        <w:rPr>
          <w:b/>
          <w:i/>
        </w:rPr>
        <w:t>versamento</w:t>
      </w:r>
      <w:r>
        <w:t xml:space="preserve"> sia stato rifiutato per la presenza di anomalie che il </w:t>
      </w:r>
      <w:r w:rsidRPr="00B4009B">
        <w:rPr>
          <w:i/>
        </w:rPr>
        <w:t>Produttore</w:t>
      </w:r>
      <w:r>
        <w:t xml:space="preserve"> giudica non risolubili</w:t>
      </w:r>
      <w:r w:rsidR="00EF78C1">
        <w:t>, il</w:t>
      </w:r>
      <w:r>
        <w:t xml:space="preserve"> </w:t>
      </w:r>
      <w:r w:rsidRPr="00BC11AD">
        <w:rPr>
          <w:b/>
          <w:i/>
        </w:rPr>
        <w:t>versamento</w:t>
      </w:r>
      <w:r>
        <w:t xml:space="preserve"> </w:t>
      </w:r>
      <w:r w:rsidR="003A79AB">
        <w:t>può essere</w:t>
      </w:r>
      <w:r w:rsidR="00EF78C1">
        <w:t xml:space="preserve"> marcato come </w:t>
      </w:r>
      <w:r>
        <w:t xml:space="preserve">non risolubile </w:t>
      </w:r>
      <w:r w:rsidR="00EF78C1">
        <w:t xml:space="preserve">ed </w:t>
      </w:r>
      <w:r w:rsidR="003A79AB">
        <w:t>escluso</w:t>
      </w:r>
      <w:r>
        <w:t>, di conseguenza, da futuri controlli;</w:t>
      </w:r>
    </w:p>
    <w:p w14:paraId="169C5ABC" w14:textId="13DB5850" w:rsidR="00E16B42" w:rsidRDefault="00E16B42" w:rsidP="00E318E4">
      <w:pPr>
        <w:pStyle w:val="Elenchi"/>
        <w:tabs>
          <w:tab w:val="clear" w:pos="790"/>
        </w:tabs>
        <w:ind w:left="709" w:hanging="709"/>
      </w:pPr>
      <w:r w:rsidRPr="00FF5F5A">
        <w:t>Annullamento di versamenti effettuati:</w:t>
      </w:r>
      <w:r>
        <w:t xml:space="preserve"> nel caso in cui un </w:t>
      </w:r>
      <w:r w:rsidRPr="00BC11AD">
        <w:rPr>
          <w:b/>
          <w:i/>
        </w:rPr>
        <w:t>versamento</w:t>
      </w:r>
      <w:r>
        <w:t xml:space="preserve"> andato a buon fine sia stato effettuato per errore</w:t>
      </w:r>
      <w:r w:rsidR="003A79AB">
        <w:t xml:space="preserve"> o contenga degli errori non correggibili altrimenti</w:t>
      </w:r>
      <w:r>
        <w:t xml:space="preserve">, il </w:t>
      </w:r>
      <w:r w:rsidRPr="00B4009B">
        <w:rPr>
          <w:i/>
        </w:rPr>
        <w:t>Produttore</w:t>
      </w:r>
      <w:r>
        <w:t xml:space="preserve"> provvede</w:t>
      </w:r>
      <w:r w:rsidR="003A79AB" w:rsidRPr="003A79AB">
        <w:t xml:space="preserve"> </w:t>
      </w:r>
      <w:r w:rsidR="003A79AB">
        <w:t>ad annullarlo</w:t>
      </w:r>
      <w:r>
        <w:t xml:space="preserve"> utilizzando apposite funzionalità del Sistema,. Il SIP, e il relativo AIP eventualmente generato, non sono cancellati dal Sistema, ma marcati come Annullati. I SIP e gli AIP annullati sono esclusi dai risultati delle ricerche effettuate sul Sistema, </w:t>
      </w:r>
      <w:r w:rsidR="00EF78C1">
        <w:t xml:space="preserve">e </w:t>
      </w:r>
      <w:r w:rsidR="00FF5F5A">
        <w:t xml:space="preserve">sono </w:t>
      </w:r>
      <w:r>
        <w:t xml:space="preserve">richiamabili solo </w:t>
      </w:r>
      <w:r w:rsidR="00EF78C1">
        <w:t>da utenti appositamente abilitati a farlo</w:t>
      </w:r>
      <w:r>
        <w:t>.</w:t>
      </w:r>
    </w:p>
    <w:p w14:paraId="169C5ABD" w14:textId="77777777" w:rsidR="00E16B42" w:rsidRDefault="00E16B42" w:rsidP="00E16B42">
      <w:pPr>
        <w:ind w:left="720"/>
      </w:pPr>
    </w:p>
    <w:p w14:paraId="169C5ABE" w14:textId="77777777" w:rsidR="00E16B42" w:rsidRDefault="00E16B42" w:rsidP="00E16B42">
      <w:r>
        <w:t xml:space="preserve">Il modulo di Monitoraggio, inoltre, fornisce accesso alle statistiche dei sistemi, del Data Base, dei versamenti, ecc., mettendo a disposizione degli operatori report sia sintetici che analitici. </w:t>
      </w:r>
    </w:p>
    <w:p w14:paraId="169C5ABF" w14:textId="77777777" w:rsidR="000F45F0" w:rsidRDefault="000F45F0" w:rsidP="00E16B42"/>
    <w:p w14:paraId="169C5AC0"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AC1" w14:textId="77777777" w:rsidR="000F45F0" w:rsidRDefault="000F45F0" w:rsidP="00E16B42"/>
    <w:p w14:paraId="169C5AC2" w14:textId="77777777" w:rsidR="00E16B42" w:rsidRDefault="00E16B42" w:rsidP="00E16B42">
      <w:pPr>
        <w:pStyle w:val="Titolo3"/>
      </w:pPr>
      <w:bookmarkStart w:id="109" w:name="_Ref441588426"/>
      <w:bookmarkStart w:id="110" w:name="_Toc443464649"/>
      <w:bookmarkStart w:id="111" w:name="_Toc524098814"/>
      <w:r>
        <w:t>Gestione delle anomalie</w:t>
      </w:r>
      <w:bookmarkEnd w:id="109"/>
      <w:bookmarkEnd w:id="110"/>
      <w:bookmarkEnd w:id="111"/>
    </w:p>
    <w:p w14:paraId="169C5AC3" w14:textId="77777777" w:rsidR="00E16B42" w:rsidRPr="00B66E05" w:rsidRDefault="00E16B42" w:rsidP="00E16B42">
      <w:r w:rsidRPr="00B66E05">
        <w:t xml:space="preserve">Le anomalie che possono riscontrarsi nell’operatività del servizio in fase di </w:t>
      </w:r>
      <w:r w:rsidRPr="00BC11AD">
        <w:rPr>
          <w:b/>
          <w:i/>
        </w:rPr>
        <w:t>versamento</w:t>
      </w:r>
      <w:r w:rsidRPr="00B66E05">
        <w:t xml:space="preserve"> sono gestite in generale secondo </w:t>
      </w:r>
      <w:r w:rsidR="00BC4A76">
        <w:t>lo schema indicato nella tabella seguente.</w:t>
      </w:r>
    </w:p>
    <w:p w14:paraId="169C5AC4" w14:textId="77777777" w:rsidR="00E16B42" w:rsidRPr="002F5DC0" w:rsidRDefault="00E16B42" w:rsidP="00E16B42">
      <w:pPr>
        <w:rPr>
          <w:rFonts w:cs="Verdana"/>
          <w:szCs w:val="20"/>
        </w:rPr>
      </w:pPr>
    </w:p>
    <w:tbl>
      <w:tblPr>
        <w:tblW w:w="0" w:type="auto"/>
        <w:tblInd w:w="-75" w:type="dxa"/>
        <w:tblLayout w:type="fixed"/>
        <w:tblLook w:val="0000" w:firstRow="0" w:lastRow="0" w:firstColumn="0" w:lastColumn="0" w:noHBand="0" w:noVBand="0"/>
      </w:tblPr>
      <w:tblGrid>
        <w:gridCol w:w="1884"/>
        <w:gridCol w:w="3402"/>
        <w:gridCol w:w="4591"/>
      </w:tblGrid>
      <w:tr w:rsidR="00E16B42" w:rsidRPr="004337FA" w14:paraId="169C5AC8" w14:textId="77777777" w:rsidTr="003F435A">
        <w:trPr>
          <w:trHeight w:val="479"/>
          <w:tblHeader/>
        </w:trPr>
        <w:tc>
          <w:tcPr>
            <w:tcW w:w="1884" w:type="dxa"/>
            <w:tcBorders>
              <w:top w:val="single" w:sz="4" w:space="0" w:color="000000"/>
              <w:left w:val="single" w:sz="4" w:space="0" w:color="000000"/>
              <w:bottom w:val="single" w:sz="4" w:space="0" w:color="000000"/>
            </w:tcBorders>
            <w:shd w:val="clear" w:color="auto" w:fill="F2F2F2"/>
            <w:vAlign w:val="center"/>
          </w:tcPr>
          <w:p w14:paraId="169C5AC5" w14:textId="77777777" w:rsidR="00E16B42" w:rsidRPr="004337FA" w:rsidRDefault="00E16B42" w:rsidP="007D4E55">
            <w:pPr>
              <w:snapToGrid w:val="0"/>
              <w:jc w:val="left"/>
              <w:rPr>
                <w:rFonts w:cs="Verdana"/>
                <w:szCs w:val="20"/>
              </w:rPr>
            </w:pPr>
            <w:r w:rsidRPr="004337FA">
              <w:rPr>
                <w:rFonts w:cs="Verdana"/>
                <w:szCs w:val="20"/>
              </w:rPr>
              <w:t>Tipo anomalia</w:t>
            </w:r>
          </w:p>
        </w:tc>
        <w:tc>
          <w:tcPr>
            <w:tcW w:w="3402" w:type="dxa"/>
            <w:tcBorders>
              <w:top w:val="single" w:sz="4" w:space="0" w:color="000000"/>
              <w:left w:val="single" w:sz="4" w:space="0" w:color="000000"/>
              <w:bottom w:val="single" w:sz="4" w:space="0" w:color="000000"/>
            </w:tcBorders>
            <w:shd w:val="clear" w:color="auto" w:fill="F2F2F2"/>
            <w:vAlign w:val="center"/>
          </w:tcPr>
          <w:p w14:paraId="169C5AC6" w14:textId="77777777" w:rsidR="00E16B42" w:rsidRPr="004337FA" w:rsidRDefault="00E16B42" w:rsidP="007D4E55">
            <w:pPr>
              <w:jc w:val="left"/>
            </w:pPr>
            <w:r w:rsidRPr="004337FA">
              <w:t>Descrizione</w:t>
            </w:r>
          </w:p>
        </w:tc>
        <w:tc>
          <w:tcPr>
            <w:tcW w:w="459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9C5AC7" w14:textId="77777777" w:rsidR="00E16B42" w:rsidRPr="004337FA" w:rsidRDefault="00E16B42" w:rsidP="007D4E55">
            <w:pPr>
              <w:jc w:val="left"/>
            </w:pPr>
            <w:r w:rsidRPr="004337FA">
              <w:t>Modalità di gestione</w:t>
            </w:r>
          </w:p>
        </w:tc>
      </w:tr>
      <w:tr w:rsidR="00E16B42" w14:paraId="169C5ACC" w14:textId="77777777" w:rsidTr="003F435A">
        <w:trPr>
          <w:trHeight w:val="243"/>
        </w:trPr>
        <w:tc>
          <w:tcPr>
            <w:tcW w:w="1884" w:type="dxa"/>
            <w:tcBorders>
              <w:top w:val="single" w:sz="4" w:space="0" w:color="000000"/>
              <w:left w:val="single" w:sz="4" w:space="0" w:color="000000"/>
              <w:bottom w:val="single" w:sz="4" w:space="0" w:color="000000"/>
            </w:tcBorders>
            <w:shd w:val="clear" w:color="auto" w:fill="auto"/>
          </w:tcPr>
          <w:p w14:paraId="169C5AC9" w14:textId="77777777" w:rsidR="00E16B42" w:rsidRPr="004337FA" w:rsidRDefault="00E16B42" w:rsidP="007D4E55">
            <w:pPr>
              <w:snapToGrid w:val="0"/>
              <w:jc w:val="left"/>
              <w:rPr>
                <w:rFonts w:cs="Verdana"/>
                <w:szCs w:val="20"/>
              </w:rPr>
            </w:pPr>
            <w:r w:rsidRPr="004337FA">
              <w:rPr>
                <w:rFonts w:cs="Verdana"/>
                <w:szCs w:val="20"/>
              </w:rPr>
              <w:t>Mancata risposta al versamento</w:t>
            </w:r>
          </w:p>
        </w:tc>
        <w:tc>
          <w:tcPr>
            <w:tcW w:w="3402" w:type="dxa"/>
            <w:tcBorders>
              <w:top w:val="single" w:sz="4" w:space="0" w:color="000000"/>
              <w:left w:val="single" w:sz="4" w:space="0" w:color="000000"/>
              <w:bottom w:val="single" w:sz="4" w:space="0" w:color="000000"/>
            </w:tcBorders>
            <w:shd w:val="clear" w:color="auto" w:fill="auto"/>
          </w:tcPr>
          <w:p w14:paraId="169C5ACA" w14:textId="77777777" w:rsidR="00E16B42" w:rsidRPr="00C66790" w:rsidRDefault="00E16B42" w:rsidP="007D4E55">
            <w:pPr>
              <w:jc w:val="left"/>
            </w:pPr>
            <w:r w:rsidRPr="00C66790">
              <w:t>È il caso in cui l’</w:t>
            </w:r>
            <w:r w:rsidRPr="00BC11AD">
              <w:rPr>
                <w:b/>
                <w:i/>
              </w:rPr>
              <w:t>Unità documentaria</w:t>
            </w:r>
            <w:r w:rsidRPr="00C66790">
              <w:t xml:space="preserve"> viene correttamente versata ma, per vari motivi, la risposta di avvenuta ricezione non perviene al </w:t>
            </w:r>
            <w:r w:rsidRPr="00B4009B">
              <w:rPr>
                <w:i/>
              </w:rPr>
              <w:t>Produttore</w:t>
            </w:r>
            <w:r w:rsidRPr="00C66790">
              <w:t>, che pertanto, erroneamente, lo reputa non versata.</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169C5ACB" w14:textId="60D7B68C" w:rsidR="00E16B42" w:rsidRPr="00C66790" w:rsidRDefault="00E16B42" w:rsidP="007D4E55">
            <w:pPr>
              <w:jc w:val="left"/>
            </w:pPr>
            <w:r w:rsidRPr="00C66790">
              <w:t xml:space="preserve">Il </w:t>
            </w:r>
            <w:r w:rsidRPr="00B4009B">
              <w:rPr>
                <w:i/>
              </w:rPr>
              <w:t>Produttore</w:t>
            </w:r>
            <w:r w:rsidRPr="00C66790">
              <w:t xml:space="preserve"> lo trasmette nuovamente e il </w:t>
            </w:r>
            <w:r w:rsidRPr="00ED12E5">
              <w:rPr>
                <w:i/>
              </w:rPr>
              <w:t>Sistema di conservazione</w:t>
            </w:r>
            <w:r w:rsidRPr="00C66790">
              <w:t xml:space="preserve"> restituisce una risposta </w:t>
            </w:r>
            <w:r w:rsidR="00EF78C1" w:rsidRPr="00C66790">
              <w:t>di esito</w:t>
            </w:r>
            <w:r w:rsidRPr="00C66790">
              <w:t xml:space="preserve"> negativo </w:t>
            </w:r>
            <w:r w:rsidR="00EF78C1">
              <w:t>che contiene</w:t>
            </w:r>
            <w:r w:rsidR="00EF78C1" w:rsidRPr="00C66790">
              <w:t xml:space="preserve"> </w:t>
            </w:r>
            <w:r w:rsidRPr="00C66790">
              <w:t>l’indicazione che l’</w:t>
            </w:r>
            <w:r w:rsidRPr="00BC11AD">
              <w:rPr>
                <w:b/>
                <w:i/>
              </w:rPr>
              <w:t>Unità documentaria</w:t>
            </w:r>
            <w:r w:rsidRPr="00C66790">
              <w:t xml:space="preserve"> risulta già versata</w:t>
            </w:r>
            <w:r w:rsidR="00EF78C1">
              <w:t xml:space="preserve"> e il relativo </w:t>
            </w:r>
            <w:r w:rsidR="00EF78C1" w:rsidRPr="00FF5F5A">
              <w:rPr>
                <w:i/>
              </w:rPr>
              <w:t xml:space="preserve">Rapporto di </w:t>
            </w:r>
            <w:r w:rsidR="003A79AB" w:rsidRPr="00FF5F5A">
              <w:rPr>
                <w:i/>
              </w:rPr>
              <w:t>versamento</w:t>
            </w:r>
            <w:r w:rsidR="003A79AB">
              <w:t>.</w:t>
            </w:r>
            <w:r w:rsidRPr="00C66790">
              <w:t xml:space="preserve"> Tale risposta deve essere usata dal </w:t>
            </w:r>
            <w:r w:rsidRPr="00B4009B">
              <w:rPr>
                <w:i/>
              </w:rPr>
              <w:t>Produttore</w:t>
            </w:r>
            <w:r w:rsidRPr="00C66790">
              <w:t xml:space="preserve"> come attestazione di avvenuto </w:t>
            </w:r>
            <w:r>
              <w:t>v</w:t>
            </w:r>
            <w:r w:rsidRPr="00C66790">
              <w:t>ersamento e l’</w:t>
            </w:r>
            <w:r w:rsidRPr="00BC11AD">
              <w:rPr>
                <w:b/>
                <w:i/>
              </w:rPr>
              <w:t>Unità documentaria</w:t>
            </w:r>
            <w:r w:rsidRPr="00C66790">
              <w:t xml:space="preserve"> deve </w:t>
            </w:r>
            <w:r w:rsidR="00EF78C1" w:rsidRPr="00C66790">
              <w:t>risultare come</w:t>
            </w:r>
            <w:r w:rsidRPr="00C66790">
              <w:t xml:space="preserve"> versata.</w:t>
            </w:r>
          </w:p>
        </w:tc>
      </w:tr>
      <w:tr w:rsidR="00E16B42" w14:paraId="169C5AD0" w14:textId="77777777" w:rsidTr="003F435A">
        <w:trPr>
          <w:trHeight w:val="243"/>
        </w:trPr>
        <w:tc>
          <w:tcPr>
            <w:tcW w:w="1884" w:type="dxa"/>
            <w:tcBorders>
              <w:top w:val="single" w:sz="4" w:space="0" w:color="000000"/>
              <w:left w:val="single" w:sz="4" w:space="0" w:color="000000"/>
              <w:bottom w:val="single" w:sz="4" w:space="0" w:color="000000"/>
            </w:tcBorders>
            <w:shd w:val="clear" w:color="auto" w:fill="auto"/>
          </w:tcPr>
          <w:p w14:paraId="169C5ACD" w14:textId="77777777" w:rsidR="00E16B42" w:rsidRPr="004337FA" w:rsidRDefault="00E16B42" w:rsidP="007D4E55">
            <w:pPr>
              <w:snapToGrid w:val="0"/>
              <w:jc w:val="left"/>
              <w:rPr>
                <w:rFonts w:cs="Verdana"/>
                <w:szCs w:val="20"/>
              </w:rPr>
            </w:pPr>
            <w:r w:rsidRPr="004337FA">
              <w:rPr>
                <w:rFonts w:cs="Verdana"/>
                <w:szCs w:val="20"/>
              </w:rPr>
              <w:t>Errori temporanei</w:t>
            </w:r>
          </w:p>
        </w:tc>
        <w:tc>
          <w:tcPr>
            <w:tcW w:w="3402" w:type="dxa"/>
            <w:tcBorders>
              <w:top w:val="single" w:sz="4" w:space="0" w:color="000000"/>
              <w:left w:val="single" w:sz="4" w:space="0" w:color="000000"/>
              <w:bottom w:val="single" w:sz="4" w:space="0" w:color="000000"/>
            </w:tcBorders>
            <w:shd w:val="clear" w:color="auto" w:fill="auto"/>
          </w:tcPr>
          <w:p w14:paraId="169C5ACE" w14:textId="77777777" w:rsidR="00E16B42" w:rsidRPr="00C66790" w:rsidRDefault="00E16B42" w:rsidP="007D4E55">
            <w:pPr>
              <w:jc w:val="left"/>
            </w:pPr>
            <w:r w:rsidRPr="00C66790">
              <w:t xml:space="preserve">È il caso di errori dovuti a problemi temporanei che pregiudicano il </w:t>
            </w:r>
            <w:r w:rsidRPr="00FF5F5A">
              <w:rPr>
                <w:b/>
                <w:i/>
              </w:rPr>
              <w:t>versamento</w:t>
            </w:r>
            <w:r w:rsidRPr="00C66790">
              <w:t xml:space="preserve">, ma si presume non si ripresentino a un successivo tentativo di </w:t>
            </w:r>
            <w:r w:rsidRPr="00FF5F5A">
              <w:rPr>
                <w:b/>
                <w:i/>
              </w:rPr>
              <w:t>versamento</w:t>
            </w:r>
            <w:r w:rsidRPr="00C66790">
              <w:t xml:space="preserve">. Il caso più frequente è l’impossibilità temporanea di accedere alle CRL degli enti certificatori. In questi casi il </w:t>
            </w:r>
            <w:r w:rsidRPr="00ED12E5">
              <w:rPr>
                <w:i/>
              </w:rPr>
              <w:t>Sistema di conservazione</w:t>
            </w:r>
            <w:r w:rsidRPr="00C66790">
              <w:t xml:space="preserve"> restituisce un messaggio di errore perché non riesce a completare le verifiche previste sulla validità della firma e il </w:t>
            </w:r>
            <w:r w:rsidRPr="00FF5F5A">
              <w:rPr>
                <w:b/>
                <w:i/>
              </w:rPr>
              <w:t>versamento</w:t>
            </w:r>
            <w:r w:rsidRPr="00C66790">
              <w:t xml:space="preserve"> viene quindi rifiutato.</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169C5ACF" w14:textId="49AD061B" w:rsidR="00E16B42" w:rsidRPr="00C66790" w:rsidRDefault="00BC4A76" w:rsidP="007D4E55">
            <w:pPr>
              <w:jc w:val="left"/>
            </w:pPr>
            <w:r>
              <w:t xml:space="preserve">Il </w:t>
            </w:r>
            <w:r w:rsidRPr="00BC4A76">
              <w:rPr>
                <w:i/>
              </w:rPr>
              <w:t>Produttore</w:t>
            </w:r>
            <w:r>
              <w:t xml:space="preserve"> </w:t>
            </w:r>
            <w:r w:rsidR="00E16B42" w:rsidRPr="00C66790">
              <w:t>deve provvedere a rinviare l’</w:t>
            </w:r>
            <w:r w:rsidR="00E16B42" w:rsidRPr="00BC11AD">
              <w:rPr>
                <w:b/>
                <w:i/>
              </w:rPr>
              <w:t>Unità documentaria</w:t>
            </w:r>
            <w:r w:rsidR="00E16B42" w:rsidRPr="00C66790">
              <w:t xml:space="preserve"> in un momento successivo. L’operazione potrebbe dover essere ripetuta più volte qualora il problema, seppur temporaneo, dovesse protrarsi nel tempo. </w:t>
            </w:r>
          </w:p>
        </w:tc>
      </w:tr>
      <w:tr w:rsidR="00E16B42" w14:paraId="169C5AD4" w14:textId="77777777" w:rsidTr="003F435A">
        <w:trPr>
          <w:trHeight w:val="243"/>
        </w:trPr>
        <w:tc>
          <w:tcPr>
            <w:tcW w:w="1884" w:type="dxa"/>
            <w:tcBorders>
              <w:top w:val="single" w:sz="4" w:space="0" w:color="000000"/>
              <w:left w:val="single" w:sz="4" w:space="0" w:color="000000"/>
              <w:bottom w:val="single" w:sz="4" w:space="0" w:color="000000"/>
            </w:tcBorders>
            <w:shd w:val="clear" w:color="auto" w:fill="auto"/>
          </w:tcPr>
          <w:p w14:paraId="169C5AD1" w14:textId="7D74B1D5" w:rsidR="00E16B42" w:rsidRPr="004337FA" w:rsidRDefault="00E16B42" w:rsidP="007D4E55">
            <w:pPr>
              <w:snapToGrid w:val="0"/>
              <w:jc w:val="left"/>
              <w:rPr>
                <w:rFonts w:cs="Verdana"/>
                <w:szCs w:val="20"/>
              </w:rPr>
            </w:pPr>
            <w:r w:rsidRPr="004337FA">
              <w:rPr>
                <w:rFonts w:cs="Verdana"/>
                <w:szCs w:val="20"/>
              </w:rPr>
              <w:t>Versamenti non conformi alle regole concordate</w:t>
            </w:r>
          </w:p>
        </w:tc>
        <w:tc>
          <w:tcPr>
            <w:tcW w:w="3402" w:type="dxa"/>
            <w:tcBorders>
              <w:top w:val="single" w:sz="4" w:space="0" w:color="000000"/>
              <w:left w:val="single" w:sz="4" w:space="0" w:color="000000"/>
              <w:bottom w:val="single" w:sz="4" w:space="0" w:color="000000"/>
            </w:tcBorders>
            <w:shd w:val="clear" w:color="auto" w:fill="auto"/>
          </w:tcPr>
          <w:p w14:paraId="169C5AD2" w14:textId="04ED1DB1" w:rsidR="00E16B42" w:rsidRPr="00C66790" w:rsidRDefault="00E16B42" w:rsidP="007D4E55">
            <w:pPr>
              <w:jc w:val="left"/>
            </w:pPr>
            <w:r w:rsidRPr="00C66790">
              <w:t xml:space="preserve">È il caso in cui il </w:t>
            </w:r>
            <w:r w:rsidRPr="00FF5F5A">
              <w:rPr>
                <w:b/>
                <w:i/>
              </w:rPr>
              <w:t xml:space="preserve">versamento </w:t>
            </w:r>
            <w:r w:rsidRPr="00C66790">
              <w:t>non viene accettato perché non conforme alle regole concordate (</w:t>
            </w:r>
            <w:r w:rsidRPr="00752105">
              <w:t>formato</w:t>
            </w:r>
            <w:r w:rsidRPr="00C66790">
              <w:t xml:space="preserve"> file non previsto, mancanza di </w:t>
            </w:r>
            <w:r w:rsidRPr="00AC64E8">
              <w:rPr>
                <w:i/>
              </w:rPr>
              <w:t>metadati</w:t>
            </w:r>
            <w:r w:rsidRPr="00C66790">
              <w:t xml:space="preserve"> obbligatori, ecc.). </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169C5AD3" w14:textId="108A4B55" w:rsidR="00E16B42" w:rsidRPr="00C66790" w:rsidRDefault="00561F19" w:rsidP="007D4E55">
            <w:pPr>
              <w:jc w:val="left"/>
            </w:pPr>
            <w:r>
              <w:t xml:space="preserve">Produttore e </w:t>
            </w:r>
            <w:r w:rsidR="00E1371C">
              <w:t>Ente conservatore</w:t>
            </w:r>
            <w:r>
              <w:t xml:space="preserve"> concordano una soluzione al problema.</w:t>
            </w:r>
            <w:r w:rsidR="003504C5">
              <w:t xml:space="preserve"> L’Ente conservatore</w:t>
            </w:r>
            <w:r w:rsidR="00107F67">
              <w:t>, se necessario,</w:t>
            </w:r>
            <w:r w:rsidR="003504C5">
              <w:t xml:space="preserve"> </w:t>
            </w:r>
            <w:r w:rsidR="00107F67">
              <w:t>concord</w:t>
            </w:r>
            <w:r w:rsidR="003504C5">
              <w:t xml:space="preserve">a </w:t>
            </w:r>
            <w:r w:rsidR="00107F67">
              <w:t xml:space="preserve">la soluzione </w:t>
            </w:r>
            <w:r w:rsidR="003504C5">
              <w:t>con l’Outsourcer</w:t>
            </w:r>
            <w:r w:rsidR="002C1267">
              <w:t>.</w:t>
            </w:r>
          </w:p>
        </w:tc>
      </w:tr>
      <w:tr w:rsidR="006107E7" w:rsidRPr="006107E7" w14:paraId="169C5AD8" w14:textId="77777777" w:rsidTr="003F435A">
        <w:trPr>
          <w:trHeight w:val="243"/>
        </w:trPr>
        <w:tc>
          <w:tcPr>
            <w:tcW w:w="1884" w:type="dxa"/>
            <w:tcBorders>
              <w:top w:val="single" w:sz="4" w:space="0" w:color="000000"/>
              <w:left w:val="single" w:sz="4" w:space="0" w:color="000000"/>
              <w:bottom w:val="single" w:sz="4" w:space="0" w:color="000000"/>
            </w:tcBorders>
            <w:shd w:val="clear" w:color="auto" w:fill="auto"/>
          </w:tcPr>
          <w:p w14:paraId="169C5AD5" w14:textId="08DFE984" w:rsidR="00E16B42" w:rsidRPr="006107E7" w:rsidRDefault="00E16B42" w:rsidP="007D4E55">
            <w:pPr>
              <w:snapToGrid w:val="0"/>
              <w:jc w:val="left"/>
              <w:rPr>
                <w:rFonts w:cs="Verdana"/>
                <w:szCs w:val="20"/>
              </w:rPr>
            </w:pPr>
            <w:r w:rsidRPr="006107E7">
              <w:rPr>
                <w:rFonts w:cs="Verdana"/>
                <w:szCs w:val="20"/>
              </w:rPr>
              <w:t>Errori interni o dovuti a casistiche non previste o non gestite</w:t>
            </w:r>
          </w:p>
        </w:tc>
        <w:tc>
          <w:tcPr>
            <w:tcW w:w="3402" w:type="dxa"/>
            <w:tcBorders>
              <w:top w:val="single" w:sz="4" w:space="0" w:color="000000"/>
              <w:left w:val="single" w:sz="4" w:space="0" w:color="000000"/>
              <w:bottom w:val="single" w:sz="4" w:space="0" w:color="000000"/>
            </w:tcBorders>
            <w:shd w:val="clear" w:color="auto" w:fill="auto"/>
          </w:tcPr>
          <w:p w14:paraId="169C5AD6" w14:textId="77777777" w:rsidR="00E16B42" w:rsidRPr="006107E7" w:rsidRDefault="00E16B42" w:rsidP="007D4E55">
            <w:pPr>
              <w:jc w:val="left"/>
            </w:pPr>
            <w:r w:rsidRPr="006107E7">
              <w:t xml:space="preserve">In alcuni casi è possibile che il </w:t>
            </w:r>
            <w:r w:rsidRPr="006107E7">
              <w:rPr>
                <w:i/>
              </w:rPr>
              <w:t>Sistema di conservazione</w:t>
            </w:r>
            <w:r w:rsidRPr="006107E7">
              <w:t xml:space="preserve"> risponda con un messaggio di errore generico che non indica le cause dell’anomalia riscontrata in quanto dovuta a un errore interno o perché legata a una casistica non prevista, non gestita o non gestibile dal </w:t>
            </w:r>
            <w:r w:rsidRPr="006107E7">
              <w:rPr>
                <w:i/>
              </w:rPr>
              <w:t>Sistema di conservazione</w:t>
            </w:r>
            <w:r w:rsidRPr="006107E7">
              <w:t>.</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169C5AD7" w14:textId="424CFB11" w:rsidR="00E16B42" w:rsidRPr="006107E7" w:rsidRDefault="00E16B42" w:rsidP="00561F19">
            <w:pPr>
              <w:jc w:val="left"/>
            </w:pPr>
            <w:r w:rsidRPr="006107E7">
              <w:t>I</w:t>
            </w:r>
            <w:r w:rsidR="00561F19" w:rsidRPr="006107E7">
              <w:t>l</w:t>
            </w:r>
            <w:r w:rsidRPr="006107E7">
              <w:t xml:space="preserve"> </w:t>
            </w:r>
            <w:r w:rsidRPr="006107E7">
              <w:rPr>
                <w:i/>
              </w:rPr>
              <w:t>Produttore</w:t>
            </w:r>
            <w:r w:rsidRPr="006107E7">
              <w:t xml:space="preserve"> </w:t>
            </w:r>
            <w:r w:rsidR="00561F19" w:rsidRPr="006107E7">
              <w:t>segnala</w:t>
            </w:r>
            <w:r w:rsidR="00126E09" w:rsidRPr="006107E7">
              <w:t xml:space="preserve"> il problema </w:t>
            </w:r>
            <w:r w:rsidRPr="006107E7">
              <w:t>a</w:t>
            </w:r>
            <w:r w:rsidR="008D1390" w:rsidRPr="006107E7">
              <w:t>l</w:t>
            </w:r>
            <w:r w:rsidR="00CD3F69" w:rsidRPr="006107E7">
              <w:t>l’</w:t>
            </w:r>
            <w:r w:rsidR="00E1371C" w:rsidRPr="006107E7">
              <w:t>Ente conservatore</w:t>
            </w:r>
            <w:r w:rsidRPr="006107E7">
              <w:t>, che si attiverà per la sua risoluzione</w:t>
            </w:r>
            <w:r w:rsidR="008A58E3" w:rsidRPr="006107E7">
              <w:t>, eventualmente in rapporto con l’Outsourcer</w:t>
            </w:r>
          </w:p>
        </w:tc>
      </w:tr>
      <w:tr w:rsidR="006107E7" w:rsidRPr="006107E7" w14:paraId="169C5ADC" w14:textId="77777777" w:rsidTr="003F435A">
        <w:trPr>
          <w:trHeight w:val="243"/>
        </w:trPr>
        <w:tc>
          <w:tcPr>
            <w:tcW w:w="1884" w:type="dxa"/>
            <w:tcBorders>
              <w:top w:val="single" w:sz="4" w:space="0" w:color="000000"/>
              <w:left w:val="single" w:sz="4" w:space="0" w:color="000000"/>
              <w:bottom w:val="single" w:sz="4" w:space="0" w:color="000000"/>
            </w:tcBorders>
            <w:shd w:val="clear" w:color="auto" w:fill="auto"/>
          </w:tcPr>
          <w:p w14:paraId="169C5AD9" w14:textId="77777777" w:rsidR="00E16B42" w:rsidRPr="006107E7" w:rsidRDefault="00E16B42" w:rsidP="007D4E55">
            <w:pPr>
              <w:snapToGrid w:val="0"/>
              <w:jc w:val="left"/>
              <w:rPr>
                <w:rFonts w:cs="Verdana"/>
                <w:szCs w:val="20"/>
              </w:rPr>
            </w:pPr>
            <w:r w:rsidRPr="006107E7">
              <w:rPr>
                <w:rFonts w:cs="Verdana"/>
                <w:szCs w:val="20"/>
              </w:rPr>
              <w:t>Errori nel contenuto dei dati conservati</w:t>
            </w:r>
          </w:p>
        </w:tc>
        <w:tc>
          <w:tcPr>
            <w:tcW w:w="3402" w:type="dxa"/>
            <w:tcBorders>
              <w:top w:val="single" w:sz="4" w:space="0" w:color="000000"/>
              <w:left w:val="single" w:sz="4" w:space="0" w:color="000000"/>
              <w:bottom w:val="single" w:sz="4" w:space="0" w:color="000000"/>
            </w:tcBorders>
            <w:shd w:val="clear" w:color="auto" w:fill="auto"/>
          </w:tcPr>
          <w:p w14:paraId="169C5ADA" w14:textId="293E5765" w:rsidR="00E16B42" w:rsidRPr="006107E7" w:rsidRDefault="00374930" w:rsidP="007D4E55">
            <w:pPr>
              <w:jc w:val="left"/>
            </w:pPr>
            <w:r w:rsidRPr="006107E7">
              <w:t>È</w:t>
            </w:r>
            <w:r w:rsidR="00E16B42" w:rsidRPr="006107E7">
              <w:t xml:space="preserve"> il caso eccezionale in cui per ragioni tecniche il </w:t>
            </w:r>
            <w:r w:rsidR="00E16B42" w:rsidRPr="006107E7">
              <w:rPr>
                <w:i/>
              </w:rPr>
              <w:t>Sistema di conservazione</w:t>
            </w:r>
            <w:r w:rsidR="00E16B42" w:rsidRPr="006107E7">
              <w:t xml:space="preserve"> abbia effettuato un errore, che non può essere corretto con le procedure standard, oppure siano stati versati dati errati da parte del </w:t>
            </w:r>
            <w:r w:rsidR="00E16B42" w:rsidRPr="006107E7">
              <w:rPr>
                <w:i/>
              </w:rPr>
              <w:t>Produttore</w:t>
            </w:r>
            <w:r w:rsidR="00E16B42" w:rsidRPr="006107E7">
              <w:t xml:space="preserve">, che, in accordo con il </w:t>
            </w:r>
            <w:r w:rsidR="00E16B42" w:rsidRPr="006107E7">
              <w:rPr>
                <w:i/>
              </w:rPr>
              <w:t>Produttore</w:t>
            </w:r>
            <w:r w:rsidR="00E16B42" w:rsidRPr="006107E7">
              <w:t xml:space="preserve"> stesso, si ritiene più semplice correggere per via tecnica, piuttosto che annullare e versare nuovamente</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169C5ADB" w14:textId="71C4A632" w:rsidR="00E16B42" w:rsidRPr="006107E7" w:rsidRDefault="00BC4A76" w:rsidP="007D4E55">
            <w:pPr>
              <w:jc w:val="left"/>
            </w:pPr>
            <w:r w:rsidRPr="006107E7">
              <w:t>I</w:t>
            </w:r>
            <w:r w:rsidR="00E16B42" w:rsidRPr="006107E7">
              <w:t xml:space="preserve">l </w:t>
            </w:r>
            <w:r w:rsidR="00E16B42" w:rsidRPr="006107E7">
              <w:rPr>
                <w:i/>
              </w:rPr>
              <w:t>Produttore</w:t>
            </w:r>
            <w:r w:rsidR="00E16B42" w:rsidRPr="006107E7">
              <w:t xml:space="preserve"> richiede formalmente al personale archivistico d</w:t>
            </w:r>
            <w:r w:rsidR="008D1390" w:rsidRPr="006107E7">
              <w:t>el</w:t>
            </w:r>
            <w:r w:rsidR="00B211D0" w:rsidRPr="006107E7">
              <w:t>l’</w:t>
            </w:r>
            <w:r w:rsidR="00E1371C" w:rsidRPr="006107E7">
              <w:t>Ente conservatore</w:t>
            </w:r>
            <w:r w:rsidR="00E16B42" w:rsidRPr="006107E7">
              <w:t xml:space="preserve"> di effettuare una correzione tecnica dei dati; </w:t>
            </w:r>
            <w:r w:rsidR="00AC5047" w:rsidRPr="006107E7">
              <w:t xml:space="preserve">l’Ente conservatore si interfaccia </w:t>
            </w:r>
            <w:r w:rsidR="00051AAE" w:rsidRPr="006107E7">
              <w:t xml:space="preserve">con </w:t>
            </w:r>
            <w:r w:rsidR="00E16B42" w:rsidRPr="006107E7">
              <w:t>il gruppo di sviluppo e manutenzione</w:t>
            </w:r>
            <w:r w:rsidR="003F23DD" w:rsidRPr="006107E7">
              <w:t xml:space="preserve"> dell’Out</w:t>
            </w:r>
            <w:r w:rsidR="000D2CB6" w:rsidRPr="006107E7">
              <w:t xml:space="preserve">sourcer </w:t>
            </w:r>
            <w:r w:rsidR="00E16B42" w:rsidRPr="006107E7">
              <w:t xml:space="preserve"> </w:t>
            </w:r>
            <w:r w:rsidR="000D2CB6" w:rsidRPr="006107E7">
              <w:t>che interv</w:t>
            </w:r>
            <w:r w:rsidR="006107E7" w:rsidRPr="006107E7">
              <w:t>i</w:t>
            </w:r>
            <w:r w:rsidR="00DE5BC3">
              <w:t>e</w:t>
            </w:r>
            <w:r w:rsidR="006107E7" w:rsidRPr="006107E7">
              <w:t>ne</w:t>
            </w:r>
            <w:r w:rsidR="000D2CB6" w:rsidRPr="006107E7">
              <w:t xml:space="preserve"> </w:t>
            </w:r>
            <w:r w:rsidR="00E16B42" w:rsidRPr="006107E7">
              <w:t>manualmente sul database per effettuare la correzione: l’intervento effettuato viene annotato nell’AIP e l’azione manuale effettuata sul database viene tracciata nel log del database</w:t>
            </w:r>
            <w:r w:rsidR="00AB180A" w:rsidRPr="006107E7">
              <w:t>; la richiesta di intervento tecnico e la relativa soluzione rimangono tracciata all’interno del sistema di gestione delle attività di sviluppo e manutenzione</w:t>
            </w:r>
            <w:r w:rsidR="00374930" w:rsidRPr="006107E7">
              <w:t>.</w:t>
            </w:r>
          </w:p>
        </w:tc>
      </w:tr>
    </w:tbl>
    <w:p w14:paraId="169C5ADD" w14:textId="77777777" w:rsidR="00E16B42" w:rsidRDefault="00E16B42" w:rsidP="00E16B42"/>
    <w:p w14:paraId="169C5ADE"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ADF" w14:textId="77777777" w:rsidR="000F45F0" w:rsidRDefault="000F45F0" w:rsidP="00E16B42"/>
    <w:p w14:paraId="1E958901" w14:textId="1543FC39" w:rsidR="001078E7" w:rsidRDefault="00051281" w:rsidP="00DD2E40">
      <w:pPr>
        <w:pStyle w:val="Titolo2"/>
      </w:pPr>
      <w:bookmarkStart w:id="112" w:name="_Ref441566228"/>
      <w:bookmarkStart w:id="113" w:name="_Toc443464650"/>
      <w:bookmarkStart w:id="114" w:name="_Toc524098815"/>
      <w:r>
        <w:t>Preparazione e gestione</w:t>
      </w:r>
      <w:r w:rsidR="00617AF7">
        <w:t xml:space="preserve"> del Pacchetto di archiviazione</w:t>
      </w:r>
      <w:bookmarkEnd w:id="112"/>
      <w:bookmarkEnd w:id="113"/>
      <w:bookmarkEnd w:id="114"/>
    </w:p>
    <w:p w14:paraId="7C8F16BE" w14:textId="77777777" w:rsidR="001078E7" w:rsidRDefault="001078E7" w:rsidP="00DD2E40"/>
    <w:p w14:paraId="3CFDFBB8" w14:textId="323759AE" w:rsidR="001078E7" w:rsidRDefault="00406AC1" w:rsidP="00DD2E40">
      <w:r w:rsidRPr="00D306DE">
        <w:rPr>
          <w:noProof/>
          <w:bdr w:val="single" w:sz="4" w:space="0" w:color="auto"/>
        </w:rPr>
        <w:drawing>
          <wp:inline distT="0" distB="0" distL="0" distR="0" wp14:anchorId="10783EC2" wp14:editId="700C4415">
            <wp:extent cx="6096528" cy="3429297"/>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96528" cy="3429297"/>
                    </a:xfrm>
                    <a:prstGeom prst="rect">
                      <a:avLst/>
                    </a:prstGeom>
                  </pic:spPr>
                </pic:pic>
              </a:graphicData>
            </a:graphic>
          </wp:inline>
        </w:drawing>
      </w:r>
    </w:p>
    <w:p w14:paraId="63651AF5" w14:textId="2C46AB0F" w:rsidR="00DA3C9A" w:rsidRDefault="00DA3C9A" w:rsidP="00DA3C9A">
      <w:pPr>
        <w:pStyle w:val="Didascalia"/>
        <w:jc w:val="center"/>
      </w:pPr>
      <w:r>
        <w:t>Gestione degli AIP</w:t>
      </w:r>
    </w:p>
    <w:p w14:paraId="3E0B7941" w14:textId="77777777" w:rsidR="00FA5EA7" w:rsidRDefault="00FA5EA7" w:rsidP="00DD2E40"/>
    <w:p w14:paraId="169C5AE1" w14:textId="59FC3EB1" w:rsidR="00424B77" w:rsidRDefault="00424B77" w:rsidP="00DD2E40">
      <w:r>
        <w:t xml:space="preserve">Come elemento ulteriore di controllo dei versamenti effettuati, i SIP accettati e presi in carico sono inseriti in appositi </w:t>
      </w:r>
      <w:r w:rsidR="002E6A98" w:rsidRPr="002E6A98">
        <w:rPr>
          <w:b/>
          <w:i/>
        </w:rPr>
        <w:t>Elenchi di versamento</w:t>
      </w:r>
      <w:r w:rsidRPr="002E6A98">
        <w:rPr>
          <w:sz w:val="18"/>
          <w:vertAlign w:val="superscript"/>
        </w:rPr>
        <w:footnoteReference w:id="6"/>
      </w:r>
      <w:r w:rsidR="00A02325" w:rsidRPr="00DD2E40">
        <w:t xml:space="preserve"> </w:t>
      </w:r>
      <w:r w:rsidR="00580FEB">
        <w:t xml:space="preserve">generati mensilmente </w:t>
      </w:r>
      <w:r w:rsidR="00A02325" w:rsidRPr="00A02325">
        <w:t xml:space="preserve">per </w:t>
      </w:r>
      <w:r w:rsidR="0081798E" w:rsidRPr="0081798E">
        <w:rPr>
          <w:b/>
          <w:i/>
        </w:rPr>
        <w:t>tipologia documentaria</w:t>
      </w:r>
      <w:r w:rsidR="00A02325">
        <w:t xml:space="preserve"> e anno di produzione</w:t>
      </w:r>
      <w:r>
        <w:t xml:space="preserve">. </w:t>
      </w:r>
    </w:p>
    <w:p w14:paraId="169C5AE2" w14:textId="1798CF24" w:rsidR="00424B77" w:rsidRDefault="00424B77" w:rsidP="00DD2E40">
      <w:r>
        <w:t>L’</w:t>
      </w:r>
      <w:r w:rsidR="002E6A98" w:rsidRPr="002E6A98">
        <w:rPr>
          <w:b/>
          <w:i/>
        </w:rPr>
        <w:t>Elenco di versamento</w:t>
      </w:r>
      <w:r w:rsidRPr="00DD2E40">
        <w:t xml:space="preserve"> </w:t>
      </w:r>
      <w:r>
        <w:t xml:space="preserve">è un </w:t>
      </w:r>
      <w:r w:rsidR="00575536">
        <w:t>d</w:t>
      </w:r>
      <w:r w:rsidRPr="00DD2E40">
        <w:t>ocumento</w:t>
      </w:r>
      <w:r>
        <w:t xml:space="preserve"> in </w:t>
      </w:r>
      <w:r w:rsidR="00752105" w:rsidRPr="00752105">
        <w:t>formato</w:t>
      </w:r>
      <w:r>
        <w:t xml:space="preserve"> XML </w:t>
      </w:r>
      <w:r w:rsidR="00A02325">
        <w:t>che riporta</w:t>
      </w:r>
      <w:r>
        <w:t xml:space="preserve"> </w:t>
      </w:r>
      <w:r w:rsidR="00A02325">
        <w:t>per ogni documento o aggregazione versata</w:t>
      </w:r>
      <w:r>
        <w:t xml:space="preserve"> l’</w:t>
      </w:r>
      <w:r w:rsidRPr="00DD2E40">
        <w:t>Identificativo univoco</w:t>
      </w:r>
      <w:r>
        <w:t xml:space="preserve">, un set di </w:t>
      </w:r>
      <w:r w:rsidR="008352AF" w:rsidRPr="008352AF">
        <w:rPr>
          <w:i/>
        </w:rPr>
        <w:t>metadati</w:t>
      </w:r>
      <w:r>
        <w:t xml:space="preserve"> descrittivi, le </w:t>
      </w:r>
      <w:r w:rsidR="00ED12E5" w:rsidRPr="00ED12E5">
        <w:rPr>
          <w:i/>
        </w:rPr>
        <w:t>impronte</w:t>
      </w:r>
      <w:r>
        <w:t xml:space="preserve"> degli </w:t>
      </w:r>
      <w:r w:rsidR="00D32E2C" w:rsidRPr="00D32E2C">
        <w:rPr>
          <w:b/>
          <w:i/>
        </w:rPr>
        <w:t>Oggetti-dati</w:t>
      </w:r>
      <w:r>
        <w:t xml:space="preserve"> che lo compongono e una serie di informazioni sintetiche relative alle verifiche a cui è il SIP è stato sottoposto durante il processo di acquisizione.</w:t>
      </w:r>
    </w:p>
    <w:p w14:paraId="169C5AE3" w14:textId="6D6DA614" w:rsidR="00424B77" w:rsidRDefault="00424B77" w:rsidP="00DD2E40">
      <w:r>
        <w:t xml:space="preserve">Gli elementi inseriti nell’Elenco </w:t>
      </w:r>
      <w:r w:rsidR="00374930">
        <w:t xml:space="preserve">possono essere </w:t>
      </w:r>
      <w:r>
        <w:t xml:space="preserve">sottoposti a ulteriori controlli, anche a campione, finalizzati a verificare la corrispondenza degli oggetti versati con quanto </w:t>
      </w:r>
      <w:r w:rsidR="00E47C58">
        <w:t>concordato con i</w:t>
      </w:r>
      <w:r>
        <w:t xml:space="preserve">l </w:t>
      </w:r>
      <w:r w:rsidR="00B4009B" w:rsidRPr="00B4009B">
        <w:rPr>
          <w:i/>
        </w:rPr>
        <w:t>Produttore</w:t>
      </w:r>
      <w:r>
        <w:t xml:space="preserve"> e a evidenziare eventuali anomalie non rilevabili dalle verifiche automatiche</w:t>
      </w:r>
      <w:r w:rsidR="00374930">
        <w:t xml:space="preserve"> al </w:t>
      </w:r>
      <w:r w:rsidR="00374930" w:rsidRPr="00AB180A">
        <w:rPr>
          <w:b/>
          <w:i/>
        </w:rPr>
        <w:t>versamento</w:t>
      </w:r>
      <w:r>
        <w:t>.</w:t>
      </w:r>
    </w:p>
    <w:p w14:paraId="169C5AE5" w14:textId="77777777" w:rsidR="00424B77" w:rsidRDefault="00580FEB" w:rsidP="00DD2E40">
      <w:r>
        <w:t>Una volta completati i controlli,</w:t>
      </w:r>
      <w:r w:rsidR="00424B77">
        <w:t xml:space="preserve"> l’Elenco viene chiuso, eventualmente suddiviso in più </w:t>
      </w:r>
      <w:r w:rsidR="00A02325">
        <w:t>parti</w:t>
      </w:r>
      <w:r w:rsidR="000013B5">
        <w:t xml:space="preserve"> per contenerne </w:t>
      </w:r>
      <w:r w:rsidR="00424B77">
        <w:t xml:space="preserve">la dimensione, gli viene apposto un </w:t>
      </w:r>
      <w:r w:rsidR="00B4009B" w:rsidRPr="00B4009B">
        <w:rPr>
          <w:i/>
        </w:rPr>
        <w:t>Riferimento temporale</w:t>
      </w:r>
      <w:r w:rsidR="00424B77">
        <w:t xml:space="preserve"> opponibile ai terzi e viene firmato digitalmente dal Responsabile della funzione archivistica di </w:t>
      </w:r>
      <w:r w:rsidR="002E7F80" w:rsidRPr="002E7F80">
        <w:t>conservazione</w:t>
      </w:r>
      <w:r w:rsidR="00424B77" w:rsidRPr="00DD2E40">
        <w:t xml:space="preserve"> </w:t>
      </w:r>
      <w:r w:rsidR="00424B77">
        <w:t xml:space="preserve">ad attestare la </w:t>
      </w:r>
      <w:r w:rsidR="00AC64E8" w:rsidRPr="00AC64E8">
        <w:rPr>
          <w:i/>
        </w:rPr>
        <w:t>presa in carico</w:t>
      </w:r>
      <w:r w:rsidR="00424B77">
        <w:t xml:space="preserve"> dei relativi SIP. </w:t>
      </w:r>
    </w:p>
    <w:p w14:paraId="169C5AE6" w14:textId="77777777" w:rsidR="003E732C" w:rsidRDefault="00424B77" w:rsidP="00DD2E40">
      <w:r>
        <w:t xml:space="preserve">Tale Elenco è recuperabile dal </w:t>
      </w:r>
      <w:r w:rsidR="00B4009B" w:rsidRPr="00B4009B">
        <w:rPr>
          <w:i/>
        </w:rPr>
        <w:t>Produttore</w:t>
      </w:r>
      <w:r>
        <w:t xml:space="preserve"> utilizzando apposite funzionalità de</w:t>
      </w:r>
      <w:r w:rsidR="00BC4A76">
        <w:t>ll’interfaccia web del Sistema.</w:t>
      </w:r>
    </w:p>
    <w:p w14:paraId="169C5AE7" w14:textId="77777777" w:rsidR="00617AF7" w:rsidRDefault="00617AF7">
      <w:r>
        <w:t>I SIP accettati e presi in carico dal Sistema</w:t>
      </w:r>
      <w:r w:rsidR="008B7178">
        <w:t>,</w:t>
      </w:r>
      <w:r w:rsidR="00D451D6">
        <w:t xml:space="preserve"> </w:t>
      </w:r>
      <w:r w:rsidR="008B7178">
        <w:t>dopo la validazione e la firma dell’</w:t>
      </w:r>
      <w:r w:rsidR="002E6A98" w:rsidRPr="002E6A98">
        <w:rPr>
          <w:b/>
          <w:i/>
        </w:rPr>
        <w:t>Elenco di versamento</w:t>
      </w:r>
      <w:r w:rsidR="00D451D6">
        <w:t xml:space="preserve"> in cui sono stati inseriti</w:t>
      </w:r>
      <w:r w:rsidR="008B7178">
        <w:t>,</w:t>
      </w:r>
      <w:r>
        <w:t xml:space="preserve"> sono soggetti a una fase di elaborazione finalizzata alla creazione dell’AIP (o all’aggiornamento di un AIP esistente) </w:t>
      </w:r>
      <w:r w:rsidR="008B7178">
        <w:t>che prevede</w:t>
      </w:r>
      <w:r>
        <w:t>:</w:t>
      </w:r>
    </w:p>
    <w:p w14:paraId="169C5AE8" w14:textId="77777777" w:rsidR="00617AF7" w:rsidRPr="00F838CA" w:rsidRDefault="00617AF7" w:rsidP="00E318E4">
      <w:pPr>
        <w:pStyle w:val="Elenchi"/>
        <w:tabs>
          <w:tab w:val="clear" w:pos="790"/>
        </w:tabs>
        <w:ind w:left="709" w:hanging="709"/>
      </w:pPr>
      <w:r>
        <w:t xml:space="preserve">l’eventuale normalizzazione del set di </w:t>
      </w:r>
      <w:r w:rsidR="00AC64E8" w:rsidRPr="00AC64E8">
        <w:rPr>
          <w:i/>
        </w:rPr>
        <w:t>metadati</w:t>
      </w:r>
      <w:r>
        <w:t xml:space="preserve"> contenuti nel SIP e/o della struttura dell’</w:t>
      </w:r>
      <w:r w:rsidR="00BC11AD" w:rsidRPr="00BC11AD">
        <w:rPr>
          <w:b/>
          <w:i/>
        </w:rPr>
        <w:t>Unità documentaria</w:t>
      </w:r>
      <w:r>
        <w:t xml:space="preserve"> per renderli </w:t>
      </w:r>
      <w:r w:rsidR="003830B1">
        <w:t xml:space="preserve">conformi </w:t>
      </w:r>
      <w:r>
        <w:t xml:space="preserve">al set di </w:t>
      </w:r>
      <w:r w:rsidR="00AC64E8" w:rsidRPr="00AC64E8">
        <w:rPr>
          <w:i/>
        </w:rPr>
        <w:t>metadati</w:t>
      </w:r>
      <w:r>
        <w:t xml:space="preserve"> e alla struttura dell’AIP così come definiti nel </w:t>
      </w:r>
      <w:r w:rsidRPr="00F838CA">
        <w:t>documento “</w:t>
      </w:r>
      <w:r w:rsidRPr="00DD2E40">
        <w:t xml:space="preserve">Modelli di </w:t>
      </w:r>
      <w:r w:rsidR="00AC64E8">
        <w:t>p</w:t>
      </w:r>
      <w:r w:rsidR="0074506B" w:rsidRPr="00DD2E40">
        <w:t>acchetto di archiviazione</w:t>
      </w:r>
      <w:r w:rsidRPr="00F838CA">
        <w:t>”;</w:t>
      </w:r>
    </w:p>
    <w:p w14:paraId="169C5AE9" w14:textId="61E573D5" w:rsidR="00617AF7" w:rsidRDefault="00617AF7" w:rsidP="00E318E4">
      <w:pPr>
        <w:pStyle w:val="Elenchi"/>
        <w:tabs>
          <w:tab w:val="clear" w:pos="790"/>
        </w:tabs>
        <w:ind w:left="709" w:hanging="709"/>
      </w:pPr>
      <w:r>
        <w:t xml:space="preserve">l’eventuale </w:t>
      </w:r>
      <w:r w:rsidR="00D32E2C" w:rsidRPr="00D32E2C">
        <w:rPr>
          <w:b/>
          <w:i/>
        </w:rPr>
        <w:t>migrazione</w:t>
      </w:r>
      <w:r>
        <w:t xml:space="preserve"> dei </w:t>
      </w:r>
      <w:r w:rsidR="009F55BF" w:rsidRPr="009F55BF">
        <w:rPr>
          <w:i/>
        </w:rPr>
        <w:t>formati</w:t>
      </w:r>
      <w:r>
        <w:t xml:space="preserve"> </w:t>
      </w:r>
      <w:r w:rsidR="00EE329C">
        <w:t xml:space="preserve">ritenuti obsoleti </w:t>
      </w:r>
      <w:r>
        <w:t>(secondo le logiche descritte nel paragrafo</w:t>
      </w:r>
      <w:r w:rsidR="002D1C6A">
        <w:t xml:space="preserve"> </w:t>
      </w:r>
      <w:r w:rsidR="002D1C6A">
        <w:fldChar w:fldCharType="begin"/>
      </w:r>
      <w:r w:rsidR="002D1C6A">
        <w:instrText xml:space="preserve"> REF _Ref441587501 \r \h </w:instrText>
      </w:r>
      <w:r w:rsidR="00E318E4">
        <w:instrText xml:space="preserve"> \* MERGEFORMAT </w:instrText>
      </w:r>
      <w:r w:rsidR="002D1C6A">
        <w:fldChar w:fldCharType="separate"/>
      </w:r>
      <w:r w:rsidR="00BC25AD">
        <w:t>6.1.2</w:t>
      </w:r>
      <w:r w:rsidR="002D1C6A">
        <w:fldChar w:fldCharType="end"/>
      </w:r>
      <w:r>
        <w:t xml:space="preserve">) mediante il processo di produzione di </w:t>
      </w:r>
      <w:r w:rsidRPr="00DD2E40">
        <w:t>copie informatiche</w:t>
      </w:r>
      <w:r>
        <w:t xml:space="preserve"> con le modalità previste dalla lettera j) comma1 dell’articolo 9 delle </w:t>
      </w:r>
      <w:r w:rsidR="00D32E2C" w:rsidRPr="00D32E2C">
        <w:rPr>
          <w:b/>
          <w:i/>
        </w:rPr>
        <w:t>Regole tecniche</w:t>
      </w:r>
      <w:r>
        <w:t>.</w:t>
      </w:r>
    </w:p>
    <w:p w14:paraId="169C5AEA" w14:textId="4FB354CD" w:rsidR="00211622" w:rsidRDefault="00617AF7">
      <w:r>
        <w:t xml:space="preserve">A seguito di queste elaborazioni, </w:t>
      </w:r>
      <w:r w:rsidR="005243FE">
        <w:t xml:space="preserve">nel caso di </w:t>
      </w:r>
      <w:r w:rsidR="00041356" w:rsidRPr="00041356">
        <w:rPr>
          <w:b/>
          <w:i/>
        </w:rPr>
        <w:t>Versamento anticipato</w:t>
      </w:r>
      <w:r w:rsidR="005243FE">
        <w:t xml:space="preserve">, </w:t>
      </w:r>
      <w:r>
        <w:t>viene generato (o aggiornato) l’AIP dell’</w:t>
      </w:r>
      <w:r w:rsidR="00BC11AD" w:rsidRPr="00BC11AD">
        <w:rPr>
          <w:b/>
          <w:i/>
        </w:rPr>
        <w:t>Unità documentaria</w:t>
      </w:r>
      <w:r w:rsidR="00211622" w:rsidRPr="00DD2E40">
        <w:t>.</w:t>
      </w:r>
    </w:p>
    <w:p w14:paraId="169C5AEB" w14:textId="77777777" w:rsidR="008B7178" w:rsidRPr="002F5DC0" w:rsidRDefault="008B7178">
      <w:pPr>
        <w:rPr>
          <w:b/>
        </w:rPr>
      </w:pPr>
    </w:p>
    <w:p w14:paraId="169C5AEC" w14:textId="77777777" w:rsidR="00211622" w:rsidRDefault="00211622">
      <w:r>
        <w:t>L’AIP dell’</w:t>
      </w:r>
      <w:r w:rsidR="00BC11AD" w:rsidRPr="00BC11AD">
        <w:rPr>
          <w:b/>
          <w:i/>
        </w:rPr>
        <w:t>Unità documentaria</w:t>
      </w:r>
      <w:r>
        <w:t xml:space="preserve"> è composto</w:t>
      </w:r>
      <w:r w:rsidR="00D4159D">
        <w:t xml:space="preserve"> da</w:t>
      </w:r>
      <w:r>
        <w:t>:</w:t>
      </w:r>
    </w:p>
    <w:p w14:paraId="169C5AED" w14:textId="0222D0AF" w:rsidR="00617AF7" w:rsidRPr="006107E7" w:rsidRDefault="00DD2E40" w:rsidP="007D4DAE">
      <w:pPr>
        <w:pStyle w:val="Elenchi"/>
        <w:tabs>
          <w:tab w:val="clear" w:pos="790"/>
        </w:tabs>
        <w:ind w:left="709" w:hanging="709"/>
      </w:pPr>
      <w:r w:rsidRPr="002B46C8">
        <w:t>l’</w:t>
      </w:r>
      <w:r w:rsidR="002E6A98" w:rsidRPr="002E6A98">
        <w:rPr>
          <w:b/>
          <w:i/>
        </w:rPr>
        <w:t>Indice dell’AIP</w:t>
      </w:r>
      <w:r w:rsidR="00211622" w:rsidRPr="00DD2E40">
        <w:rPr>
          <w:b/>
        </w:rPr>
        <w:t>:</w:t>
      </w:r>
      <w:r w:rsidR="00DA49BB">
        <w:t xml:space="preserve"> è un documento in formato XML </w:t>
      </w:r>
      <w:r w:rsidR="00617AF7">
        <w:t xml:space="preserve">prodotto in conformità alle specifiche contenute nella struttura dati dell’Allegato 4 delle </w:t>
      </w:r>
      <w:r w:rsidR="00D32E2C" w:rsidRPr="00D32E2C">
        <w:rPr>
          <w:b/>
          <w:i/>
        </w:rPr>
        <w:t>Regole tecniche</w:t>
      </w:r>
      <w:r w:rsidR="00617AF7">
        <w:t xml:space="preserve"> e descritto in dettaglio del documento “</w:t>
      </w:r>
      <w:r w:rsidR="00617AF7" w:rsidRPr="00DD2E40">
        <w:t xml:space="preserve">Modelli di </w:t>
      </w:r>
      <w:r w:rsidR="00AC64E8">
        <w:t>p</w:t>
      </w:r>
      <w:r w:rsidR="0074506B" w:rsidRPr="00DD2E40">
        <w:t>acchetto di archiviazione</w:t>
      </w:r>
      <w:r w:rsidR="00617AF7">
        <w:t>”</w:t>
      </w:r>
      <w:r w:rsidR="00DA49BB">
        <w:t xml:space="preserve"> che contiene tutti i </w:t>
      </w:r>
      <w:r w:rsidR="008352AF" w:rsidRPr="008352AF">
        <w:rPr>
          <w:i/>
        </w:rPr>
        <w:t>metadati</w:t>
      </w:r>
      <w:r w:rsidR="00DA49BB">
        <w:t xml:space="preserve"> dell’</w:t>
      </w:r>
      <w:r w:rsidR="00BC11AD" w:rsidRPr="00BC11AD">
        <w:rPr>
          <w:b/>
          <w:i/>
        </w:rPr>
        <w:t>Unità documentaria</w:t>
      </w:r>
      <w:r w:rsidR="00DA49BB">
        <w:t xml:space="preserve"> presenti sul Sistema e i riferimenti agli altri file </w:t>
      </w:r>
      <w:r w:rsidR="00DA49BB" w:rsidRPr="006107E7">
        <w:t xml:space="preserve">presenti nel pacchetto. </w:t>
      </w:r>
      <w:r w:rsidR="00617AF7" w:rsidRPr="006107E7">
        <w:t xml:space="preserve">Tra i dati contenuti nell’Indice </w:t>
      </w:r>
      <w:r w:rsidR="002B46C8" w:rsidRPr="006107E7">
        <w:t xml:space="preserve">vi </w:t>
      </w:r>
      <w:r w:rsidR="00617AF7" w:rsidRPr="006107E7">
        <w:t xml:space="preserve">sono: </w:t>
      </w:r>
    </w:p>
    <w:p w14:paraId="169C5AEE" w14:textId="7C603E61" w:rsidR="00617AF7" w:rsidRPr="006107E7" w:rsidRDefault="00617AF7" w:rsidP="00F44FA6">
      <w:pPr>
        <w:pStyle w:val="Elenchi"/>
        <w:numPr>
          <w:ilvl w:val="1"/>
          <w:numId w:val="3"/>
        </w:numPr>
        <w:tabs>
          <w:tab w:val="clear" w:pos="502"/>
        </w:tabs>
        <w:ind w:left="1276"/>
      </w:pPr>
      <w:r w:rsidRPr="006107E7">
        <w:t xml:space="preserve">la data di generazione dell’AIP (espressa con un </w:t>
      </w:r>
      <w:r w:rsidR="00B4009B" w:rsidRPr="006107E7">
        <w:rPr>
          <w:i/>
        </w:rPr>
        <w:t>Riferimento temporale</w:t>
      </w:r>
      <w:r w:rsidRPr="006107E7">
        <w:t xml:space="preserve"> opponibile ai terzi con le caratteristiche descritte al paragrafo</w:t>
      </w:r>
      <w:r w:rsidR="002D1C6A" w:rsidRPr="006107E7">
        <w:t xml:space="preserve"> </w:t>
      </w:r>
      <w:r w:rsidR="00F14A8A" w:rsidRPr="006107E7">
        <w:fldChar w:fldCharType="begin"/>
      </w:r>
      <w:r w:rsidR="00F14A8A" w:rsidRPr="006107E7">
        <w:instrText xml:space="preserve"> REF _Ref441587656 \r \h </w:instrText>
      </w:r>
      <w:r w:rsidR="00E318E4" w:rsidRPr="006107E7">
        <w:instrText xml:space="preserve"> \* MERGEFORMAT </w:instrText>
      </w:r>
      <w:r w:rsidR="00F14A8A" w:rsidRPr="006107E7">
        <w:fldChar w:fldCharType="separate"/>
      </w:r>
      <w:r w:rsidR="00BC25AD" w:rsidRPr="006107E7">
        <w:t>7.3</w:t>
      </w:r>
      <w:r w:rsidR="00F14A8A" w:rsidRPr="006107E7">
        <w:fldChar w:fldCharType="end"/>
      </w:r>
      <w:r w:rsidRPr="006107E7">
        <w:t>)</w:t>
      </w:r>
      <w:r w:rsidR="00DA49BB" w:rsidRPr="006107E7">
        <w:t xml:space="preserve"> che costituisce il </w:t>
      </w:r>
      <w:r w:rsidR="00B4009B" w:rsidRPr="006107E7">
        <w:rPr>
          <w:i/>
        </w:rPr>
        <w:t>Riferimento temporale</w:t>
      </w:r>
      <w:r w:rsidR="00DA49BB" w:rsidRPr="006107E7">
        <w:t xml:space="preserve"> opponibile a terzi di tutti per tutti i file che compongono </w:t>
      </w:r>
      <w:r w:rsidR="002B46C8" w:rsidRPr="006107E7">
        <w:t>gli</w:t>
      </w:r>
      <w:r w:rsidR="0086105E" w:rsidRPr="006107E7">
        <w:t xml:space="preserve"> </w:t>
      </w:r>
      <w:r w:rsidR="00DA49BB" w:rsidRPr="006107E7">
        <w:t>AIP elencati nell’Indice stesso</w:t>
      </w:r>
      <w:r w:rsidRPr="006107E7">
        <w:t>;</w:t>
      </w:r>
    </w:p>
    <w:p w14:paraId="169C5AEF" w14:textId="77777777" w:rsidR="00617AF7" w:rsidRPr="006107E7" w:rsidRDefault="00617AF7" w:rsidP="00F44FA6">
      <w:pPr>
        <w:pStyle w:val="Elenchi"/>
        <w:numPr>
          <w:ilvl w:val="1"/>
          <w:numId w:val="3"/>
        </w:numPr>
        <w:tabs>
          <w:tab w:val="clear" w:pos="502"/>
        </w:tabs>
        <w:ind w:left="1276"/>
      </w:pPr>
      <w:r w:rsidRPr="006107E7">
        <w:t xml:space="preserve">i </w:t>
      </w:r>
      <w:r w:rsidR="00AC64E8" w:rsidRPr="006107E7">
        <w:rPr>
          <w:i/>
        </w:rPr>
        <w:t>metadati</w:t>
      </w:r>
      <w:r w:rsidRPr="006107E7">
        <w:t xml:space="preserve"> descrittivi dell’</w:t>
      </w:r>
      <w:r w:rsidR="00BC11AD" w:rsidRPr="006107E7">
        <w:rPr>
          <w:b/>
          <w:i/>
        </w:rPr>
        <w:t>Unità documentaria</w:t>
      </w:r>
      <w:r w:rsidRPr="006107E7">
        <w:t>;</w:t>
      </w:r>
    </w:p>
    <w:p w14:paraId="169C5AF0" w14:textId="77777777" w:rsidR="00617AF7" w:rsidRDefault="00617AF7" w:rsidP="00F44FA6">
      <w:pPr>
        <w:pStyle w:val="Elenchi"/>
        <w:numPr>
          <w:ilvl w:val="1"/>
          <w:numId w:val="3"/>
        </w:numPr>
        <w:tabs>
          <w:tab w:val="clear" w:pos="502"/>
        </w:tabs>
        <w:ind w:left="1276"/>
      </w:pPr>
      <w:r>
        <w:t xml:space="preserve">i </w:t>
      </w:r>
      <w:r w:rsidR="00AC64E8" w:rsidRPr="00AC64E8">
        <w:rPr>
          <w:i/>
        </w:rPr>
        <w:t>metadati</w:t>
      </w:r>
      <w:r>
        <w:t xml:space="preserve"> generati dal Sistema nel corso delle verifiche e delle elaborazioni operate sul SIP;</w:t>
      </w:r>
    </w:p>
    <w:p w14:paraId="169C5AF1" w14:textId="77777777" w:rsidR="00617AF7" w:rsidRDefault="00617AF7" w:rsidP="00F44FA6">
      <w:pPr>
        <w:pStyle w:val="Elenchi"/>
        <w:numPr>
          <w:ilvl w:val="1"/>
          <w:numId w:val="3"/>
        </w:numPr>
        <w:tabs>
          <w:tab w:val="clear" w:pos="502"/>
        </w:tabs>
        <w:ind w:left="1276"/>
      </w:pPr>
      <w:r>
        <w:t xml:space="preserve">le </w:t>
      </w:r>
      <w:r w:rsidR="00ED12E5" w:rsidRPr="00ED12E5">
        <w:rPr>
          <w:i/>
        </w:rPr>
        <w:t>impronte</w:t>
      </w:r>
      <w:r>
        <w:t xml:space="preserve"> dei singoli file (</w:t>
      </w:r>
      <w:r w:rsidR="00D32E2C" w:rsidRPr="00D32E2C">
        <w:rPr>
          <w:b/>
          <w:i/>
        </w:rPr>
        <w:t>Oggetti-dati</w:t>
      </w:r>
      <w:r>
        <w:t>) dell’AIP stesso;</w:t>
      </w:r>
    </w:p>
    <w:p w14:paraId="169C5AF2" w14:textId="77777777" w:rsidR="00DA49BB" w:rsidRDefault="00617AF7" w:rsidP="00F44FA6">
      <w:pPr>
        <w:pStyle w:val="Elenchi"/>
        <w:numPr>
          <w:ilvl w:val="1"/>
          <w:numId w:val="3"/>
        </w:numPr>
        <w:tabs>
          <w:tab w:val="clear" w:pos="502"/>
        </w:tabs>
        <w:ind w:left="1276"/>
      </w:pPr>
      <w:r>
        <w:t xml:space="preserve">le </w:t>
      </w:r>
      <w:r w:rsidR="00ED12E5" w:rsidRPr="00ED12E5">
        <w:rPr>
          <w:i/>
        </w:rPr>
        <w:t>impronte</w:t>
      </w:r>
      <w:r>
        <w:t xml:space="preserve"> delle eventuali precedenti versioni dell’</w:t>
      </w:r>
      <w:r w:rsidR="002E6A98" w:rsidRPr="002E6A98">
        <w:rPr>
          <w:b/>
          <w:i/>
        </w:rPr>
        <w:t>Indice dell’AIP</w:t>
      </w:r>
      <w:r>
        <w:t xml:space="preserve"> (in caso di aggiornamento)</w:t>
      </w:r>
      <w:r w:rsidR="00B66E05">
        <w:t>;</w:t>
      </w:r>
    </w:p>
    <w:p w14:paraId="169C5AF3" w14:textId="77777777" w:rsidR="00ED38F3" w:rsidRDefault="00DA49BB" w:rsidP="00F44FA6">
      <w:pPr>
        <w:pStyle w:val="Elenchi"/>
        <w:numPr>
          <w:ilvl w:val="1"/>
          <w:numId w:val="3"/>
        </w:numPr>
        <w:tabs>
          <w:tab w:val="clear" w:pos="502"/>
        </w:tabs>
        <w:ind w:left="1276"/>
      </w:pPr>
      <w:r>
        <w:t xml:space="preserve">le </w:t>
      </w:r>
      <w:r w:rsidR="00ED12E5" w:rsidRPr="00ED12E5">
        <w:rPr>
          <w:i/>
        </w:rPr>
        <w:t>impronte</w:t>
      </w:r>
      <w:r>
        <w:t xml:space="preserve"> degli altri documenti </w:t>
      </w:r>
      <w:r w:rsidR="00D4159D">
        <w:t xml:space="preserve">generati dal Sistema nel </w:t>
      </w:r>
      <w:r w:rsidR="008352AF" w:rsidRPr="008352AF">
        <w:rPr>
          <w:i/>
        </w:rPr>
        <w:t>processo di conservazione</w:t>
      </w:r>
      <w:r w:rsidR="00D4159D">
        <w:t>;</w:t>
      </w:r>
    </w:p>
    <w:p w14:paraId="169C5AF4" w14:textId="77777777" w:rsidR="00617AF7" w:rsidRDefault="00ED38F3" w:rsidP="00F44FA6">
      <w:pPr>
        <w:pStyle w:val="Elenchi"/>
        <w:numPr>
          <w:ilvl w:val="1"/>
          <w:numId w:val="3"/>
        </w:numPr>
        <w:tabs>
          <w:tab w:val="clear" w:pos="502"/>
        </w:tabs>
        <w:ind w:left="1276"/>
      </w:pPr>
      <w:r>
        <w:t xml:space="preserve">il riferimento agli </w:t>
      </w:r>
      <w:r w:rsidR="002E6A98" w:rsidRPr="002E6A98">
        <w:rPr>
          <w:b/>
          <w:i/>
        </w:rPr>
        <w:t>Elenchi di versamento</w:t>
      </w:r>
      <w:r>
        <w:t xml:space="preserve"> relativi ai SIP da cui è stato generato o aggiornato l’AIP</w:t>
      </w:r>
      <w:r w:rsidR="00B66E05">
        <w:t>;</w:t>
      </w:r>
      <w:r w:rsidR="00617AF7">
        <w:t xml:space="preserve"> </w:t>
      </w:r>
    </w:p>
    <w:p w14:paraId="169C5AF5" w14:textId="77777777" w:rsidR="00D4159D" w:rsidRDefault="00D4159D" w:rsidP="007D4DAE">
      <w:pPr>
        <w:pStyle w:val="Elenchi"/>
        <w:tabs>
          <w:tab w:val="clear" w:pos="790"/>
        </w:tabs>
        <w:ind w:left="709" w:hanging="709"/>
      </w:pPr>
      <w:r w:rsidRPr="002B46C8">
        <w:t>I file</w:t>
      </w:r>
      <w:r w:rsidR="00211622" w:rsidRPr="00DD2E40">
        <w:rPr>
          <w:b/>
        </w:rPr>
        <w:t xml:space="preserve"> (</w:t>
      </w:r>
      <w:r w:rsidR="00D32E2C" w:rsidRPr="00D32E2C">
        <w:rPr>
          <w:b/>
          <w:i/>
        </w:rPr>
        <w:t>Oggetti-dati</w:t>
      </w:r>
      <w:r w:rsidR="00211622" w:rsidRPr="00DD2E40">
        <w:rPr>
          <w:b/>
        </w:rPr>
        <w:t xml:space="preserve">) </w:t>
      </w:r>
      <w:r w:rsidR="00211622" w:rsidRPr="002B46C8">
        <w:t>dell’</w:t>
      </w:r>
      <w:r w:rsidR="00BC11AD" w:rsidRPr="00BC11AD">
        <w:rPr>
          <w:b/>
          <w:i/>
        </w:rPr>
        <w:t>Unità documentaria</w:t>
      </w:r>
      <w:r w:rsidR="00211622">
        <w:t xml:space="preserve"> ricevuti nel SIP e le eventuali, relative copie informatiche</w:t>
      </w:r>
      <w:r w:rsidR="00ED38F3">
        <w:t xml:space="preserve"> generate dal Sistema;</w:t>
      </w:r>
    </w:p>
    <w:p w14:paraId="169C5AF6" w14:textId="77777777" w:rsidR="00D4159D" w:rsidRDefault="00ED38F3" w:rsidP="007D4DAE">
      <w:pPr>
        <w:pStyle w:val="Elenchi"/>
        <w:tabs>
          <w:tab w:val="clear" w:pos="790"/>
        </w:tabs>
        <w:ind w:left="709" w:hanging="709"/>
      </w:pPr>
      <w:r w:rsidRPr="002B46C8">
        <w:t>I file con l</w:t>
      </w:r>
      <w:r w:rsidR="00D4159D" w:rsidRPr="002B46C8">
        <w:t>e eventuali precedenti versioni dell’</w:t>
      </w:r>
      <w:r w:rsidR="002E6A98" w:rsidRPr="002E6A98">
        <w:rPr>
          <w:b/>
          <w:i/>
        </w:rPr>
        <w:t>Indice dell’AIP</w:t>
      </w:r>
      <w:r>
        <w:t>;</w:t>
      </w:r>
    </w:p>
    <w:p w14:paraId="169C5AF7" w14:textId="77777777" w:rsidR="00D4159D" w:rsidRDefault="00ED38F3" w:rsidP="007D4DAE">
      <w:pPr>
        <w:pStyle w:val="Elenchi"/>
        <w:tabs>
          <w:tab w:val="clear" w:pos="790"/>
        </w:tabs>
        <w:ind w:left="709" w:hanging="709"/>
      </w:pPr>
      <w:r w:rsidRPr="002B46C8">
        <w:t>I file degli</w:t>
      </w:r>
      <w:r w:rsidRPr="00DD2E40">
        <w:rPr>
          <w:b/>
        </w:rPr>
        <w:t xml:space="preserve"> </w:t>
      </w:r>
      <w:r w:rsidRPr="002B46C8">
        <w:rPr>
          <w:b/>
          <w:i/>
        </w:rPr>
        <w:t>Indici</w:t>
      </w:r>
      <w:r w:rsidR="00D4159D" w:rsidRPr="002B46C8">
        <w:rPr>
          <w:b/>
          <w:i/>
        </w:rPr>
        <w:t xml:space="preserve"> dei SIP</w:t>
      </w:r>
      <w:r w:rsidR="00D4159D">
        <w:t xml:space="preserve"> da cui è stato generato o aggiornato l’AIP</w:t>
      </w:r>
      <w:r>
        <w:t>;</w:t>
      </w:r>
    </w:p>
    <w:p w14:paraId="169C5AF8" w14:textId="77777777" w:rsidR="00ED38F3" w:rsidRDefault="00ED38F3" w:rsidP="007D4DAE">
      <w:pPr>
        <w:pStyle w:val="Elenchi"/>
        <w:tabs>
          <w:tab w:val="clear" w:pos="790"/>
        </w:tabs>
        <w:ind w:left="709" w:hanging="709"/>
      </w:pPr>
      <w:r w:rsidRPr="002B46C8">
        <w:t>I file degli</w:t>
      </w:r>
      <w:r w:rsidRPr="00DD2E40">
        <w:rPr>
          <w:b/>
        </w:rPr>
        <w:t xml:space="preserve"> </w:t>
      </w:r>
      <w:r w:rsidR="002E6A98" w:rsidRPr="002E6A98">
        <w:rPr>
          <w:b/>
          <w:i/>
        </w:rPr>
        <w:t>Esiti versamento</w:t>
      </w:r>
      <w:r>
        <w:t xml:space="preserve"> relativi ai SIP da cui è stato generato o aggiornato l’AIP;</w:t>
      </w:r>
    </w:p>
    <w:p w14:paraId="169C5AF9" w14:textId="77777777" w:rsidR="00211622" w:rsidRDefault="00ED38F3" w:rsidP="007D4DAE">
      <w:pPr>
        <w:pStyle w:val="Elenchi"/>
        <w:tabs>
          <w:tab w:val="clear" w:pos="790"/>
        </w:tabs>
        <w:ind w:left="709" w:hanging="709"/>
      </w:pPr>
      <w:r w:rsidRPr="002B46C8">
        <w:t xml:space="preserve">I file dei </w:t>
      </w:r>
      <w:r w:rsidRPr="002B46C8">
        <w:rPr>
          <w:i/>
        </w:rPr>
        <w:t>Rapporti di versamento</w:t>
      </w:r>
      <w:r>
        <w:t xml:space="preserve"> relativi ai SIP da cui è stato generato o aggiornato l’AIP.</w:t>
      </w:r>
      <w:r w:rsidR="00211622">
        <w:t xml:space="preserve"> </w:t>
      </w:r>
    </w:p>
    <w:p w14:paraId="169C5AFA" w14:textId="5DED8C51" w:rsidR="00617AF7" w:rsidRDefault="00617AF7"/>
    <w:p w14:paraId="1E22D056" w14:textId="4E8B8150" w:rsidR="0037154A" w:rsidRDefault="002C419C">
      <w:r>
        <w:t>Una volta prodotto l’AIP</w:t>
      </w:r>
      <w:r w:rsidR="0037154A">
        <w:t xml:space="preserve"> dell’</w:t>
      </w:r>
      <w:r w:rsidR="002B46C8" w:rsidRPr="002B46C8">
        <w:rPr>
          <w:b/>
          <w:i/>
        </w:rPr>
        <w:t>U</w:t>
      </w:r>
      <w:r w:rsidR="0037154A" w:rsidRPr="002B46C8">
        <w:rPr>
          <w:b/>
          <w:i/>
        </w:rPr>
        <w:t>nità documentaria</w:t>
      </w:r>
      <w:r>
        <w:t xml:space="preserve">, </w:t>
      </w:r>
      <w:r w:rsidR="0037154A">
        <w:t>questo viene firmato dal Responsabile della funzione di archiviazione.</w:t>
      </w:r>
    </w:p>
    <w:p w14:paraId="0F053E06" w14:textId="77777777" w:rsidR="0037154A" w:rsidRDefault="0037154A"/>
    <w:p w14:paraId="550E830D" w14:textId="58ECB8E9" w:rsidR="00336236" w:rsidRDefault="00336236">
      <w:r>
        <w:t xml:space="preserve">La firma degli AIP delle </w:t>
      </w:r>
      <w:r w:rsidR="002B46C8" w:rsidRPr="002B46C8">
        <w:rPr>
          <w:b/>
          <w:i/>
        </w:rPr>
        <w:t>U</w:t>
      </w:r>
      <w:r w:rsidRPr="002B46C8">
        <w:rPr>
          <w:b/>
          <w:i/>
        </w:rPr>
        <w:t>nità documentarie</w:t>
      </w:r>
      <w:r>
        <w:t xml:space="preserve"> può avvenire in due modi, a seconda che il processo di conservazione si svolga in regime di </w:t>
      </w:r>
      <w:r w:rsidRPr="002B46C8">
        <w:rPr>
          <w:b/>
          <w:i/>
        </w:rPr>
        <w:t>versamento anticipato</w:t>
      </w:r>
      <w:r>
        <w:t xml:space="preserve"> o in regime di </w:t>
      </w:r>
      <w:r w:rsidRPr="002B46C8">
        <w:rPr>
          <w:b/>
          <w:i/>
        </w:rPr>
        <w:t>versamento in archivio</w:t>
      </w:r>
      <w:r>
        <w:t>.</w:t>
      </w:r>
    </w:p>
    <w:p w14:paraId="512F825A" w14:textId="081DFA54" w:rsidR="00336236" w:rsidRDefault="00336236"/>
    <w:p w14:paraId="4673068F" w14:textId="7DF342F6" w:rsidR="00336236" w:rsidRDefault="00336236">
      <w:r>
        <w:t xml:space="preserve">Nel primo caso, la firma viene apposta su un’evidenza informatica prodotta a partire dagli </w:t>
      </w:r>
      <w:r w:rsidRPr="002B46C8">
        <w:rPr>
          <w:b/>
          <w:i/>
        </w:rPr>
        <w:t>elenchi di versamento</w:t>
      </w:r>
      <w:r>
        <w:t xml:space="preserve"> e contenente gli identificativi delle </w:t>
      </w:r>
      <w:r w:rsidR="002B46C8" w:rsidRPr="002B46C8">
        <w:rPr>
          <w:b/>
          <w:i/>
        </w:rPr>
        <w:t>U</w:t>
      </w:r>
      <w:r w:rsidRPr="002B46C8">
        <w:rPr>
          <w:b/>
          <w:i/>
        </w:rPr>
        <w:t>nità documentari</w:t>
      </w:r>
      <w:r w:rsidR="002B46C8">
        <w:rPr>
          <w:b/>
          <w:i/>
        </w:rPr>
        <w:t>e</w:t>
      </w:r>
      <w:r>
        <w:t xml:space="preserve"> </w:t>
      </w:r>
      <w:r w:rsidR="0037154A">
        <w:t xml:space="preserve">contenute negli elenchi stessi </w:t>
      </w:r>
      <w:r>
        <w:t>e l’hash dei relativi Indici AIP. T</w:t>
      </w:r>
      <w:r w:rsidR="0037154A">
        <w:t xml:space="preserve">ale evidenza informatica, una volta firmata, </w:t>
      </w:r>
      <w:r>
        <w:t xml:space="preserve">è inserita negli AIP delle singole </w:t>
      </w:r>
      <w:r w:rsidR="002B46C8" w:rsidRPr="002B46C8">
        <w:rPr>
          <w:b/>
          <w:i/>
        </w:rPr>
        <w:t>U</w:t>
      </w:r>
      <w:r w:rsidRPr="002B46C8">
        <w:rPr>
          <w:b/>
          <w:i/>
        </w:rPr>
        <w:t>nità documentarie</w:t>
      </w:r>
      <w:r>
        <w:t>.</w:t>
      </w:r>
    </w:p>
    <w:p w14:paraId="4F3E04CA" w14:textId="77777777" w:rsidR="00336236" w:rsidRDefault="00336236"/>
    <w:p w14:paraId="169C5AFB" w14:textId="3E07AFA6" w:rsidR="00617AF7" w:rsidRDefault="003830B1">
      <w:r>
        <w:t>Nel</w:t>
      </w:r>
      <w:r w:rsidR="00617AF7">
        <w:t xml:space="preserve"> caso di </w:t>
      </w:r>
      <w:r w:rsidR="00041356" w:rsidRPr="00041356">
        <w:rPr>
          <w:b/>
          <w:i/>
        </w:rPr>
        <w:t>Versamento in archivio</w:t>
      </w:r>
      <w:r w:rsidR="00617AF7">
        <w:t xml:space="preserve">, </w:t>
      </w:r>
      <w:r w:rsidR="00336236">
        <w:t xml:space="preserve">invece, la firma degli AIP delle </w:t>
      </w:r>
      <w:r w:rsidR="002B46C8" w:rsidRPr="002B46C8">
        <w:rPr>
          <w:b/>
          <w:i/>
        </w:rPr>
        <w:t>U</w:t>
      </w:r>
      <w:r w:rsidR="00336236" w:rsidRPr="002B46C8">
        <w:rPr>
          <w:b/>
          <w:i/>
        </w:rPr>
        <w:t>nità documentarie</w:t>
      </w:r>
      <w:r w:rsidR="00336236">
        <w:t xml:space="preserve"> avviene attraverso la firma degli AIP delle aggregazioni </w:t>
      </w:r>
      <w:r w:rsidR="00EF4570">
        <w:t>(</w:t>
      </w:r>
      <w:r w:rsidR="00EF4570" w:rsidRPr="00BC11AD">
        <w:rPr>
          <w:b/>
          <w:i/>
        </w:rPr>
        <w:t>Unità archivistiche</w:t>
      </w:r>
      <w:r w:rsidR="00EF4570">
        <w:t xml:space="preserve"> e </w:t>
      </w:r>
      <w:r w:rsidR="00EF4570" w:rsidRPr="00D32E2C">
        <w:rPr>
          <w:b/>
          <w:i/>
        </w:rPr>
        <w:t>Serie</w:t>
      </w:r>
      <w:r w:rsidR="00EF4570">
        <w:t xml:space="preserve">) </w:t>
      </w:r>
      <w:r w:rsidR="00336236">
        <w:t xml:space="preserve">in cui le </w:t>
      </w:r>
      <w:r w:rsidR="002B46C8" w:rsidRPr="002B46C8">
        <w:rPr>
          <w:b/>
          <w:i/>
        </w:rPr>
        <w:t>U</w:t>
      </w:r>
      <w:r w:rsidR="00336236" w:rsidRPr="002B46C8">
        <w:rPr>
          <w:b/>
          <w:i/>
        </w:rPr>
        <w:t>nità documentarie</w:t>
      </w:r>
      <w:r w:rsidR="00336236">
        <w:t xml:space="preserve"> sono comprese</w:t>
      </w:r>
      <w:r w:rsidR="00EE329C">
        <w:t>.</w:t>
      </w:r>
      <w:r w:rsidR="00617AF7">
        <w:t xml:space="preserve"> </w:t>
      </w:r>
      <w:r w:rsidR="00E47C58">
        <w:t xml:space="preserve">Gli </w:t>
      </w:r>
      <w:r w:rsidR="00617AF7">
        <w:t xml:space="preserve">Indici </w:t>
      </w:r>
      <w:r w:rsidR="00E47C58">
        <w:t xml:space="preserve">di tali AIP </w:t>
      </w:r>
      <w:r w:rsidR="00617AF7">
        <w:t xml:space="preserve">contengono, </w:t>
      </w:r>
      <w:r w:rsidR="0037154A">
        <w:t xml:space="preserve">infatti, </w:t>
      </w:r>
      <w:r w:rsidR="00617AF7">
        <w:t xml:space="preserve">oltre ai </w:t>
      </w:r>
      <w:r w:rsidR="00AC64E8" w:rsidRPr="00AC64E8">
        <w:rPr>
          <w:i/>
        </w:rPr>
        <w:t>metadati</w:t>
      </w:r>
      <w:r w:rsidR="00617AF7">
        <w:t xml:space="preserve"> descrittivi dell’</w:t>
      </w:r>
      <w:r w:rsidR="002007CB" w:rsidRPr="008959E9">
        <w:rPr>
          <w:i/>
        </w:rPr>
        <w:t>Aggregazione</w:t>
      </w:r>
      <w:r w:rsidR="008959E9" w:rsidRPr="008959E9">
        <w:rPr>
          <w:i/>
        </w:rPr>
        <w:t xml:space="preserve"> documentale informatica</w:t>
      </w:r>
      <w:r w:rsidR="00617AF7">
        <w:t xml:space="preserve">, le </w:t>
      </w:r>
      <w:r w:rsidR="00ED12E5" w:rsidRPr="00ED12E5">
        <w:rPr>
          <w:i/>
        </w:rPr>
        <w:t>impronte</w:t>
      </w:r>
      <w:r w:rsidR="00617AF7">
        <w:t xml:space="preserve"> degli Indici degli AIP delle </w:t>
      </w:r>
      <w:r w:rsidR="00BC11AD" w:rsidRPr="00BC11AD">
        <w:rPr>
          <w:b/>
          <w:i/>
        </w:rPr>
        <w:t>Unità documentarie</w:t>
      </w:r>
      <w:r w:rsidR="00617AF7">
        <w:t xml:space="preserve"> e</w:t>
      </w:r>
      <w:r w:rsidR="00EE329C">
        <w:t>/o</w:t>
      </w:r>
      <w:r w:rsidR="00617AF7">
        <w:t xml:space="preserve"> delle </w:t>
      </w:r>
      <w:r w:rsidR="00BC11AD" w:rsidRPr="00BC11AD">
        <w:rPr>
          <w:b/>
          <w:i/>
        </w:rPr>
        <w:t>Unità archivistiche</w:t>
      </w:r>
      <w:r w:rsidR="00617AF7">
        <w:t xml:space="preserve"> che li compongono. </w:t>
      </w:r>
    </w:p>
    <w:p w14:paraId="169C5AFC" w14:textId="77777777" w:rsidR="00CD6889" w:rsidRDefault="00CD6889"/>
    <w:p w14:paraId="169C5AFD" w14:textId="22441DC6" w:rsidR="00617AF7" w:rsidRDefault="00617AF7">
      <w:r>
        <w:t xml:space="preserve">Gli </w:t>
      </w:r>
      <w:r w:rsidR="002E6A98" w:rsidRPr="002E6A98">
        <w:rPr>
          <w:b/>
          <w:i/>
        </w:rPr>
        <w:t>Indic</w:t>
      </w:r>
      <w:r w:rsidR="00EE329C">
        <w:rPr>
          <w:b/>
          <w:i/>
        </w:rPr>
        <w:t>i</w:t>
      </w:r>
      <w:r w:rsidR="002E6A98" w:rsidRPr="002E6A98">
        <w:rPr>
          <w:b/>
          <w:i/>
        </w:rPr>
        <w:t xml:space="preserve"> dell’AIP</w:t>
      </w:r>
      <w:r>
        <w:t xml:space="preserve"> delle </w:t>
      </w:r>
      <w:r w:rsidR="00BC11AD" w:rsidRPr="00BC11AD">
        <w:rPr>
          <w:b/>
          <w:i/>
        </w:rPr>
        <w:t>Unità archivistiche</w:t>
      </w:r>
      <w:r>
        <w:t xml:space="preserve"> e delle </w:t>
      </w:r>
      <w:r w:rsidR="00D32E2C" w:rsidRPr="00D32E2C">
        <w:rPr>
          <w:b/>
          <w:i/>
        </w:rPr>
        <w:t>Serie</w:t>
      </w:r>
      <w:r>
        <w:t xml:space="preserve"> sono firmati dal Responsabile della funzione archivistica di </w:t>
      </w:r>
      <w:r w:rsidR="002E7F80" w:rsidRPr="002E7F80">
        <w:t>conservazione</w:t>
      </w:r>
      <w:r>
        <w:t xml:space="preserve"> ad attestare il corretto svolgimento del processo di </w:t>
      </w:r>
      <w:r w:rsidR="00041356" w:rsidRPr="00041356">
        <w:rPr>
          <w:b/>
          <w:i/>
        </w:rPr>
        <w:t>Versamento in archivio</w:t>
      </w:r>
      <w:r w:rsidR="002007CB" w:rsidRPr="00DD2E40">
        <w:t xml:space="preserve"> </w:t>
      </w:r>
      <w:r>
        <w:t>che completa il processo di trasferimento al Sist</w:t>
      </w:r>
      <w:r w:rsidR="0074506B">
        <w:t>ema dal punto di vista del</w:t>
      </w:r>
      <w:r>
        <w:t xml:space="preserve"> </w:t>
      </w:r>
      <w:r w:rsidR="00B4009B" w:rsidRPr="00B4009B">
        <w:rPr>
          <w:i/>
        </w:rPr>
        <w:t>Produttore</w:t>
      </w:r>
      <w:r>
        <w:t xml:space="preserve">. </w:t>
      </w:r>
    </w:p>
    <w:p w14:paraId="7E613A2B" w14:textId="780AEC96" w:rsidR="00EF4570" w:rsidRDefault="00EF4570"/>
    <w:p w14:paraId="4ED7C5E2" w14:textId="5BCFD3F7" w:rsidR="003B5760" w:rsidRDefault="00617AF7" w:rsidP="006002DC">
      <w:r w:rsidRPr="003B5760">
        <w:t>Con la firma dell’AIP dell’</w:t>
      </w:r>
      <w:r w:rsidR="008959E9" w:rsidRPr="003B5760">
        <w:rPr>
          <w:i/>
        </w:rPr>
        <w:t>Aggregazione documentale informatica</w:t>
      </w:r>
      <w:r w:rsidRPr="003B5760">
        <w:t xml:space="preserve"> si determina anche </w:t>
      </w:r>
      <w:r w:rsidR="00CD6889" w:rsidRPr="003B5760">
        <w:t xml:space="preserve">l’Accettazione </w:t>
      </w:r>
      <w:r w:rsidRPr="003B5760">
        <w:t>della custodia da parte d</w:t>
      </w:r>
      <w:r w:rsidR="0096227C">
        <w:t>el</w:t>
      </w:r>
      <w:r w:rsidR="00BB7CC0">
        <w:t>l’</w:t>
      </w:r>
      <w:r w:rsidR="00E1371C">
        <w:t>Ente conservatore</w:t>
      </w:r>
      <w:r w:rsidRPr="003B5760">
        <w:t xml:space="preserve"> dei </w:t>
      </w:r>
      <w:r w:rsidR="00575536" w:rsidRPr="003B5760">
        <w:rPr>
          <w:i/>
        </w:rPr>
        <w:t>Documenti informatici</w:t>
      </w:r>
      <w:r w:rsidRPr="003B5760">
        <w:t xml:space="preserve"> e delle </w:t>
      </w:r>
      <w:r w:rsidR="008959E9" w:rsidRPr="003B5760">
        <w:rPr>
          <w:i/>
        </w:rPr>
        <w:t>Aggregazioni documentali informatiche</w:t>
      </w:r>
      <w:r w:rsidR="002007CB" w:rsidRPr="003B5760">
        <w:t xml:space="preserve"> </w:t>
      </w:r>
      <w:r w:rsidRPr="003B5760">
        <w:t>versate</w:t>
      </w:r>
      <w:r w:rsidR="005243FE" w:rsidRPr="003B5760">
        <w:t xml:space="preserve">, cioè la </w:t>
      </w:r>
      <w:r w:rsidR="00FC3E56" w:rsidRPr="003B5760">
        <w:t>dichiarazione</w:t>
      </w:r>
      <w:r w:rsidR="005243FE" w:rsidRPr="003B5760">
        <w:t xml:space="preserve"> che </w:t>
      </w:r>
      <w:r w:rsidR="00FC3E56" w:rsidRPr="003B5760">
        <w:t xml:space="preserve">tutte le </w:t>
      </w:r>
      <w:r w:rsidR="00BC11AD" w:rsidRPr="003B5760">
        <w:rPr>
          <w:b/>
          <w:i/>
        </w:rPr>
        <w:t>Unità documentarie</w:t>
      </w:r>
      <w:r w:rsidR="00FC3E56" w:rsidRPr="003B5760">
        <w:t xml:space="preserve"> relative all’</w:t>
      </w:r>
      <w:r w:rsidR="008959E9" w:rsidRPr="003B5760">
        <w:rPr>
          <w:i/>
        </w:rPr>
        <w:t>Aggregazione documentale informatica</w:t>
      </w:r>
      <w:r w:rsidR="00FC3E56" w:rsidRPr="003B5760">
        <w:t xml:space="preserve"> sono correttamente acquisite e conservate dal Sistema nell’</w:t>
      </w:r>
      <w:r w:rsidR="00733475" w:rsidRPr="003B5760">
        <w:rPr>
          <w:i/>
        </w:rPr>
        <w:t>archivio</w:t>
      </w:r>
      <w:r w:rsidR="006002DC">
        <w:t>.</w:t>
      </w:r>
    </w:p>
    <w:p w14:paraId="169C5AFF" w14:textId="77777777" w:rsidR="00617AF7" w:rsidRDefault="00617AF7"/>
    <w:p w14:paraId="169C5B00" w14:textId="77777777" w:rsidR="00617AF7" w:rsidRDefault="00617AF7">
      <w:r>
        <w:t xml:space="preserve">Contestualmente alla generazione degli AIP, il Sistema memorizza le </w:t>
      </w:r>
      <w:r w:rsidR="00F52002" w:rsidRPr="00F52002">
        <w:rPr>
          <w:b/>
          <w:i/>
        </w:rPr>
        <w:t>Informazioni descrittive</w:t>
      </w:r>
      <w:r>
        <w:t xml:space="preserve"> sul </w:t>
      </w:r>
      <w:r w:rsidR="00AC64E8" w:rsidRPr="00AC64E8">
        <w:rPr>
          <w:i/>
        </w:rPr>
        <w:t>Pacchetto di archiviazione</w:t>
      </w:r>
      <w:r>
        <w:t xml:space="preserve">, ovvero un set di </w:t>
      </w:r>
      <w:r w:rsidR="00AC64E8" w:rsidRPr="00AC64E8">
        <w:rPr>
          <w:i/>
        </w:rPr>
        <w:t>metadati</w:t>
      </w:r>
      <w:r>
        <w:t xml:space="preserve"> derivato da quello presente nell’</w:t>
      </w:r>
      <w:r w:rsidR="002E6A98" w:rsidRPr="002E6A98">
        <w:rPr>
          <w:b/>
          <w:i/>
        </w:rPr>
        <w:t>Indice dell’AIP</w:t>
      </w:r>
      <w:r w:rsidR="00CD6889">
        <w:t xml:space="preserve"> ed eventualmente </w:t>
      </w:r>
      <w:r w:rsidR="003830B1">
        <w:t>da altri documenti contenuti n</w:t>
      </w:r>
      <w:r w:rsidR="00CD6889">
        <w:t>ell’AIP stesso</w:t>
      </w:r>
      <w:r>
        <w:t>, finalizzato a ricercare gli AIP conservati nel Sistema.</w:t>
      </w:r>
    </w:p>
    <w:p w14:paraId="169C5B01" w14:textId="77777777" w:rsidR="00FC3E56" w:rsidRDefault="00FC3E56"/>
    <w:p w14:paraId="169C5B02" w14:textId="15F93E78" w:rsidR="00617AF7" w:rsidRDefault="00617AF7" w:rsidP="007510EA">
      <w:r>
        <w:t xml:space="preserve">Gli AIP sono conservati nel Sistema per il tempo di </w:t>
      </w:r>
      <w:r w:rsidR="002E7F80" w:rsidRPr="002E7F80">
        <w:t>conservazione</w:t>
      </w:r>
      <w:r>
        <w:t xml:space="preserve"> previsto dalle norme</w:t>
      </w:r>
      <w:r w:rsidR="00403B56">
        <w:t>;</w:t>
      </w:r>
      <w:r>
        <w:t xml:space="preserve"> </w:t>
      </w:r>
      <w:r w:rsidR="007510EA">
        <w:t xml:space="preserve">allo scadere </w:t>
      </w:r>
      <w:r w:rsidR="003A1C4A">
        <w:t xml:space="preserve">del </w:t>
      </w:r>
      <w:r w:rsidR="00403B56">
        <w:t xml:space="preserve">tempo di conservazione </w:t>
      </w:r>
      <w:r w:rsidR="003A1C4A">
        <w:t>possono essere scartati</w:t>
      </w:r>
      <w:r>
        <w:t xml:space="preserve"> con le procedure descritte </w:t>
      </w:r>
      <w:r w:rsidR="00765401">
        <w:t>nel paragrafo</w:t>
      </w:r>
      <w:r w:rsidR="00F14A8A">
        <w:t xml:space="preserve"> </w:t>
      </w:r>
      <w:r w:rsidR="00F14A8A">
        <w:fldChar w:fldCharType="begin"/>
      </w:r>
      <w:r w:rsidR="00F14A8A">
        <w:instrText xml:space="preserve"> REF _Ref441587680 \r \h </w:instrText>
      </w:r>
      <w:r w:rsidR="00F14A8A">
        <w:fldChar w:fldCharType="separate"/>
      </w:r>
      <w:r w:rsidR="00BC25AD">
        <w:t>7.8</w:t>
      </w:r>
      <w:r w:rsidR="00F14A8A">
        <w:fldChar w:fldCharType="end"/>
      </w:r>
      <w:r>
        <w:t>.</w:t>
      </w:r>
    </w:p>
    <w:p w14:paraId="6579DD47" w14:textId="77777777" w:rsidR="00403B56" w:rsidRDefault="00403B56" w:rsidP="007510EA"/>
    <w:p w14:paraId="169C5B03" w14:textId="1601B306" w:rsidR="00617AF7" w:rsidRDefault="0074506B">
      <w:r>
        <w:t>Il</w:t>
      </w:r>
      <w:r w:rsidR="00617AF7">
        <w:t xml:space="preserve"> </w:t>
      </w:r>
      <w:r w:rsidR="00B4009B" w:rsidRPr="00B4009B">
        <w:rPr>
          <w:i/>
        </w:rPr>
        <w:t>Produttore</w:t>
      </w:r>
      <w:r w:rsidR="00617AF7">
        <w:t xml:space="preserve"> può accedere agli AIP conservati utilizzando le apposite funzionalità dell’interfaccia web del Sistema o chiamando l’apposito servizio con le modalità descritte nel documento </w:t>
      </w:r>
      <w:r w:rsidR="005E1E24">
        <w:t>“</w:t>
      </w:r>
      <w:r w:rsidR="00617AF7" w:rsidRPr="00DD2E40">
        <w:t>Specifiche tecniche dei servizi di recupero</w:t>
      </w:r>
      <w:r w:rsidR="005E1E24">
        <w:t>”</w:t>
      </w:r>
      <w:r w:rsidR="00617AF7">
        <w:t>.</w:t>
      </w:r>
    </w:p>
    <w:p w14:paraId="169C5B05" w14:textId="77777777" w:rsidR="008B7178" w:rsidRDefault="008B7178"/>
    <w:p w14:paraId="169C5B06" w14:textId="7FEE5C37" w:rsidR="00617AF7" w:rsidRDefault="00617AF7">
      <w:r>
        <w:t xml:space="preserve">L’aggiornamento degli AIP può essere originato da due eventi: </w:t>
      </w:r>
      <w:r w:rsidR="00BC11AD" w:rsidRPr="00D218BA">
        <w:t>versamento</w:t>
      </w:r>
      <w:r>
        <w:t xml:space="preserve"> di un SIP da parte </w:t>
      </w:r>
      <w:r w:rsidR="0074506B">
        <w:t>del</w:t>
      </w:r>
      <w:r>
        <w:t xml:space="preserve"> </w:t>
      </w:r>
      <w:r w:rsidR="00B4009B" w:rsidRPr="00B4009B">
        <w:rPr>
          <w:i/>
        </w:rPr>
        <w:t>Produttore</w:t>
      </w:r>
      <w:r>
        <w:t xml:space="preserve"> e attivazione di procedure di </w:t>
      </w:r>
      <w:r w:rsidR="002E7F80" w:rsidRPr="002E7F80">
        <w:t>conservazione</w:t>
      </w:r>
      <w:r>
        <w:t xml:space="preserve"> da parte del Sistema.</w:t>
      </w:r>
    </w:p>
    <w:p w14:paraId="7654A11D" w14:textId="77777777" w:rsidR="00403B56" w:rsidRDefault="00403B56"/>
    <w:p w14:paraId="169C5B09" w14:textId="56C44A36" w:rsidR="00617AF7" w:rsidRDefault="00617AF7">
      <w:r>
        <w:t xml:space="preserve">Nel primo caso l’aggiornamento dell’AIP viene innescato </w:t>
      </w:r>
      <w:r w:rsidR="0074506B">
        <w:t>dal</w:t>
      </w:r>
      <w:r>
        <w:t xml:space="preserve"> </w:t>
      </w:r>
      <w:r w:rsidR="00B4009B" w:rsidRPr="00B4009B">
        <w:rPr>
          <w:i/>
        </w:rPr>
        <w:t>Produttore</w:t>
      </w:r>
      <w:r>
        <w:t xml:space="preserve"> che</w:t>
      </w:r>
      <w:r w:rsidR="006A27FB">
        <w:t xml:space="preserve"> </w:t>
      </w:r>
      <w:r>
        <w:t>può inviare ulteriori SIP per integrare o aggiornare le informazioni e/o altri elementi presenti nell’AIP</w:t>
      </w:r>
      <w:r w:rsidR="006A27FB">
        <w:t xml:space="preserve"> secondo le modalità descritte nel documento </w:t>
      </w:r>
      <w:r w:rsidR="006A27FB" w:rsidRPr="00DD2E40">
        <w:t>Specifiche tecniche dei servizi di versamento</w:t>
      </w:r>
      <w:r>
        <w:t xml:space="preserve">. </w:t>
      </w:r>
      <w:r w:rsidR="00403B56">
        <w:t>Nel secondo caso i</w:t>
      </w:r>
      <w:r w:rsidR="00765401">
        <w:t xml:space="preserve">nvece gli </w:t>
      </w:r>
      <w:r>
        <w:t xml:space="preserve">aggiornamenti derivanti dalle procedure di </w:t>
      </w:r>
      <w:r w:rsidR="002E7F80" w:rsidRPr="002E7F80">
        <w:t>conservazione</w:t>
      </w:r>
      <w:r>
        <w:t xml:space="preserve"> sono innescati dal Sistema al verificarsi di determinati eventi</w:t>
      </w:r>
      <w:r w:rsidR="005D2205">
        <w:t xml:space="preserve"> e sono finalizzat</w:t>
      </w:r>
      <w:r w:rsidR="00EE329C">
        <w:t>i</w:t>
      </w:r>
      <w:r w:rsidR="005D2205">
        <w:t xml:space="preserve"> a mantenere la </w:t>
      </w:r>
      <w:r w:rsidR="00ED12E5" w:rsidRPr="00ED12E5">
        <w:rPr>
          <w:i/>
        </w:rPr>
        <w:t>leggibilità</w:t>
      </w:r>
      <w:r w:rsidR="005D2205">
        <w:t xml:space="preserve"> e la reperibilità nel tempo degli AIP</w:t>
      </w:r>
      <w:r>
        <w:t>.</w:t>
      </w:r>
    </w:p>
    <w:p w14:paraId="4CFE0EB8" w14:textId="77777777" w:rsidR="00403B56" w:rsidRDefault="00403B56" w:rsidP="00403B56"/>
    <w:p w14:paraId="49878E85" w14:textId="503A0CE7" w:rsidR="00403B56" w:rsidRDefault="00403B56" w:rsidP="00403B56">
      <w:r>
        <w:t>Infine gli AIP in casi eccezionali possono essere sottoposti a procedure di sequestro e di eventuale annullamento. Le procedure da applicare in questi casi sono descritte operativamente in specifici documenti tecnici.</w:t>
      </w:r>
    </w:p>
    <w:p w14:paraId="21B593C7" w14:textId="77777777" w:rsidR="0037154A" w:rsidRDefault="0037154A"/>
    <w:p w14:paraId="169C5B0D"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B0E" w14:textId="6B366EF5" w:rsidR="000F45F0" w:rsidRDefault="000F45F0"/>
    <w:p w14:paraId="169C5B0F" w14:textId="77777777" w:rsidR="00617AF7" w:rsidRDefault="004B1F35">
      <w:pPr>
        <w:pStyle w:val="Titolo2"/>
      </w:pPr>
      <w:bookmarkStart w:id="115" w:name="_Ref441566475"/>
      <w:bookmarkStart w:id="116" w:name="_Toc443464651"/>
      <w:bookmarkStart w:id="117" w:name="_Toc524098816"/>
      <w:r>
        <w:t>Preparazione e g</w:t>
      </w:r>
      <w:r w:rsidR="00AC64E8">
        <w:t>estione del P</w:t>
      </w:r>
      <w:r w:rsidR="00617AF7">
        <w:t>acchetto di distribuzione (DIP)</w:t>
      </w:r>
      <w:r>
        <w:t xml:space="preserve"> ai fini dell’esibizione</w:t>
      </w:r>
      <w:bookmarkEnd w:id="115"/>
      <w:bookmarkEnd w:id="116"/>
      <w:bookmarkEnd w:id="117"/>
    </w:p>
    <w:p w14:paraId="169C5B10" w14:textId="77777777" w:rsidR="005F7EEE" w:rsidRPr="004112F8" w:rsidRDefault="00617AF7">
      <w:r w:rsidRPr="00B66E05">
        <w:t xml:space="preserve">I DIP sono prodotti </w:t>
      </w:r>
      <w:r w:rsidR="005F7EEE">
        <w:t>di norm</w:t>
      </w:r>
      <w:r w:rsidRPr="00B66E05">
        <w:t>a partire dagli AIP presenti sul Sistema</w:t>
      </w:r>
      <w:r w:rsidRPr="004112F8">
        <w:t xml:space="preserve">. </w:t>
      </w:r>
      <w:r w:rsidR="00EB4856" w:rsidRPr="004112F8">
        <w:t xml:space="preserve">Nel caso in cui non sia stato ancora generato l’AIP è comunque </w:t>
      </w:r>
      <w:r w:rsidR="005F7EEE" w:rsidRPr="004112F8">
        <w:t>possibile produrre DIP</w:t>
      </w:r>
      <w:r w:rsidR="00EB4856" w:rsidRPr="004112F8">
        <w:t>, riferiti agli oggetti versati e ai documenti di conservazione già prodotti.</w:t>
      </w:r>
    </w:p>
    <w:p w14:paraId="169C5B11" w14:textId="77777777" w:rsidR="00617AF7" w:rsidRPr="00B66E05" w:rsidRDefault="00617AF7">
      <w:r w:rsidRPr="00B66E05">
        <w:t xml:space="preserve">Esistono varie tipologie di DIP, ognuno corrispondente alle specifiche esigenze di utilizzo da parte degli </w:t>
      </w:r>
      <w:r w:rsidR="00B4009B" w:rsidRPr="00B4009B">
        <w:rPr>
          <w:i/>
        </w:rPr>
        <w:t>Utenti</w:t>
      </w:r>
      <w:r w:rsidRPr="00B66E05">
        <w:t xml:space="preserve"> (</w:t>
      </w:r>
      <w:r w:rsidR="00533A94" w:rsidRPr="00533A94">
        <w:rPr>
          <w:b/>
          <w:i/>
        </w:rPr>
        <w:t>Comunità di riferimento</w:t>
      </w:r>
      <w:r w:rsidRPr="00B66E05">
        <w:t xml:space="preserve">). </w:t>
      </w:r>
    </w:p>
    <w:p w14:paraId="169C5B12" w14:textId="77777777" w:rsidR="00617AF7" w:rsidRPr="00B66E05" w:rsidRDefault="00617AF7"/>
    <w:p w14:paraId="169C5B13" w14:textId="77777777" w:rsidR="00C05884" w:rsidRPr="00B66E05" w:rsidRDefault="00617AF7">
      <w:r w:rsidRPr="00B66E05">
        <w:t xml:space="preserve">In base alla tipologia di DIP e alle sue specifiche esigenze di utilizzo, il Sistema mette a disposizione funzionalità per la sua produzione e distribuzione, sia automatiche che manuali. </w:t>
      </w:r>
    </w:p>
    <w:p w14:paraId="169C5B14" w14:textId="77777777" w:rsidR="00C05884" w:rsidRPr="00B66E05" w:rsidRDefault="00C05884">
      <w:r w:rsidRPr="00B66E05">
        <w:t>Il Sistema fornisce le seguenti tipologie di DIP:</w:t>
      </w:r>
    </w:p>
    <w:p w14:paraId="169C5B15" w14:textId="07847247" w:rsidR="00C05884" w:rsidRPr="004112F8" w:rsidRDefault="00C05884" w:rsidP="007D4DAE">
      <w:pPr>
        <w:pStyle w:val="Elenchi"/>
        <w:tabs>
          <w:tab w:val="clear" w:pos="790"/>
        </w:tabs>
        <w:ind w:left="709" w:hanging="709"/>
      </w:pPr>
      <w:r w:rsidRPr="00E05490">
        <w:t>DIP coincidente con l’AIP</w:t>
      </w:r>
      <w:r w:rsidR="004112F8" w:rsidRPr="00E05490">
        <w:t>:</w:t>
      </w:r>
      <w:r w:rsidR="004112F8">
        <w:t xml:space="preserve"> contiene tutti gli elementi presenti nell’AIP </w:t>
      </w:r>
      <w:r w:rsidR="004112F8" w:rsidRPr="00D218BA">
        <w:t>(vedi anche paragrafo</w:t>
      </w:r>
      <w:r w:rsidR="004112F8">
        <w:t xml:space="preserve"> </w:t>
      </w:r>
      <w:r w:rsidR="004112F8">
        <w:fldChar w:fldCharType="begin"/>
      </w:r>
      <w:r w:rsidR="004112F8">
        <w:instrText xml:space="preserve"> REF _Ref441587693 \r \h </w:instrText>
      </w:r>
      <w:r w:rsidR="007D4DAE">
        <w:instrText xml:space="preserve"> \* MERGEFORMAT </w:instrText>
      </w:r>
      <w:r w:rsidR="004112F8">
        <w:fldChar w:fldCharType="separate"/>
      </w:r>
      <w:r w:rsidR="00BC25AD">
        <w:t>7.9</w:t>
      </w:r>
      <w:r w:rsidR="004112F8">
        <w:fldChar w:fldCharType="end"/>
      </w:r>
      <w:r w:rsidR="004112F8" w:rsidRPr="00D218BA">
        <w:t>)</w:t>
      </w:r>
      <w:r w:rsidR="004112F8">
        <w:t xml:space="preserve"> ed è </w:t>
      </w:r>
      <w:r w:rsidRPr="004112F8">
        <w:t>scaricabile dall’interfaccia web del Sistema o tramite appositi servizi descritti nel documento Specifiche tecniche dei servizi di recupero</w:t>
      </w:r>
      <w:r w:rsidR="00AD4F51" w:rsidRPr="004112F8">
        <w:t>;</w:t>
      </w:r>
    </w:p>
    <w:p w14:paraId="169C5B16" w14:textId="0FF76737" w:rsidR="005F7EEE" w:rsidRPr="004112F8" w:rsidRDefault="005F7EEE" w:rsidP="007D4DAE">
      <w:pPr>
        <w:pStyle w:val="Elenchi"/>
        <w:tabs>
          <w:tab w:val="clear" w:pos="790"/>
        </w:tabs>
        <w:ind w:left="709" w:hanging="709"/>
      </w:pPr>
      <w:r w:rsidRPr="00E05490">
        <w:t>DIP coincidente con il SIP</w:t>
      </w:r>
      <w:r w:rsidR="004112F8" w:rsidRPr="00E05490">
        <w:t>:</w:t>
      </w:r>
      <w:r w:rsidR="004112F8" w:rsidRPr="004112F8">
        <w:rPr>
          <w:b/>
        </w:rPr>
        <w:t xml:space="preserve"> </w:t>
      </w:r>
      <w:r w:rsidR="004112F8" w:rsidRPr="004112F8">
        <w:t>contiene gli Oggetti-dati presenti, l’</w:t>
      </w:r>
      <w:r w:rsidR="004112F8" w:rsidRPr="00E05490">
        <w:rPr>
          <w:b/>
          <w:i/>
        </w:rPr>
        <w:t xml:space="preserve">Indice </w:t>
      </w:r>
      <w:r w:rsidR="00E05490">
        <w:rPr>
          <w:b/>
          <w:i/>
        </w:rPr>
        <w:t xml:space="preserve">del </w:t>
      </w:r>
      <w:r w:rsidR="004112F8" w:rsidRPr="00E05490">
        <w:rPr>
          <w:b/>
          <w:i/>
        </w:rPr>
        <w:t>SIP</w:t>
      </w:r>
      <w:r w:rsidR="004112F8" w:rsidRPr="004112F8">
        <w:t xml:space="preserve"> e l’</w:t>
      </w:r>
      <w:r w:rsidR="004112F8" w:rsidRPr="00E05490">
        <w:rPr>
          <w:b/>
          <w:i/>
        </w:rPr>
        <w:t>Esito versamento</w:t>
      </w:r>
      <w:r w:rsidR="004112F8" w:rsidRPr="004112F8">
        <w:t xml:space="preserve"> ed è</w:t>
      </w:r>
      <w:r w:rsidRPr="004112F8">
        <w:t xml:space="preserve"> scaricabile d</w:t>
      </w:r>
      <w:r w:rsidR="004112F8" w:rsidRPr="004112F8">
        <w:t>all’interfaccia web del Sistema;</w:t>
      </w:r>
    </w:p>
    <w:p w14:paraId="169C5B17" w14:textId="3B1E4B31" w:rsidR="005F7EEE" w:rsidRPr="004112F8" w:rsidRDefault="005F7EEE" w:rsidP="007D4DAE">
      <w:pPr>
        <w:pStyle w:val="Elenchi"/>
        <w:tabs>
          <w:tab w:val="clear" w:pos="790"/>
        </w:tabs>
        <w:ind w:left="709" w:hanging="709"/>
      </w:pPr>
      <w:r w:rsidRPr="00E05490">
        <w:t xml:space="preserve">DIP del </w:t>
      </w:r>
      <w:r w:rsidR="00E05490">
        <w:rPr>
          <w:i/>
        </w:rPr>
        <w:t>R</w:t>
      </w:r>
      <w:r w:rsidRPr="00E05490">
        <w:rPr>
          <w:i/>
        </w:rPr>
        <w:t>apporto di versamento</w:t>
      </w:r>
      <w:r w:rsidR="004112F8" w:rsidRPr="00E05490">
        <w:t>:</w:t>
      </w:r>
      <w:r w:rsidR="004112F8" w:rsidRPr="004112F8">
        <w:rPr>
          <w:b/>
        </w:rPr>
        <w:t xml:space="preserve"> </w:t>
      </w:r>
      <w:r w:rsidR="004112F8" w:rsidRPr="004112F8">
        <w:t xml:space="preserve">contiene i </w:t>
      </w:r>
      <w:r w:rsidR="004112F8" w:rsidRPr="00E05490">
        <w:rPr>
          <w:i/>
        </w:rPr>
        <w:t>Rapporti di versamento</w:t>
      </w:r>
      <w:r w:rsidR="004112F8" w:rsidRPr="004112F8">
        <w:t xml:space="preserve"> relativi all’</w:t>
      </w:r>
      <w:r w:rsidR="004112F8" w:rsidRPr="00E05490">
        <w:rPr>
          <w:b/>
          <w:i/>
        </w:rPr>
        <w:t>Unità documentaria</w:t>
      </w:r>
      <w:r w:rsidR="004112F8" w:rsidRPr="004112F8">
        <w:t xml:space="preserve"> ed è scaricabile dall’interfaccia web del Sistema o tramite appositi servizi descritti nel documento </w:t>
      </w:r>
      <w:r w:rsidR="00E05490">
        <w:t>“</w:t>
      </w:r>
      <w:r w:rsidR="004112F8" w:rsidRPr="004112F8">
        <w:t>Specifiche tecniche dei servizi di recupero</w:t>
      </w:r>
      <w:r w:rsidR="00E05490">
        <w:t>”</w:t>
      </w:r>
      <w:r w:rsidR="004112F8" w:rsidRPr="004112F8">
        <w:t>;</w:t>
      </w:r>
    </w:p>
    <w:p w14:paraId="169C5B18" w14:textId="6BBA43E9" w:rsidR="009B4DB1" w:rsidRDefault="009B4DB1" w:rsidP="007D4DAE">
      <w:pPr>
        <w:pStyle w:val="Elenchi"/>
        <w:tabs>
          <w:tab w:val="clear" w:pos="790"/>
        </w:tabs>
        <w:ind w:left="709" w:hanging="709"/>
      </w:pPr>
      <w:r w:rsidRPr="00E05490">
        <w:t xml:space="preserve">DIP </w:t>
      </w:r>
      <w:r w:rsidR="00B66E05" w:rsidRPr="00E05490">
        <w:t xml:space="preserve">dei documenti </w:t>
      </w:r>
      <w:r w:rsidR="00D218BA" w:rsidRPr="00E05490">
        <w:t>di conservazione</w:t>
      </w:r>
      <w:r w:rsidR="004112F8" w:rsidRPr="00E05490">
        <w:t>:</w:t>
      </w:r>
      <w:r w:rsidR="004112F8">
        <w:rPr>
          <w:b/>
        </w:rPr>
        <w:t xml:space="preserve"> </w:t>
      </w:r>
      <w:r w:rsidR="004112F8">
        <w:t xml:space="preserve">contiene i documenti di conservazione prodotti nel corso del processo di conservazione </w:t>
      </w:r>
      <w:r>
        <w:t>(</w:t>
      </w:r>
      <w:r w:rsidRPr="00E05490">
        <w:rPr>
          <w:b/>
          <w:i/>
        </w:rPr>
        <w:t xml:space="preserve">Indice </w:t>
      </w:r>
      <w:r w:rsidR="00E05490" w:rsidRPr="00E05490">
        <w:rPr>
          <w:b/>
          <w:i/>
        </w:rPr>
        <w:t xml:space="preserve">del </w:t>
      </w:r>
      <w:r w:rsidRPr="00E05490">
        <w:rPr>
          <w:b/>
          <w:i/>
        </w:rPr>
        <w:t>SIP</w:t>
      </w:r>
      <w:r>
        <w:t xml:space="preserve">, PI </w:t>
      </w:r>
      <w:r w:rsidRPr="00D218BA">
        <w:t>SI</w:t>
      </w:r>
      <w:r w:rsidR="00B66E05" w:rsidRPr="00D218BA">
        <w:t xml:space="preserve">P, </w:t>
      </w:r>
      <w:r w:rsidR="002E6A98" w:rsidRPr="00E05490">
        <w:rPr>
          <w:b/>
          <w:i/>
        </w:rPr>
        <w:t>Esito versamento</w:t>
      </w:r>
      <w:r w:rsidR="00B66E05">
        <w:t xml:space="preserve">, </w:t>
      </w:r>
      <w:r w:rsidR="0048127A" w:rsidRPr="00E05490">
        <w:rPr>
          <w:i/>
        </w:rPr>
        <w:t>Rapporto di versamento</w:t>
      </w:r>
      <w:r>
        <w:t>)</w:t>
      </w:r>
      <w:r w:rsidR="0048127A">
        <w:t xml:space="preserve"> ed è </w:t>
      </w:r>
      <w:r w:rsidR="00D218BA">
        <w:t>scaricabil</w:t>
      </w:r>
      <w:r w:rsidR="0048127A">
        <w:t>e</w:t>
      </w:r>
      <w:r w:rsidR="00D218BA">
        <w:t xml:space="preserve"> dall’interfaccia del Sistema</w:t>
      </w:r>
      <w:r>
        <w:t>;</w:t>
      </w:r>
    </w:p>
    <w:p w14:paraId="169C5B19" w14:textId="77777777" w:rsidR="00C05884" w:rsidRDefault="00AD4F51" w:rsidP="007D4DAE">
      <w:pPr>
        <w:pStyle w:val="Elenchi"/>
        <w:tabs>
          <w:tab w:val="clear" w:pos="790"/>
        </w:tabs>
        <w:ind w:left="709" w:hanging="709"/>
      </w:pPr>
      <w:r w:rsidRPr="00E05490">
        <w:t>DIP dell’</w:t>
      </w:r>
      <w:r w:rsidR="00BC11AD" w:rsidRPr="00BC11AD">
        <w:rPr>
          <w:b/>
          <w:i/>
        </w:rPr>
        <w:t>Unità documentaria</w:t>
      </w:r>
      <w:r w:rsidR="0048127A">
        <w:rPr>
          <w:b/>
        </w:rPr>
        <w:t>:</w:t>
      </w:r>
      <w:r>
        <w:t xml:space="preserve"> contiene esclusivamente gli </w:t>
      </w:r>
      <w:r w:rsidR="00D32E2C" w:rsidRPr="00D32E2C">
        <w:rPr>
          <w:b/>
          <w:i/>
        </w:rPr>
        <w:t>Oggetti-dati</w:t>
      </w:r>
      <w:r>
        <w:t xml:space="preserve"> che la compongono</w:t>
      </w:r>
      <w:r w:rsidR="0048127A">
        <w:t xml:space="preserve"> ed è</w:t>
      </w:r>
      <w:r>
        <w:t xml:space="preserve"> scaricabile dall’interfaccia web del Sistema</w:t>
      </w:r>
      <w:r w:rsidR="009B4DB1">
        <w:t>;</w:t>
      </w:r>
    </w:p>
    <w:p w14:paraId="169C5B1A" w14:textId="77777777" w:rsidR="00AD4F51" w:rsidRDefault="00AD4F51" w:rsidP="007D4DAE">
      <w:pPr>
        <w:pStyle w:val="Elenchi"/>
        <w:tabs>
          <w:tab w:val="clear" w:pos="790"/>
        </w:tabs>
        <w:ind w:left="709" w:hanging="709"/>
      </w:pPr>
      <w:r w:rsidRPr="00E05490">
        <w:t>DIP del</w:t>
      </w:r>
      <w:r w:rsidRPr="00B66E05">
        <w:rPr>
          <w:b/>
        </w:rPr>
        <w:t xml:space="preserve"> </w:t>
      </w:r>
      <w:r w:rsidR="00575536" w:rsidRPr="00575536">
        <w:rPr>
          <w:b/>
          <w:i/>
        </w:rPr>
        <w:t>Documento</w:t>
      </w:r>
      <w:r w:rsidR="0048127A">
        <w:rPr>
          <w:b/>
        </w:rPr>
        <w:t>:</w:t>
      </w:r>
      <w:r>
        <w:t xml:space="preserve"> contiene esclusivamente gli </w:t>
      </w:r>
      <w:r w:rsidR="00D32E2C" w:rsidRPr="00D32E2C">
        <w:rPr>
          <w:b/>
          <w:i/>
        </w:rPr>
        <w:t>Oggetti-dati</w:t>
      </w:r>
      <w:r>
        <w:t xml:space="preserve"> del </w:t>
      </w:r>
      <w:r w:rsidR="00575536" w:rsidRPr="00575536">
        <w:rPr>
          <w:b/>
          <w:i/>
        </w:rPr>
        <w:t>Documento</w:t>
      </w:r>
      <w:r w:rsidR="0048127A">
        <w:rPr>
          <w:b/>
          <w:i/>
        </w:rPr>
        <w:t xml:space="preserve"> </w:t>
      </w:r>
      <w:r w:rsidR="0048127A">
        <w:t>ed è</w:t>
      </w:r>
      <w:r>
        <w:t xml:space="preserve"> scaricabile dall’interfaccia web del Sistema</w:t>
      </w:r>
      <w:r w:rsidR="009B4DB1">
        <w:t>;</w:t>
      </w:r>
    </w:p>
    <w:p w14:paraId="169C5B1B" w14:textId="77777777" w:rsidR="00B66E05" w:rsidRDefault="00B66E05" w:rsidP="007D4DAE">
      <w:pPr>
        <w:pStyle w:val="Elenchi"/>
        <w:tabs>
          <w:tab w:val="clear" w:pos="790"/>
        </w:tabs>
        <w:ind w:left="709" w:hanging="709"/>
      </w:pPr>
      <w:r w:rsidRPr="00E05490">
        <w:t>DIP del</w:t>
      </w:r>
      <w:r>
        <w:rPr>
          <w:b/>
        </w:rPr>
        <w:t xml:space="preserve"> Componente</w:t>
      </w:r>
      <w:r w:rsidR="0048127A">
        <w:rPr>
          <w:b/>
        </w:rPr>
        <w:t xml:space="preserve">: </w:t>
      </w:r>
      <w:r>
        <w:t xml:space="preserve">contiene il singolo file del </w:t>
      </w:r>
      <w:r w:rsidR="00533A94" w:rsidRPr="00533A94">
        <w:rPr>
          <w:b/>
          <w:i/>
        </w:rPr>
        <w:t>Componente</w:t>
      </w:r>
      <w:r w:rsidR="0048127A">
        <w:t xml:space="preserve"> ed è</w:t>
      </w:r>
      <w:r w:rsidR="00D218BA">
        <w:t xml:space="preserve"> scaricabile dall’interfaccia web del Sistema</w:t>
      </w:r>
      <w:r>
        <w:t>;</w:t>
      </w:r>
    </w:p>
    <w:p w14:paraId="141A029E" w14:textId="1B83A5A0" w:rsidR="00705CB9" w:rsidRDefault="00AD4F51" w:rsidP="007D4DAE">
      <w:pPr>
        <w:pStyle w:val="Elenchi"/>
        <w:tabs>
          <w:tab w:val="clear" w:pos="790"/>
        </w:tabs>
        <w:ind w:left="709" w:hanging="709"/>
      </w:pPr>
      <w:r w:rsidRPr="00E05490">
        <w:t>DIP dell’</w:t>
      </w:r>
      <w:r w:rsidR="002E6A98" w:rsidRPr="002E6A98">
        <w:rPr>
          <w:b/>
          <w:i/>
        </w:rPr>
        <w:t>Elenco di versamento</w:t>
      </w:r>
      <w:r w:rsidR="0048127A">
        <w:rPr>
          <w:b/>
        </w:rPr>
        <w:t xml:space="preserve">: </w:t>
      </w:r>
      <w:r w:rsidR="0048127A">
        <w:t>contiene l’</w:t>
      </w:r>
      <w:r w:rsidR="0048127A" w:rsidRPr="0038002A">
        <w:rPr>
          <w:b/>
          <w:i/>
        </w:rPr>
        <w:t>Elenco di versamento</w:t>
      </w:r>
      <w:r w:rsidR="0048127A">
        <w:t xml:space="preserve"> in cui è contenuta l’</w:t>
      </w:r>
      <w:r w:rsidR="0048127A" w:rsidRPr="0038002A">
        <w:rPr>
          <w:b/>
          <w:i/>
        </w:rPr>
        <w:t>Unità documentaria</w:t>
      </w:r>
      <w:r w:rsidR="0048127A">
        <w:t xml:space="preserve"> ed è</w:t>
      </w:r>
      <w:r w:rsidR="009B4DB1">
        <w:t xml:space="preserve"> scaricabile dell’interfaccia web del Sistema</w:t>
      </w:r>
      <w:r w:rsidR="0093465D">
        <w:t>;</w:t>
      </w:r>
    </w:p>
    <w:p w14:paraId="169C5B1C" w14:textId="41303AAD" w:rsidR="00AD4F51" w:rsidRDefault="00705CB9" w:rsidP="007D4DAE">
      <w:pPr>
        <w:pStyle w:val="Elenchi"/>
        <w:tabs>
          <w:tab w:val="clear" w:pos="790"/>
        </w:tabs>
        <w:ind w:left="709" w:hanging="709"/>
      </w:pPr>
      <w:r w:rsidRPr="0038002A">
        <w:t>DIP per l’esibizione:</w:t>
      </w:r>
      <w:r>
        <w:t xml:space="preserve"> contiene i file dell’</w:t>
      </w:r>
      <w:r w:rsidRPr="0038002A">
        <w:rPr>
          <w:b/>
          <w:i/>
        </w:rPr>
        <w:t>Unità documentaria</w:t>
      </w:r>
      <w:r>
        <w:t xml:space="preserve"> e una dichiarazione, sotto forma di file in formato testo, che illustra il contenuto del DIP e fornisce informazioni utili ad agevolarne l’esibizione</w:t>
      </w:r>
      <w:r w:rsidR="009B4DB1">
        <w:t>.</w:t>
      </w:r>
    </w:p>
    <w:p w14:paraId="169C5B1D" w14:textId="77777777" w:rsidR="00AD4F51" w:rsidRDefault="00AD4F51" w:rsidP="00AD4F51"/>
    <w:p w14:paraId="169C5B20" w14:textId="7ED2019F" w:rsidR="00617AF7" w:rsidRDefault="00617AF7">
      <w:r>
        <w:t xml:space="preserve">La distribuzione dei pacchetti a fine di </w:t>
      </w:r>
      <w:r w:rsidR="0050278D" w:rsidRPr="0050278D">
        <w:rPr>
          <w:i/>
        </w:rPr>
        <w:t>esibizione</w:t>
      </w:r>
      <w:r w:rsidR="00800A71" w:rsidRPr="00B66E05">
        <w:t xml:space="preserve"> </w:t>
      </w:r>
      <w:r>
        <w:t>avviene utilizzando apposite funzionalità dell’interfaccia web del Sistema, oppure chiamando l’apposito servizio descritto nel documento “</w:t>
      </w:r>
      <w:r w:rsidRPr="00B66E05">
        <w:t>Specifiche tecniche dei sevizi di recupero</w:t>
      </w:r>
      <w:r>
        <w:t>”.</w:t>
      </w:r>
    </w:p>
    <w:p w14:paraId="169C5B21" w14:textId="77777777" w:rsidR="00617AF7" w:rsidRDefault="00617AF7"/>
    <w:p w14:paraId="169C5B22" w14:textId="207C7A3D" w:rsidR="00617AF7" w:rsidRDefault="00617AF7">
      <w:r>
        <w:t>Normalmente i DIP sono trasm</w:t>
      </w:r>
      <w:r w:rsidR="0074506B">
        <w:t>essi o resi disponibili al</w:t>
      </w:r>
      <w:r>
        <w:t xml:space="preserve"> </w:t>
      </w:r>
      <w:r w:rsidR="00B4009B" w:rsidRPr="00B4009B">
        <w:rPr>
          <w:i/>
        </w:rPr>
        <w:t>Produttore</w:t>
      </w:r>
      <w:r w:rsidR="0038002A">
        <w:rPr>
          <w:i/>
        </w:rPr>
        <w:t>,</w:t>
      </w:r>
      <w:r>
        <w:t xml:space="preserve"> che poi provvede a consegnarli agli interessati. La consegna o la messa a disposizione dei DIP direttamente agli </w:t>
      </w:r>
      <w:r w:rsidR="005F7EEE">
        <w:t>interessati</w:t>
      </w:r>
      <w:r>
        <w:t xml:space="preserve"> è possibile solo con specific</w:t>
      </w:r>
      <w:r w:rsidR="00D96DEA">
        <w:t>a</w:t>
      </w:r>
      <w:r>
        <w:t xml:space="preserve"> </w:t>
      </w:r>
      <w:r w:rsidR="00D96DEA">
        <w:t>convenzione</w:t>
      </w:r>
      <w:r>
        <w:t xml:space="preserve"> tra </w:t>
      </w:r>
      <w:r w:rsidR="00B4009B" w:rsidRPr="00B4009B">
        <w:rPr>
          <w:i/>
        </w:rPr>
        <w:t>Produttore</w:t>
      </w:r>
      <w:r>
        <w:t xml:space="preserve"> e </w:t>
      </w:r>
      <w:r w:rsidR="00E1371C">
        <w:t>Ente conservatore</w:t>
      </w:r>
      <w:r w:rsidR="00785A47">
        <w:t xml:space="preserve">, </w:t>
      </w:r>
      <w:r w:rsidR="00E43BAF">
        <w:t xml:space="preserve">e può essere oggetto di specifico accordo tra Ente conservatore e </w:t>
      </w:r>
      <w:r w:rsidR="00785A47">
        <w:t>outsourcer</w:t>
      </w:r>
      <w:r>
        <w:t>.</w:t>
      </w:r>
    </w:p>
    <w:p w14:paraId="169C5B23" w14:textId="77777777" w:rsidR="00617AF7" w:rsidRDefault="00617AF7"/>
    <w:p w14:paraId="169C5B24" w14:textId="5C5F30CD" w:rsidR="00617AF7" w:rsidRPr="00B66E05" w:rsidRDefault="0074506B">
      <w:r w:rsidRPr="00B66E05">
        <w:t>Il</w:t>
      </w:r>
      <w:r w:rsidR="00617AF7" w:rsidRPr="00B66E05">
        <w:t xml:space="preserve"> </w:t>
      </w:r>
      <w:r w:rsidR="00B4009B" w:rsidRPr="00B4009B">
        <w:rPr>
          <w:i/>
        </w:rPr>
        <w:t>Produttore</w:t>
      </w:r>
      <w:r w:rsidR="00617AF7" w:rsidRPr="00B66E05">
        <w:t xml:space="preserve"> può consultare </w:t>
      </w:r>
      <w:r w:rsidR="0007178C" w:rsidRPr="00B66E05">
        <w:t>quanto versato</w:t>
      </w:r>
      <w:r w:rsidR="00617AF7" w:rsidRPr="00B66E05">
        <w:t xml:space="preserve"> </w:t>
      </w:r>
      <w:r w:rsidR="004308FB">
        <w:t>nel Sistema di co</w:t>
      </w:r>
      <w:r w:rsidR="002F6117">
        <w:t>nservazione</w:t>
      </w:r>
      <w:r w:rsidR="00E1371C">
        <w:t xml:space="preserve"> </w:t>
      </w:r>
      <w:r w:rsidR="00617AF7" w:rsidRPr="00B66E05">
        <w:t>tramite interfaccia web, collegandosi all’indirizzo comunicato da</w:t>
      </w:r>
      <w:r w:rsidR="00F96735">
        <w:t>ll’</w:t>
      </w:r>
      <w:r w:rsidR="00E1371C">
        <w:t>Ente conservatore</w:t>
      </w:r>
      <w:r w:rsidR="00617AF7" w:rsidRPr="00B66E05">
        <w:t xml:space="preserve"> e autenticandosi </w:t>
      </w:r>
      <w:r w:rsidR="004A3275">
        <w:t>utilizzando</w:t>
      </w:r>
      <w:r w:rsidR="00617AF7" w:rsidRPr="00B66E05">
        <w:t xml:space="preserve"> username e password preventivamente forniti d</w:t>
      </w:r>
      <w:r w:rsidR="00F96735">
        <w:t>all’</w:t>
      </w:r>
      <w:r w:rsidR="00E1371C">
        <w:t>Ente conservatore</w:t>
      </w:r>
      <w:r w:rsidR="00617AF7" w:rsidRPr="00B66E05">
        <w:t xml:space="preserve">. </w:t>
      </w:r>
    </w:p>
    <w:p w14:paraId="169C5B25" w14:textId="15427B07" w:rsidR="00617AF7" w:rsidRPr="00B66E05" w:rsidRDefault="00617AF7">
      <w:r w:rsidRPr="00B66E05">
        <w:t xml:space="preserve">Gli </w:t>
      </w:r>
      <w:r w:rsidR="000F0299" w:rsidRPr="00B66E05">
        <w:t>operatori</w:t>
      </w:r>
      <w:r w:rsidRPr="00B66E05">
        <w:t xml:space="preserve"> da abilitare per l’</w:t>
      </w:r>
      <w:r w:rsidR="00041356" w:rsidRPr="00041356">
        <w:rPr>
          <w:i/>
        </w:rPr>
        <w:t>accesso</w:t>
      </w:r>
      <w:r w:rsidRPr="00B66E05">
        <w:t xml:space="preserve"> tramite interfaccia web al </w:t>
      </w:r>
      <w:r w:rsidR="00ED12E5" w:rsidRPr="00ED12E5">
        <w:rPr>
          <w:i/>
        </w:rPr>
        <w:t>Sistema di conservazione</w:t>
      </w:r>
      <w:r w:rsidRPr="00B66E05">
        <w:t xml:space="preserve"> sono comunicati </w:t>
      </w:r>
      <w:r w:rsidR="0038002A">
        <w:t>formalmente da</w:t>
      </w:r>
      <w:r w:rsidR="0038002A" w:rsidRPr="00B66E05">
        <w:t xml:space="preserve">l </w:t>
      </w:r>
      <w:r w:rsidR="0038002A" w:rsidRPr="00B4009B">
        <w:rPr>
          <w:i/>
        </w:rPr>
        <w:t>Produttore</w:t>
      </w:r>
      <w:r w:rsidR="0038002A" w:rsidRPr="00B66E05">
        <w:t xml:space="preserve"> </w:t>
      </w:r>
      <w:r w:rsidR="00741617">
        <w:t>a</w:t>
      </w:r>
      <w:r w:rsidR="00F96735">
        <w:t>ll</w:t>
      </w:r>
      <w:r w:rsidR="00741617">
        <w:t>’</w:t>
      </w:r>
      <w:r w:rsidR="00E1371C">
        <w:t>Ente conservatore</w:t>
      </w:r>
      <w:r w:rsidRPr="00B66E05">
        <w:t xml:space="preserve">, che provvede </w:t>
      </w:r>
      <w:r w:rsidR="0038002A">
        <w:t>fornire</w:t>
      </w:r>
      <w:r w:rsidRPr="00B66E05">
        <w:t xml:space="preserve"> le credenziali di accesso ai diretti interessati.</w:t>
      </w:r>
    </w:p>
    <w:p w14:paraId="169C5B26" w14:textId="77777777" w:rsidR="00617AF7" w:rsidRPr="00B66E05" w:rsidRDefault="00617AF7">
      <w:r w:rsidRPr="00B66E05">
        <w:t xml:space="preserve">L’accesso web consente al </w:t>
      </w:r>
      <w:r w:rsidR="00B4009B" w:rsidRPr="00B4009B">
        <w:rPr>
          <w:i/>
        </w:rPr>
        <w:t>Produttore</w:t>
      </w:r>
      <w:r w:rsidRPr="00B66E05">
        <w:t xml:space="preserve"> di ricercare </w:t>
      </w:r>
      <w:r w:rsidR="0007178C" w:rsidRPr="00B66E05">
        <w:t xml:space="preserve">i </w:t>
      </w:r>
      <w:r w:rsidR="002E6A98">
        <w:t>documenti</w:t>
      </w:r>
      <w:r w:rsidR="0007178C" w:rsidRPr="00B66E05">
        <w:t xml:space="preserve"> e le </w:t>
      </w:r>
      <w:r w:rsidR="002E6A98">
        <w:t>a</w:t>
      </w:r>
      <w:r w:rsidR="0007178C" w:rsidRPr="00B66E05">
        <w:t>ggregazioni versati</w:t>
      </w:r>
      <w:r w:rsidRPr="00B66E05">
        <w:t xml:space="preserve">, di effettuarne il download e di acquisire le </w:t>
      </w:r>
      <w:r w:rsidR="00D218BA">
        <w:t>evidenze</w:t>
      </w:r>
      <w:r w:rsidRPr="00B66E05">
        <w:t xml:space="preserve"> </w:t>
      </w:r>
      <w:r w:rsidR="000F0299" w:rsidRPr="00B66E05">
        <w:t xml:space="preserve">delle attività </w:t>
      </w:r>
      <w:r w:rsidRPr="00B66E05">
        <w:t xml:space="preserve">di </w:t>
      </w:r>
      <w:r w:rsidR="002E7F80" w:rsidRPr="002E7F80">
        <w:t>conservazione</w:t>
      </w:r>
      <w:r w:rsidRPr="00B66E05">
        <w:t>.</w:t>
      </w:r>
    </w:p>
    <w:p w14:paraId="169C5B27" w14:textId="77777777" w:rsidR="00617AF7" w:rsidRPr="00B66E05" w:rsidRDefault="00617AF7"/>
    <w:p w14:paraId="169C5B28"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B29" w14:textId="77777777" w:rsidR="000013B5" w:rsidRPr="00B66E05" w:rsidRDefault="000013B5"/>
    <w:p w14:paraId="169C5B2A" w14:textId="77777777" w:rsidR="004B1F35" w:rsidRPr="004B1F35" w:rsidRDefault="004B1F35" w:rsidP="004B1F35">
      <w:pPr>
        <w:pStyle w:val="Titolo2"/>
      </w:pPr>
      <w:bookmarkStart w:id="118" w:name="_Toc443464652"/>
      <w:bookmarkStart w:id="119" w:name="_Toc524098817"/>
      <w:r w:rsidRPr="004B1F35">
        <w:t>Produzione di duplicati e copie informatiche e descrizione dell’eventuale intervento del pubblico ufficiale nei casi previsti</w:t>
      </w:r>
      <w:bookmarkEnd w:id="118"/>
      <w:bookmarkEnd w:id="119"/>
    </w:p>
    <w:p w14:paraId="169C5B2B" w14:textId="77777777" w:rsidR="00FC3E56" w:rsidRDefault="00FC3E56" w:rsidP="00FC3E56">
      <w:r>
        <w:t xml:space="preserve">La produzione di duplicati informatici o copie informatiche dei </w:t>
      </w:r>
      <w:r w:rsidR="00575536" w:rsidRPr="00575536">
        <w:rPr>
          <w:i/>
        </w:rPr>
        <w:t>Documenti informatici</w:t>
      </w:r>
      <w:r>
        <w:t xml:space="preserve"> conservati nel Sistema avviene mediante la messa a disposizione </w:t>
      </w:r>
      <w:r w:rsidR="0074506B">
        <w:t>del</w:t>
      </w:r>
      <w:r>
        <w:t xml:space="preserve"> </w:t>
      </w:r>
      <w:r w:rsidR="00B4009B" w:rsidRPr="00B4009B">
        <w:rPr>
          <w:i/>
        </w:rPr>
        <w:t>Produttore</w:t>
      </w:r>
      <w:r>
        <w:t xml:space="preserve"> di DIP comprensivi degli </w:t>
      </w:r>
      <w:r w:rsidR="00D32E2C" w:rsidRPr="00D32E2C">
        <w:rPr>
          <w:b/>
          <w:i/>
        </w:rPr>
        <w:t>Oggetti-dati</w:t>
      </w:r>
      <w:r>
        <w:t xml:space="preserve"> che li compongono</w:t>
      </w:r>
      <w:r w:rsidR="00C724D6">
        <w:t>.</w:t>
      </w:r>
    </w:p>
    <w:p w14:paraId="169C5B2C" w14:textId="77777777" w:rsidR="00FC3E56" w:rsidRDefault="00FC3E56" w:rsidP="00FC3E56">
      <w:r>
        <w:t xml:space="preserve">Tali pacchetti sono acquisibili dagli </w:t>
      </w:r>
      <w:r w:rsidR="00C724D6" w:rsidRPr="00B4009B">
        <w:rPr>
          <w:i/>
        </w:rPr>
        <w:t>Utenti</w:t>
      </w:r>
      <w:r>
        <w:t xml:space="preserve"> utilizzando specifiche funzionalità dell’interfaccia web del Sistema o utilizzando gli appositi servizi descritti nel documento “</w:t>
      </w:r>
      <w:r w:rsidRPr="00B66E05">
        <w:t>Specifiche tecniche dei servizi di recupero</w:t>
      </w:r>
      <w:r>
        <w:t>”.</w:t>
      </w:r>
    </w:p>
    <w:p w14:paraId="169C5B2D" w14:textId="77777777" w:rsidR="00FC3E56" w:rsidRPr="00B66E05" w:rsidRDefault="00FC3E56"/>
    <w:p w14:paraId="169C5B2E" w14:textId="2C7C0578" w:rsidR="00617AF7" w:rsidRPr="00B66E05" w:rsidRDefault="00617AF7">
      <w:r w:rsidRPr="00B66E05">
        <w:t>Non è previsto da parte d</w:t>
      </w:r>
      <w:r w:rsidR="00741617">
        <w:t>ell’</w:t>
      </w:r>
      <w:r w:rsidR="00E1371C">
        <w:t>Ente conservatore</w:t>
      </w:r>
      <w:r w:rsidRPr="00B66E05">
        <w:t xml:space="preserve"> né il rilascio di copie cartacee conformi agli originali digitali conservati, né l’</w:t>
      </w:r>
      <w:r w:rsidR="00041356" w:rsidRPr="00041356">
        <w:rPr>
          <w:i/>
        </w:rPr>
        <w:t>accesso</w:t>
      </w:r>
      <w:r w:rsidRPr="00B66E05">
        <w:t xml:space="preserve"> diretto alla documentazione da parte di colui che, dovendo tutelare situazioni giuridicamente rilevanti, abbia presentato istanza di consultazione.</w:t>
      </w:r>
    </w:p>
    <w:p w14:paraId="169C5B2F" w14:textId="25B4B079" w:rsidR="00617AF7" w:rsidRPr="00B66E05" w:rsidRDefault="00617AF7">
      <w:r w:rsidRPr="00B66E05">
        <w:t>Pertanto, in merito all’esercizio del diritto d’</w:t>
      </w:r>
      <w:r w:rsidR="00041356">
        <w:t>a</w:t>
      </w:r>
      <w:r w:rsidR="002007CB" w:rsidRPr="00B66E05">
        <w:t>ccesso</w:t>
      </w:r>
      <w:r w:rsidRPr="00B66E05">
        <w:t xml:space="preserve"> ai </w:t>
      </w:r>
      <w:r w:rsidR="00E5320E" w:rsidRPr="00B66E05">
        <w:t>d</w:t>
      </w:r>
      <w:r w:rsidR="005E1E24" w:rsidRPr="00B66E05">
        <w:t>ocumenti</w:t>
      </w:r>
      <w:r w:rsidRPr="00B66E05">
        <w:t xml:space="preserve"> conservati da</w:t>
      </w:r>
      <w:r w:rsidR="00741617">
        <w:t>ll’</w:t>
      </w:r>
      <w:r w:rsidR="00E1371C">
        <w:t>Ente conservatore</w:t>
      </w:r>
      <w:r w:rsidRPr="00B66E05">
        <w:t xml:space="preserve">, questo si limita a fornire </w:t>
      </w:r>
      <w:r w:rsidR="0074506B" w:rsidRPr="00B66E05">
        <w:t>al</w:t>
      </w:r>
      <w:r w:rsidRPr="00B66E05">
        <w:t xml:space="preserve"> </w:t>
      </w:r>
      <w:r w:rsidR="00B4009B" w:rsidRPr="00B4009B">
        <w:rPr>
          <w:i/>
        </w:rPr>
        <w:t>Produttore</w:t>
      </w:r>
      <w:r w:rsidRPr="00B66E05">
        <w:t xml:space="preserve">, su precisa richiesta di quest’ultimo e senza che su di esso debba gravare alcun particolare onere, il </w:t>
      </w:r>
      <w:r w:rsidR="00575536">
        <w:t>d</w:t>
      </w:r>
      <w:r w:rsidRPr="00B66E05">
        <w:t xml:space="preserve">ocumento informatico conservato, qualora per un qualsiasi motivo </w:t>
      </w:r>
      <w:r w:rsidR="0074506B" w:rsidRPr="00B66E05">
        <w:t>il</w:t>
      </w:r>
      <w:r w:rsidRPr="00B66E05">
        <w:t xml:space="preserve"> </w:t>
      </w:r>
      <w:r w:rsidR="00B4009B" w:rsidRPr="00B4009B">
        <w:rPr>
          <w:i/>
        </w:rPr>
        <w:t>Produttore</w:t>
      </w:r>
      <w:r w:rsidRPr="00B66E05">
        <w:t xml:space="preserve"> stesso abbia deciso di non acquisirlo direttamente mediante le modalità </w:t>
      </w:r>
      <w:r w:rsidR="00556A2F" w:rsidRPr="00B66E05">
        <w:t>descritte nel paragrafo</w:t>
      </w:r>
      <w:r w:rsidR="00F14A8A">
        <w:t xml:space="preserve"> </w:t>
      </w:r>
      <w:r w:rsidR="00F14A8A">
        <w:fldChar w:fldCharType="begin"/>
      </w:r>
      <w:r w:rsidR="00F14A8A">
        <w:instrText xml:space="preserve"> REF _Ref441566475 \r \h </w:instrText>
      </w:r>
      <w:r w:rsidR="00F14A8A">
        <w:fldChar w:fldCharType="separate"/>
      </w:r>
      <w:r w:rsidR="00BC25AD">
        <w:t>7.6</w:t>
      </w:r>
      <w:r w:rsidR="00F14A8A">
        <w:fldChar w:fldCharType="end"/>
      </w:r>
      <w:r w:rsidRPr="00B66E05">
        <w:t>.</w:t>
      </w:r>
    </w:p>
    <w:p w14:paraId="169C5B30" w14:textId="77777777" w:rsidR="00FC3E56" w:rsidRDefault="00617AF7">
      <w:r w:rsidRPr="00B66E05">
        <w:t xml:space="preserve">Permane in carico </w:t>
      </w:r>
      <w:r w:rsidR="00556A2F" w:rsidRPr="00B66E05">
        <w:t>al</w:t>
      </w:r>
      <w:r w:rsidRPr="00B66E05">
        <w:t xml:space="preserve"> </w:t>
      </w:r>
      <w:r w:rsidR="00B4009B" w:rsidRPr="00B4009B">
        <w:rPr>
          <w:i/>
        </w:rPr>
        <w:t>Produttore</w:t>
      </w:r>
      <w:r w:rsidRPr="00B66E05">
        <w:t xml:space="preserve"> sia la responsabilità di valutare la fondatezza giuridica della domanda di </w:t>
      </w:r>
      <w:r w:rsidR="00041356">
        <w:t>a</w:t>
      </w:r>
      <w:r w:rsidR="002007CB" w:rsidRPr="00B66E05">
        <w:t>ccesso</w:t>
      </w:r>
      <w:r w:rsidRPr="00B66E05">
        <w:t>, sia l’onere di far pervenire il documento (o sua eventuale copia cartacea conforme) al soggett</w:t>
      </w:r>
      <w:r w:rsidR="00436192" w:rsidRPr="00B66E05">
        <w:t>o richiedente.</w:t>
      </w:r>
    </w:p>
    <w:p w14:paraId="169C5B31" w14:textId="31AE982C" w:rsidR="00C724D6" w:rsidRDefault="00002835">
      <w:r>
        <w:t>L’</w:t>
      </w:r>
      <w:r w:rsidR="00E1371C">
        <w:t>Ente conservatore</w:t>
      </w:r>
      <w:r w:rsidR="00C724D6">
        <w:t xml:space="preserve"> provvederà a consegnare direttamente la documentazione richiesta solo nel caso di visite ispettive presso </w:t>
      </w:r>
      <w:r>
        <w:t>l’</w:t>
      </w:r>
      <w:r w:rsidR="00E1371C">
        <w:t>Ente conservatore</w:t>
      </w:r>
      <w:r w:rsidR="00C724D6">
        <w:t xml:space="preserve"> o provvedimenti di esibizione o sequestro da parte dell’autorità giudiziaria o di altra autorità ispettiva espressamente indirizzati al soggetto conservatore.</w:t>
      </w:r>
    </w:p>
    <w:p w14:paraId="169C5B32" w14:textId="77777777" w:rsidR="005F7EEE" w:rsidRDefault="005F7EEE"/>
    <w:p w14:paraId="169C5B33" w14:textId="3C1741AA" w:rsidR="005F7EEE" w:rsidRDefault="005F7EEE" w:rsidP="005F7EEE">
      <w:r>
        <w:t xml:space="preserve">Nei casi previsti dalla normativa, il ruolo di pubblico ufficiale è svolto dal Responsabile del servizio </w:t>
      </w:r>
      <w:r w:rsidR="00007518">
        <w:t>del</w:t>
      </w:r>
      <w:r w:rsidR="00002835">
        <w:t>l’</w:t>
      </w:r>
      <w:r w:rsidR="00E1371C">
        <w:t>Ente conservatore</w:t>
      </w:r>
      <w:r>
        <w:t xml:space="preserve"> in qualità di dirigente dell’ufficio responsabile della </w:t>
      </w:r>
      <w:r w:rsidRPr="002E7F80">
        <w:t>conservazione</w:t>
      </w:r>
      <w:r>
        <w:t xml:space="preserve"> dei d</w:t>
      </w:r>
      <w:r w:rsidRPr="00555288">
        <w:t>ocumenti</w:t>
      </w:r>
      <w:r>
        <w:t>, o da altri dallo stesso formalmente designati, quale il Responsabile della Funzione</w:t>
      </w:r>
      <w:r w:rsidRPr="007C1BA3">
        <w:t xml:space="preserve"> </w:t>
      </w:r>
      <w:r>
        <w:t xml:space="preserve">archivistica di </w:t>
      </w:r>
      <w:r w:rsidRPr="002E7F80">
        <w:t>conservazione</w:t>
      </w:r>
      <w:r>
        <w:t xml:space="preserve"> per l’attestazione di conformità all’originale di copie di </w:t>
      </w:r>
      <w:r w:rsidRPr="00575536">
        <w:rPr>
          <w:i/>
        </w:rPr>
        <w:t>Documenti informatici</w:t>
      </w:r>
      <w:r>
        <w:t xml:space="preserve"> conservati.</w:t>
      </w:r>
    </w:p>
    <w:p w14:paraId="169C5B34" w14:textId="77777777" w:rsidR="005F7EEE" w:rsidRDefault="005F7EEE" w:rsidP="005F7EEE"/>
    <w:p w14:paraId="169C5B35" w14:textId="77777777" w:rsidR="005F7EEE" w:rsidRDefault="005F7EEE" w:rsidP="005F7EEE">
      <w:r>
        <w:t>Il ruolo di pubblico ufficiale, per i casi in cui è previsto l’intervento di soggetto diverso della stessa amministrazione, sarà svolto da altro dirigente all’uopo individuato o da altro soggetto da quest’ultimo designato.</w:t>
      </w:r>
    </w:p>
    <w:p w14:paraId="169C5B36" w14:textId="77777777" w:rsidR="00E16B42" w:rsidRDefault="00E16B42"/>
    <w:p w14:paraId="169C5B37"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B38" w14:textId="77777777" w:rsidR="000F45F0" w:rsidRDefault="000F45F0"/>
    <w:p w14:paraId="169C5B39" w14:textId="77777777" w:rsidR="00E16B42" w:rsidRDefault="00E16B42" w:rsidP="00E16B42">
      <w:pPr>
        <w:pStyle w:val="Titolo2"/>
      </w:pPr>
      <w:bookmarkStart w:id="120" w:name="_Ref441587680"/>
      <w:bookmarkStart w:id="121" w:name="_Ref441587882"/>
      <w:bookmarkStart w:id="122" w:name="_Toc443464653"/>
      <w:bookmarkStart w:id="123" w:name="_Toc524098818"/>
      <w:r>
        <w:t>Scarto dei pacchetti di archiviazione</w:t>
      </w:r>
      <w:bookmarkEnd w:id="120"/>
      <w:bookmarkEnd w:id="121"/>
      <w:bookmarkEnd w:id="122"/>
      <w:bookmarkEnd w:id="123"/>
    </w:p>
    <w:p w14:paraId="1A8E2649" w14:textId="77777777" w:rsidR="00B3607E" w:rsidRDefault="00B3607E" w:rsidP="008E6F92"/>
    <w:p w14:paraId="686FF1B5" w14:textId="063F97DD" w:rsidR="00B3607E" w:rsidRDefault="00661EFE" w:rsidP="008E6F92">
      <w:r w:rsidRPr="00661EFE">
        <w:rPr>
          <w:noProof/>
          <w:bdr w:val="single" w:sz="4" w:space="0" w:color="auto"/>
        </w:rPr>
        <w:drawing>
          <wp:inline distT="0" distB="0" distL="0" distR="0" wp14:anchorId="50B1A8DD" wp14:editId="4AA80D3C">
            <wp:extent cx="6096528" cy="3429297"/>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96528" cy="3429297"/>
                    </a:xfrm>
                    <a:prstGeom prst="rect">
                      <a:avLst/>
                    </a:prstGeom>
                  </pic:spPr>
                </pic:pic>
              </a:graphicData>
            </a:graphic>
          </wp:inline>
        </w:drawing>
      </w:r>
    </w:p>
    <w:p w14:paraId="3C0DEEBA" w14:textId="5B1879B2" w:rsidR="00853FCF" w:rsidRDefault="00853FCF" w:rsidP="00853FCF">
      <w:pPr>
        <w:pStyle w:val="Didascalia"/>
        <w:jc w:val="center"/>
      </w:pPr>
      <w:r>
        <w:t>Scarto degli AIP</w:t>
      </w:r>
    </w:p>
    <w:p w14:paraId="4EF9BBBD" w14:textId="77777777" w:rsidR="006E3AB2" w:rsidRDefault="006E3AB2" w:rsidP="008E6F92"/>
    <w:p w14:paraId="4C923DD5" w14:textId="069A4C5B" w:rsidR="008E6F92" w:rsidRDefault="008E6F92" w:rsidP="008E6F92">
      <w:r>
        <w:t xml:space="preserve">Il Sistema mette a disposizione funzionalità dedicate a gestire la selezione e lo </w:t>
      </w:r>
      <w:r w:rsidRPr="00B4009B">
        <w:rPr>
          <w:i/>
        </w:rPr>
        <w:t>scarto</w:t>
      </w:r>
      <w:r>
        <w:t xml:space="preserve"> delle </w:t>
      </w:r>
      <w:r w:rsidRPr="00733475">
        <w:rPr>
          <w:i/>
        </w:rPr>
        <w:t>Aggregazioni documentali informatiche</w:t>
      </w:r>
      <w:r>
        <w:t xml:space="preserve"> (</w:t>
      </w:r>
      <w:r w:rsidRPr="00BC11AD">
        <w:rPr>
          <w:b/>
          <w:i/>
        </w:rPr>
        <w:t>Unità archivistiche</w:t>
      </w:r>
      <w:r>
        <w:t xml:space="preserve"> e </w:t>
      </w:r>
      <w:r w:rsidRPr="00D32E2C">
        <w:rPr>
          <w:b/>
          <w:i/>
        </w:rPr>
        <w:t>Serie</w:t>
      </w:r>
      <w:r>
        <w:t xml:space="preserve">) e dei </w:t>
      </w:r>
      <w:r w:rsidRPr="00575536">
        <w:rPr>
          <w:i/>
        </w:rPr>
        <w:t>Documenti informatici</w:t>
      </w:r>
      <w:r>
        <w:t xml:space="preserve"> che ne fanno parte, in conformità alle norme vigenti.</w:t>
      </w:r>
    </w:p>
    <w:p w14:paraId="215AED05" w14:textId="77777777" w:rsidR="008E6F92" w:rsidRDefault="008E6F92" w:rsidP="008E6F92"/>
    <w:p w14:paraId="3843AE16" w14:textId="1BF0F8DF" w:rsidR="008E6F92" w:rsidRDefault="008E6F92" w:rsidP="008E6F92">
      <w:r>
        <w:t xml:space="preserve">In base ai tempi di </w:t>
      </w:r>
      <w:r w:rsidRPr="002E7F80">
        <w:t>conservazione</w:t>
      </w:r>
      <w:r>
        <w:t xml:space="preserve"> risultanti dai </w:t>
      </w:r>
      <w:r w:rsidRPr="00F52002">
        <w:rPr>
          <w:b/>
          <w:i/>
        </w:rPr>
        <w:t>Massimari di scarto</w:t>
      </w:r>
      <w:r>
        <w:t xml:space="preserve"> dei </w:t>
      </w:r>
      <w:r w:rsidRPr="00B4009B">
        <w:rPr>
          <w:i/>
        </w:rPr>
        <w:t>Produttori</w:t>
      </w:r>
      <w:r>
        <w:t xml:space="preserve">, definiti a livello di </w:t>
      </w:r>
      <w:r w:rsidRPr="000E710C">
        <w:rPr>
          <w:b/>
          <w:i/>
        </w:rPr>
        <w:t xml:space="preserve">Piano di </w:t>
      </w:r>
      <w:r w:rsidR="000E710C" w:rsidRPr="000E710C">
        <w:rPr>
          <w:b/>
          <w:i/>
        </w:rPr>
        <w:t>Conserv</w:t>
      </w:r>
      <w:r w:rsidRPr="000E710C">
        <w:rPr>
          <w:b/>
          <w:i/>
        </w:rPr>
        <w:t>azione</w:t>
      </w:r>
      <w:r>
        <w:t xml:space="preserve"> di </w:t>
      </w:r>
      <w:r w:rsidRPr="0081798E">
        <w:rPr>
          <w:b/>
          <w:i/>
        </w:rPr>
        <w:t>Unità archivistica</w:t>
      </w:r>
      <w:r>
        <w:t xml:space="preserve"> o di </w:t>
      </w:r>
      <w:r w:rsidRPr="00BC11AD">
        <w:rPr>
          <w:b/>
          <w:i/>
        </w:rPr>
        <w:t>Unità documentaria</w:t>
      </w:r>
      <w:r w:rsidRPr="00DD2E40">
        <w:t xml:space="preserve"> </w:t>
      </w:r>
      <w:r>
        <w:t xml:space="preserve">in appositi </w:t>
      </w:r>
      <w:r w:rsidRPr="008352AF">
        <w:rPr>
          <w:i/>
        </w:rPr>
        <w:t>metadati</w:t>
      </w:r>
      <w:r>
        <w:t xml:space="preserve">, il Sistema produce annualmente, o su richiesta, un </w:t>
      </w:r>
      <w:r w:rsidRPr="003170A6">
        <w:t>Elenco di</w:t>
      </w:r>
      <w:r w:rsidRPr="00DD2E40">
        <w:t xml:space="preserve"> </w:t>
      </w:r>
      <w:r>
        <w:t>s</w:t>
      </w:r>
      <w:r w:rsidRPr="00DD2E40">
        <w:t>carto</w:t>
      </w:r>
      <w:r>
        <w:t xml:space="preserve"> per ogni </w:t>
      </w:r>
      <w:r w:rsidRPr="00B4009B">
        <w:rPr>
          <w:i/>
        </w:rPr>
        <w:t>Produttore</w:t>
      </w:r>
      <w:r w:rsidRPr="00DD2E40">
        <w:t xml:space="preserve">, </w:t>
      </w:r>
      <w:r w:rsidRPr="00344389">
        <w:t>ci</w:t>
      </w:r>
      <w:r>
        <w:t xml:space="preserve">oè un elenco delle </w:t>
      </w:r>
      <w:r w:rsidRPr="00BC11AD">
        <w:rPr>
          <w:b/>
          <w:i/>
        </w:rPr>
        <w:t>Unità archivistiche</w:t>
      </w:r>
      <w:r>
        <w:t xml:space="preserve"> o </w:t>
      </w:r>
      <w:r w:rsidRPr="00BC11AD">
        <w:rPr>
          <w:b/>
          <w:i/>
        </w:rPr>
        <w:t>Unità documentarie</w:t>
      </w:r>
      <w:r>
        <w:t xml:space="preserve"> che hanno superato il tempo minimo di conservazione e possono essere sottoposte a procedure di </w:t>
      </w:r>
      <w:r w:rsidRPr="00B4009B">
        <w:rPr>
          <w:i/>
        </w:rPr>
        <w:t>scarto</w:t>
      </w:r>
      <w:r w:rsidRPr="00344389">
        <w:t>.</w:t>
      </w:r>
      <w:r>
        <w:t xml:space="preserve"> Possono essere soggetti a </w:t>
      </w:r>
      <w:r w:rsidRPr="00B4009B">
        <w:rPr>
          <w:i/>
        </w:rPr>
        <w:t>scarto</w:t>
      </w:r>
      <w:r>
        <w:t xml:space="preserve"> solo le </w:t>
      </w:r>
      <w:r w:rsidRPr="00733475">
        <w:rPr>
          <w:i/>
        </w:rPr>
        <w:t>Aggregazioni documentali informatiche</w:t>
      </w:r>
      <w:r>
        <w:t xml:space="preserve"> e i </w:t>
      </w:r>
      <w:r w:rsidRPr="00575536">
        <w:rPr>
          <w:i/>
        </w:rPr>
        <w:t>Documenti informatici</w:t>
      </w:r>
      <w:r>
        <w:t xml:space="preserve"> che sono stati oggetto di </w:t>
      </w:r>
      <w:r w:rsidRPr="00041356">
        <w:rPr>
          <w:b/>
          <w:i/>
        </w:rPr>
        <w:t>Versamento in archivio</w:t>
      </w:r>
      <w:r>
        <w:t>.</w:t>
      </w:r>
    </w:p>
    <w:p w14:paraId="177A5098" w14:textId="42E5D5C2" w:rsidR="008E6F92" w:rsidRDefault="008E6F92" w:rsidP="008E6F92">
      <w:r>
        <w:t xml:space="preserve">Tale </w:t>
      </w:r>
      <w:r w:rsidRPr="003170A6">
        <w:t>Elenco di</w:t>
      </w:r>
      <w:r>
        <w:t xml:space="preserve"> s</w:t>
      </w:r>
      <w:r w:rsidRPr="00DD2E40">
        <w:t>carto</w:t>
      </w:r>
      <w:r>
        <w:t>, dopo una verifica da parte d</w:t>
      </w:r>
      <w:r w:rsidR="00007518">
        <w:t>el</w:t>
      </w:r>
      <w:r w:rsidR="00002835">
        <w:t>l’</w:t>
      </w:r>
      <w:r w:rsidR="00E1371C">
        <w:t>Ente conservatore</w:t>
      </w:r>
      <w:r>
        <w:t xml:space="preserve">, viene comunicato al </w:t>
      </w:r>
      <w:r w:rsidRPr="00B4009B">
        <w:rPr>
          <w:i/>
        </w:rPr>
        <w:t>Produttore</w:t>
      </w:r>
      <w:r>
        <w:t xml:space="preserve"> che, utilizzando apposite funzionalità del Sistema, può rifiutarlo (perché non intende procedere allo </w:t>
      </w:r>
      <w:r w:rsidRPr="00B4009B">
        <w:rPr>
          <w:i/>
        </w:rPr>
        <w:t>scarto</w:t>
      </w:r>
      <w:r>
        <w:t>) o validarlo (eventualmente dopo averlo opportunamente modificato).</w:t>
      </w:r>
    </w:p>
    <w:p w14:paraId="4A729F73" w14:textId="77777777" w:rsidR="008E6F92" w:rsidRDefault="008E6F92" w:rsidP="008E6F92"/>
    <w:p w14:paraId="2A5BDC84" w14:textId="77777777" w:rsidR="008E6F92" w:rsidRDefault="008E6F92" w:rsidP="008E6F92">
      <w:r w:rsidRPr="003170A6">
        <w:t>L’Elenco</w:t>
      </w:r>
      <w:r w:rsidRPr="00DD2E40">
        <w:t xml:space="preserve"> </w:t>
      </w:r>
      <w:r w:rsidRPr="003170A6">
        <w:t>di</w:t>
      </w:r>
      <w:r>
        <w:t xml:space="preserve"> s</w:t>
      </w:r>
      <w:r w:rsidRPr="00DD2E40">
        <w:t>carto</w:t>
      </w:r>
      <w:r>
        <w:t xml:space="preserve"> così validato viene trasmesso dal </w:t>
      </w:r>
      <w:r w:rsidRPr="00B4009B">
        <w:rPr>
          <w:i/>
        </w:rPr>
        <w:t>Produttore</w:t>
      </w:r>
      <w:r>
        <w:t xml:space="preserve"> all’Autorità di vigilanza che, in base alle norme vigenti, deve fornire il nulla-osta per lo </w:t>
      </w:r>
      <w:r w:rsidRPr="00B4009B">
        <w:rPr>
          <w:i/>
        </w:rPr>
        <w:t>scarto</w:t>
      </w:r>
      <w:r>
        <w:t>.</w:t>
      </w:r>
    </w:p>
    <w:p w14:paraId="21277059" w14:textId="77777777" w:rsidR="008E6F92" w:rsidRDefault="008E6F92" w:rsidP="008E6F92"/>
    <w:p w14:paraId="010DC93F" w14:textId="76A97DFD" w:rsidR="008E6F92" w:rsidRDefault="008E6F92" w:rsidP="008E6F92">
      <w:r>
        <w:t xml:space="preserve">Il </w:t>
      </w:r>
      <w:r w:rsidRPr="00B4009B">
        <w:rPr>
          <w:i/>
        </w:rPr>
        <w:t>Produttore</w:t>
      </w:r>
      <w:r>
        <w:t xml:space="preserve">, una volta ricevuto il nulla-osta (che può essere concesso anche solo su una parte dell’Elenco proposto), provvede ad adeguare, se necessario, </w:t>
      </w:r>
      <w:r w:rsidRPr="003170A6">
        <w:t>l’</w:t>
      </w:r>
      <w:r w:rsidRPr="00B4009B">
        <w:rPr>
          <w:i/>
        </w:rPr>
        <w:t>Elenco di scarto</w:t>
      </w:r>
      <w:r>
        <w:t xml:space="preserve"> presente sul Sistema alle decisioni dell’Autorità. Una volta che </w:t>
      </w:r>
      <w:r w:rsidRPr="003170A6">
        <w:t>l’</w:t>
      </w:r>
      <w:r w:rsidRPr="00B4009B">
        <w:rPr>
          <w:i/>
        </w:rPr>
        <w:t>Elenco di scarto</w:t>
      </w:r>
      <w:r>
        <w:t xml:space="preserve"> definitivo viene predisposto, il </w:t>
      </w:r>
      <w:r w:rsidRPr="00B4009B">
        <w:rPr>
          <w:i/>
        </w:rPr>
        <w:t>Produttore</w:t>
      </w:r>
      <w:r>
        <w:t xml:space="preserve"> lo valida e trasmette a</w:t>
      </w:r>
      <w:r w:rsidR="00FA7FE6">
        <w:t>l</w:t>
      </w:r>
      <w:r w:rsidR="00002835">
        <w:t>l’</w:t>
      </w:r>
      <w:r w:rsidR="00E1371C">
        <w:t>Ente conservatore</w:t>
      </w:r>
      <w:r>
        <w:t xml:space="preserve"> la richiesta di procedere allo </w:t>
      </w:r>
      <w:r w:rsidRPr="00B4009B">
        <w:rPr>
          <w:i/>
        </w:rPr>
        <w:t>scarto</w:t>
      </w:r>
      <w:r>
        <w:t>.</w:t>
      </w:r>
    </w:p>
    <w:p w14:paraId="08EE313C" w14:textId="77777777" w:rsidR="008E6F92" w:rsidRDefault="008E6F92" w:rsidP="008E6F92"/>
    <w:p w14:paraId="34E378E1" w14:textId="3D2364AA" w:rsidR="008E6F92" w:rsidRDefault="00002835" w:rsidP="008E6F92">
      <w:r>
        <w:t>L’</w:t>
      </w:r>
      <w:r w:rsidR="00E1371C">
        <w:t>Ente conservatore</w:t>
      </w:r>
      <w:r w:rsidR="008E6F92">
        <w:t xml:space="preserve"> effettua un ulteriore controllo sulla congruenza </w:t>
      </w:r>
      <w:r w:rsidR="008E6F92" w:rsidRPr="003170A6">
        <w:t>dell’</w:t>
      </w:r>
      <w:r w:rsidR="008E6F92" w:rsidRPr="00B4009B">
        <w:rPr>
          <w:i/>
        </w:rPr>
        <w:t>Elenco di scarto</w:t>
      </w:r>
      <w:r w:rsidR="008E6F92">
        <w:t xml:space="preserve"> definitivo con quello autorizzato dall’autorità e, in caso riscontrasse anomalie, provvede alla correzione e sottopone nuovamente l’Elenco alla validazione del </w:t>
      </w:r>
      <w:r w:rsidR="008E6F92" w:rsidRPr="00B4009B">
        <w:rPr>
          <w:i/>
        </w:rPr>
        <w:t>Produttore</w:t>
      </w:r>
      <w:r w:rsidR="008E6F92">
        <w:t xml:space="preserve">. </w:t>
      </w:r>
    </w:p>
    <w:p w14:paraId="15A129EB" w14:textId="77777777" w:rsidR="008E6F92" w:rsidRDefault="008E6F92" w:rsidP="008E6F92"/>
    <w:p w14:paraId="62D1D3DB" w14:textId="1E89316E" w:rsidR="008E6F92" w:rsidRDefault="008E6F92" w:rsidP="008E6F92">
      <w:r>
        <w:t xml:space="preserve">Nel caso il controllo </w:t>
      </w:r>
      <w:r w:rsidRPr="00344389">
        <w:t>sull’</w:t>
      </w:r>
      <w:r w:rsidRPr="00B4009B">
        <w:rPr>
          <w:i/>
        </w:rPr>
        <w:t>Elenco di scarto</w:t>
      </w:r>
      <w:r>
        <w:t xml:space="preserve"> dia esito positivo, </w:t>
      </w:r>
      <w:r w:rsidR="009D36AA">
        <w:t>l’</w:t>
      </w:r>
      <w:r w:rsidR="00E1371C">
        <w:t>Ente conservatore</w:t>
      </w:r>
      <w:r>
        <w:t xml:space="preserve"> procede alla cancellazione degli AIP contenuti nell’Elenco. L’operazione di </w:t>
      </w:r>
      <w:r w:rsidRPr="00B4009B">
        <w:rPr>
          <w:i/>
        </w:rPr>
        <w:t>scarto</w:t>
      </w:r>
      <w:r>
        <w:t xml:space="preserve"> viene tracciata sul Sistema mediante la produzione di </w:t>
      </w:r>
      <w:r w:rsidRPr="00AC64E8">
        <w:rPr>
          <w:i/>
        </w:rPr>
        <w:t>metadati</w:t>
      </w:r>
      <w:r>
        <w:t xml:space="preserve"> che descrivono le informazioni essenziali sullo </w:t>
      </w:r>
      <w:r w:rsidRPr="00B4009B">
        <w:rPr>
          <w:i/>
        </w:rPr>
        <w:t>scarto</w:t>
      </w:r>
      <w:r>
        <w:t xml:space="preserve">, inclusi gli estremi delle richiesta di nulla osta allo </w:t>
      </w:r>
      <w:r w:rsidRPr="00B4009B">
        <w:rPr>
          <w:i/>
        </w:rPr>
        <w:t>scarto</w:t>
      </w:r>
      <w:r>
        <w:t xml:space="preserve"> e al conseguente provvedimento autorizzatorio e la traccia del passaggio dell’AIP scartato nell’</w:t>
      </w:r>
      <w:r w:rsidRPr="00733475">
        <w:rPr>
          <w:i/>
        </w:rPr>
        <w:t>archivio</w:t>
      </w:r>
      <w:r>
        <w:t>.</w:t>
      </w:r>
    </w:p>
    <w:p w14:paraId="169C5B46" w14:textId="77777777" w:rsidR="00E16B42" w:rsidRDefault="00E16B42"/>
    <w:p w14:paraId="169C5B47"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B48" w14:textId="77777777" w:rsidR="000F45F0" w:rsidRDefault="000F45F0"/>
    <w:p w14:paraId="169C5B49" w14:textId="77777777" w:rsidR="00E16B42" w:rsidRPr="00E16B42" w:rsidRDefault="00E16B42" w:rsidP="00E16B42">
      <w:pPr>
        <w:pStyle w:val="Titolo2"/>
      </w:pPr>
      <w:bookmarkStart w:id="124" w:name="_Ref441584184"/>
      <w:bookmarkStart w:id="125" w:name="_Ref441587693"/>
      <w:bookmarkStart w:id="126" w:name="_Toc443464654"/>
      <w:bookmarkStart w:id="127" w:name="_Toc524098819"/>
      <w:r w:rsidRPr="00E16B42">
        <w:t>Predisposizione di misure a garanzia dell'interoperabilità e trasferibilità ad altri conservatori</w:t>
      </w:r>
      <w:bookmarkEnd w:id="124"/>
      <w:bookmarkEnd w:id="125"/>
      <w:bookmarkEnd w:id="126"/>
      <w:bookmarkEnd w:id="127"/>
    </w:p>
    <w:p w14:paraId="169C5B4A" w14:textId="6C3D4059" w:rsidR="001A50E0" w:rsidRPr="00C35247" w:rsidRDefault="001A50E0" w:rsidP="001A50E0">
      <w:r>
        <w:t xml:space="preserve">La </w:t>
      </w:r>
      <w:r w:rsidRPr="00DC3D78">
        <w:rPr>
          <w:b/>
          <w:i/>
        </w:rPr>
        <w:t>Convenzione</w:t>
      </w:r>
      <w:r>
        <w:t xml:space="preserve"> prevede che, in caso di recesso o a scadenza di contratto, </w:t>
      </w:r>
      <w:r w:rsidR="009D36AA">
        <w:t>l’</w:t>
      </w:r>
      <w:r w:rsidR="00E1371C">
        <w:t>Ente conservatore</w:t>
      </w:r>
      <w:r w:rsidRPr="00C35247">
        <w:t xml:space="preserve">, è tenuto a riversare i </w:t>
      </w:r>
      <w:r w:rsidRPr="002E6A98">
        <w:rPr>
          <w:i/>
        </w:rPr>
        <w:t>Documenti informatici</w:t>
      </w:r>
      <w:r w:rsidRPr="00C35247">
        <w:t xml:space="preserve"> e le </w:t>
      </w:r>
      <w:r w:rsidRPr="00733475">
        <w:rPr>
          <w:i/>
        </w:rPr>
        <w:t>Aggregazioni documentali informatiche</w:t>
      </w:r>
      <w:r w:rsidRPr="00C35247">
        <w:t xml:space="preserve"> conservate, i </w:t>
      </w:r>
      <w:r w:rsidRPr="008352AF">
        <w:rPr>
          <w:i/>
        </w:rPr>
        <w:t>metadati</w:t>
      </w:r>
      <w:r w:rsidRPr="00C35247">
        <w:t xml:space="preserve"> a essi associati e le </w:t>
      </w:r>
      <w:r w:rsidRPr="0050278D">
        <w:rPr>
          <w:i/>
        </w:rPr>
        <w:t>evidenze informatiche</w:t>
      </w:r>
      <w:r w:rsidRPr="00C35247">
        <w:t xml:space="preserve"> generate nel</w:t>
      </w:r>
      <w:r>
        <w:rPr>
          <w:color w:val="000000"/>
          <w:szCs w:val="24"/>
        </w:rPr>
        <w:t xml:space="preserve"> </w:t>
      </w:r>
      <w:r w:rsidRPr="00C35247">
        <w:t xml:space="preserve">corso del </w:t>
      </w:r>
      <w:r w:rsidRPr="008352AF">
        <w:rPr>
          <w:i/>
        </w:rPr>
        <w:t>processo di conservazione</w:t>
      </w:r>
      <w:r w:rsidRPr="00C35247">
        <w:t xml:space="preserve"> nel sistema indicato dal </w:t>
      </w:r>
      <w:r w:rsidRPr="00AC64E8">
        <w:rPr>
          <w:i/>
        </w:rPr>
        <w:t>Produttore</w:t>
      </w:r>
      <w:r w:rsidR="008E6F92" w:rsidRPr="008E6F92">
        <w:t xml:space="preserve">, secondo modalità e tempi indicati nel </w:t>
      </w:r>
      <w:r w:rsidR="008E6F92" w:rsidRPr="008E6F92">
        <w:rPr>
          <w:b/>
          <w:i/>
        </w:rPr>
        <w:t>Disciplinare Tecnico</w:t>
      </w:r>
      <w:r w:rsidRPr="00C35247">
        <w:t>.</w:t>
      </w:r>
    </w:p>
    <w:p w14:paraId="169C5B4B" w14:textId="5CA6A7E3" w:rsidR="001A50E0" w:rsidRDefault="009D36AA" w:rsidP="001A50E0">
      <w:r>
        <w:t>L’</w:t>
      </w:r>
      <w:r w:rsidR="00E1371C">
        <w:t>Ente conservatore</w:t>
      </w:r>
      <w:r w:rsidR="001A50E0">
        <w:t xml:space="preserve"> garantisce comunque il </w:t>
      </w:r>
      <w:r w:rsidR="001A50E0" w:rsidRPr="00C35247">
        <w:t xml:space="preserve">mantenimento nel proprio </w:t>
      </w:r>
      <w:r w:rsidR="001A50E0" w:rsidRPr="00ED12E5">
        <w:rPr>
          <w:i/>
        </w:rPr>
        <w:t>Sistema di conservazione</w:t>
      </w:r>
      <w:r w:rsidR="001A50E0" w:rsidRPr="00C35247">
        <w:t xml:space="preserve"> dei </w:t>
      </w:r>
      <w:r w:rsidR="001A50E0" w:rsidRPr="002E6A98">
        <w:rPr>
          <w:i/>
        </w:rPr>
        <w:t>Documenti informatici</w:t>
      </w:r>
      <w:r w:rsidR="001A50E0">
        <w:t xml:space="preserve"> </w:t>
      </w:r>
      <w:r w:rsidR="001A50E0" w:rsidRPr="00C35247">
        <w:t xml:space="preserve">e delle </w:t>
      </w:r>
      <w:r w:rsidR="001A50E0" w:rsidRPr="00733475">
        <w:rPr>
          <w:i/>
        </w:rPr>
        <w:t>Aggregazioni documentali informatiche</w:t>
      </w:r>
      <w:r w:rsidR="001A50E0" w:rsidRPr="00C35247">
        <w:t xml:space="preserve"> conservati, con i </w:t>
      </w:r>
      <w:r w:rsidR="001A50E0" w:rsidRPr="008352AF">
        <w:rPr>
          <w:i/>
        </w:rPr>
        <w:t>metadati</w:t>
      </w:r>
      <w:r w:rsidR="001A50E0" w:rsidRPr="00C35247">
        <w:t xml:space="preserve"> a essi associati e le </w:t>
      </w:r>
      <w:r w:rsidR="001A50E0" w:rsidRPr="0050278D">
        <w:rPr>
          <w:i/>
        </w:rPr>
        <w:t>evidenze informatiche</w:t>
      </w:r>
      <w:r w:rsidR="001A50E0" w:rsidRPr="00C35247">
        <w:t xml:space="preserve"> generate nel corso del </w:t>
      </w:r>
      <w:r w:rsidR="001A50E0" w:rsidRPr="008352AF">
        <w:rPr>
          <w:i/>
        </w:rPr>
        <w:t>processo di conservazione</w:t>
      </w:r>
      <w:r w:rsidR="001A50E0" w:rsidRPr="00C35247">
        <w:t xml:space="preserve"> fino alla comunicazione da parte del </w:t>
      </w:r>
      <w:r w:rsidR="001A50E0" w:rsidRPr="00AC64E8">
        <w:rPr>
          <w:i/>
        </w:rPr>
        <w:t>Produttore</w:t>
      </w:r>
      <w:r w:rsidR="001A50E0" w:rsidRPr="00C35247">
        <w:t xml:space="preserve"> dell’effettiva messa a disposizione del </w:t>
      </w:r>
      <w:r w:rsidR="001A50E0" w:rsidRPr="00ED12E5">
        <w:rPr>
          <w:i/>
        </w:rPr>
        <w:t>Sistema di conservazione</w:t>
      </w:r>
      <w:r w:rsidR="001A50E0" w:rsidRPr="00C35247">
        <w:t xml:space="preserve"> in cui effettuare il riversamento.</w:t>
      </w:r>
    </w:p>
    <w:p w14:paraId="169C5B4C" w14:textId="711C5570" w:rsidR="001A50E0" w:rsidRPr="00C35247" w:rsidRDefault="009D36AA" w:rsidP="001A50E0">
      <w:r>
        <w:t>L’</w:t>
      </w:r>
      <w:r w:rsidR="00E1371C">
        <w:t>Ente conservatore</w:t>
      </w:r>
      <w:r w:rsidR="001A50E0" w:rsidRPr="00C35247">
        <w:t xml:space="preserve"> provvederà </w:t>
      </w:r>
      <w:r w:rsidR="00782B71" w:rsidRPr="00C35247">
        <w:t xml:space="preserve">all’eliminazione dal proprio </w:t>
      </w:r>
      <w:r w:rsidR="00782B71" w:rsidRPr="00ED12E5">
        <w:rPr>
          <w:i/>
        </w:rPr>
        <w:t>Sistema di conservazione</w:t>
      </w:r>
      <w:r w:rsidR="00782B71" w:rsidRPr="00C35247">
        <w:t xml:space="preserve"> di tutti gli oggetti riversati e di tutti gli elementi riferiti al </w:t>
      </w:r>
      <w:r w:rsidR="00782B71" w:rsidRPr="00AC64E8">
        <w:rPr>
          <w:i/>
        </w:rPr>
        <w:t>Produttore</w:t>
      </w:r>
      <w:r w:rsidR="00782B71" w:rsidRPr="00C35247">
        <w:t xml:space="preserve"> </w:t>
      </w:r>
      <w:r w:rsidR="001A50E0" w:rsidRPr="00C35247">
        <w:t>solo al termine del riversamento e solo dopo le opportune verifiche - effettuate da entrambe le Parti e svolte di concerto tra le stesse - di corretto svolgimento del riversamento stesso.</w:t>
      </w:r>
    </w:p>
    <w:p w14:paraId="169C5B4D" w14:textId="77777777" w:rsidR="001A50E0" w:rsidRPr="00C35247" w:rsidRDefault="001A50E0" w:rsidP="001A50E0">
      <w:r w:rsidRPr="00C35247">
        <w:t xml:space="preserve">In tal caso viene garantita la completa cancellazione e non </w:t>
      </w:r>
      <w:r>
        <w:t>l</w:t>
      </w:r>
      <w:r w:rsidRPr="00C35247">
        <w:t>eggibilità dei dati.</w:t>
      </w:r>
    </w:p>
    <w:p w14:paraId="169C5B4E" w14:textId="4CE0F537" w:rsidR="001A50E0" w:rsidRDefault="001A50E0" w:rsidP="001A50E0">
      <w:r w:rsidRPr="00C35247">
        <w:t xml:space="preserve">L’intera operazione dovrà comunque avvenire con l’autorizzazione e la vigilanza </w:t>
      </w:r>
      <w:r w:rsidR="00E81D0E" w:rsidRPr="00C35247">
        <w:t>delle competenti</w:t>
      </w:r>
      <w:r w:rsidRPr="00C35247">
        <w:t xml:space="preserve"> autorità, in particolare delle strutture del </w:t>
      </w:r>
      <w:r w:rsidR="00E26826">
        <w:t>MIBAC</w:t>
      </w:r>
      <w:r w:rsidRPr="00C35247">
        <w:t>.</w:t>
      </w:r>
    </w:p>
    <w:p w14:paraId="169C5B50" w14:textId="77777777" w:rsidR="001A50E0" w:rsidRDefault="001A50E0" w:rsidP="001A50E0"/>
    <w:p w14:paraId="169C5B51" w14:textId="25267F1E" w:rsidR="001A50E0" w:rsidRDefault="001A50E0" w:rsidP="001A50E0">
      <w:r>
        <w:t xml:space="preserve">Per quanto riguarda gli aspetti operativi  per il trasferimento di </w:t>
      </w:r>
      <w:r w:rsidRPr="00733475">
        <w:rPr>
          <w:i/>
        </w:rPr>
        <w:t>archivi</w:t>
      </w:r>
      <w:r>
        <w:t xml:space="preserve"> ad altri </w:t>
      </w:r>
      <w:r w:rsidRPr="00ED12E5">
        <w:rPr>
          <w:i/>
        </w:rPr>
        <w:t>sistemi  di conservazione</w:t>
      </w:r>
      <w:r>
        <w:t xml:space="preserve">, </w:t>
      </w:r>
      <w:r w:rsidR="009D36AA">
        <w:t>l’</w:t>
      </w:r>
      <w:r w:rsidR="00E1371C">
        <w:t>Ente conservatore</w:t>
      </w:r>
      <w:r>
        <w:t xml:space="preserve"> adotta lo standard Uni Sincro, e provvederà a trasferire secondo canali sicuri concordati con il </w:t>
      </w:r>
      <w:r w:rsidRPr="00AC64E8">
        <w:rPr>
          <w:i/>
        </w:rPr>
        <w:t>Produttore</w:t>
      </w:r>
      <w:r>
        <w:t xml:space="preserve"> o con il nuovo </w:t>
      </w:r>
      <w:r w:rsidRPr="00C35247">
        <w:t xml:space="preserve">Conservatore </w:t>
      </w:r>
      <w:r>
        <w:t xml:space="preserve">le informazioni  Analogamente il Sistema è predisposto per la ricezione di </w:t>
      </w:r>
      <w:r w:rsidRPr="00733475">
        <w:rPr>
          <w:i/>
        </w:rPr>
        <w:t>archivi</w:t>
      </w:r>
      <w:r>
        <w:t xml:space="preserve"> in </w:t>
      </w:r>
      <w:r w:rsidRPr="009F55BF">
        <w:t>formato</w:t>
      </w:r>
      <w:r>
        <w:t xml:space="preserve"> Uni Sincro; qualora il precedente non sia in grado di produrre l’</w:t>
      </w:r>
      <w:r w:rsidRPr="00733475">
        <w:rPr>
          <w:i/>
        </w:rPr>
        <w:t>archivio</w:t>
      </w:r>
      <w:r w:rsidRPr="00C35247">
        <w:t xml:space="preserve"> </w:t>
      </w:r>
      <w:r>
        <w:t xml:space="preserve"> in </w:t>
      </w:r>
      <w:r w:rsidRPr="009F55BF">
        <w:t>formato</w:t>
      </w:r>
      <w:r>
        <w:t xml:space="preserve"> Uni Sincro, </w:t>
      </w:r>
      <w:r w:rsidR="009D36AA">
        <w:t>l’</w:t>
      </w:r>
      <w:r w:rsidR="00E1371C">
        <w:t>Ente conservatore</w:t>
      </w:r>
      <w:r>
        <w:t xml:space="preserve">, a seguito di specifici accordi, può mettere a disposizione del </w:t>
      </w:r>
      <w:r w:rsidRPr="00AC64E8">
        <w:rPr>
          <w:i/>
        </w:rPr>
        <w:t>Produttore</w:t>
      </w:r>
      <w:r>
        <w:t xml:space="preserve"> consulenza e strumenti per facilitare il trasferimento dell’</w:t>
      </w:r>
      <w:r w:rsidRPr="00733475">
        <w:rPr>
          <w:i/>
        </w:rPr>
        <w:t>archivio</w:t>
      </w:r>
      <w:r>
        <w:t>.</w:t>
      </w:r>
    </w:p>
    <w:p w14:paraId="169C5B52" w14:textId="77777777" w:rsidR="001A50E0" w:rsidRDefault="001A50E0"/>
    <w:p w14:paraId="169C5B53"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22BF66F8" w14:textId="77777777" w:rsidR="007479E3" w:rsidRDefault="007479E3"/>
    <w:p w14:paraId="169C5B54" w14:textId="394B8F26" w:rsidR="000013B5" w:rsidRDefault="000013B5">
      <w:r>
        <w:br w:type="page"/>
      </w:r>
    </w:p>
    <w:p w14:paraId="4B9706A7" w14:textId="77777777" w:rsidR="00C66A04" w:rsidRDefault="00C66A04" w:rsidP="00C66A04">
      <w:pPr>
        <w:pStyle w:val="Titolo1"/>
      </w:pPr>
      <w:bookmarkStart w:id="128" w:name="_Ref441587431"/>
      <w:bookmarkStart w:id="129" w:name="_Toc443464655"/>
      <w:bookmarkStart w:id="130" w:name="_Toc493781277"/>
      <w:bookmarkStart w:id="131" w:name="_Toc524098820"/>
      <w:bookmarkStart w:id="132" w:name="_Toc443464678"/>
      <w:r>
        <w:t xml:space="preserve">IL </w:t>
      </w:r>
      <w:r w:rsidRPr="000013B5">
        <w:t>SISTEMA</w:t>
      </w:r>
      <w:r>
        <w:t xml:space="preserve"> DI CONSERVAZIONE</w:t>
      </w:r>
      <w:bookmarkEnd w:id="128"/>
      <w:bookmarkEnd w:id="129"/>
      <w:bookmarkEnd w:id="130"/>
      <w:bookmarkEnd w:id="131"/>
    </w:p>
    <w:p w14:paraId="7BE7176C" w14:textId="77777777" w:rsidR="00C66A04" w:rsidRPr="0034506C" w:rsidRDefault="00C66A04" w:rsidP="00C66A04">
      <w:pPr>
        <w:pStyle w:val="Titolo2"/>
      </w:pPr>
      <w:bookmarkStart w:id="133" w:name="_Toc443464656"/>
      <w:bookmarkStart w:id="134" w:name="_Toc493781278"/>
      <w:bookmarkStart w:id="135" w:name="_Toc524098821"/>
      <w:r w:rsidRPr="0034506C">
        <w:t>Componenti logiche</w:t>
      </w:r>
      <w:bookmarkEnd w:id="133"/>
      <w:bookmarkEnd w:id="134"/>
      <w:bookmarkEnd w:id="135"/>
    </w:p>
    <w:p w14:paraId="53492099" w14:textId="176F08C2" w:rsidR="00360863" w:rsidRPr="0034506C" w:rsidRDefault="00360863" w:rsidP="00C66A04">
      <w:r w:rsidRPr="0034506C">
        <w:t>[VEDERE IL MANUALE DI CONSERVAZIONE DELL’</w:t>
      </w:r>
      <w:r w:rsidR="00651B18" w:rsidRPr="0034506C">
        <w:t>O</w:t>
      </w:r>
      <w:r w:rsidRPr="0034506C">
        <w:t>UTSOURCER]</w:t>
      </w:r>
    </w:p>
    <w:p w14:paraId="133367DA" w14:textId="77777777" w:rsidR="00C66A04" w:rsidRPr="0034506C" w:rsidRDefault="00C66A04" w:rsidP="00C66A04"/>
    <w:p w14:paraId="3623DDE7" w14:textId="77777777" w:rsidR="00C66A04" w:rsidRPr="0034506C" w:rsidRDefault="00C66A04" w:rsidP="00C66A04">
      <w:pPr>
        <w:rPr>
          <w:sz w:val="16"/>
          <w:szCs w:val="16"/>
        </w:rPr>
      </w:pPr>
      <w:r w:rsidRPr="0034506C">
        <w:rPr>
          <w:sz w:val="16"/>
          <w:szCs w:val="16"/>
        </w:rPr>
        <w:t>[</w:t>
      </w:r>
      <w:hyperlink w:anchor="Sommario" w:history="1">
        <w:r w:rsidRPr="0034506C">
          <w:rPr>
            <w:rStyle w:val="Collegamentoipertestuale"/>
            <w:sz w:val="16"/>
            <w:szCs w:val="16"/>
          </w:rPr>
          <w:t>Torna al Sommario</w:t>
        </w:r>
      </w:hyperlink>
      <w:r w:rsidRPr="0034506C">
        <w:rPr>
          <w:sz w:val="16"/>
          <w:szCs w:val="16"/>
        </w:rPr>
        <w:t>]</w:t>
      </w:r>
    </w:p>
    <w:p w14:paraId="26932975" w14:textId="77777777" w:rsidR="00670038" w:rsidRPr="0034506C" w:rsidRDefault="00670038" w:rsidP="00C66A04"/>
    <w:p w14:paraId="65698F66" w14:textId="77777777" w:rsidR="00C66A04" w:rsidRPr="0034506C" w:rsidRDefault="00C66A04" w:rsidP="00C66A04">
      <w:pPr>
        <w:pStyle w:val="Titolo2"/>
      </w:pPr>
      <w:bookmarkStart w:id="136" w:name="_Ref441587329"/>
      <w:bookmarkStart w:id="137" w:name="_Toc443464657"/>
      <w:bookmarkStart w:id="138" w:name="_Toc493781279"/>
      <w:bookmarkStart w:id="139" w:name="_Toc524098822"/>
      <w:r w:rsidRPr="0034506C">
        <w:t>Componenti tecnologiche</w:t>
      </w:r>
      <w:bookmarkEnd w:id="136"/>
      <w:bookmarkEnd w:id="137"/>
      <w:bookmarkEnd w:id="138"/>
      <w:bookmarkEnd w:id="139"/>
    </w:p>
    <w:p w14:paraId="7D837B7D" w14:textId="75128D08" w:rsidR="00360863" w:rsidRPr="0034506C" w:rsidRDefault="00360863" w:rsidP="00360863">
      <w:r w:rsidRPr="0034506C">
        <w:t>[VEDERE IL MANUALE DI CONSERVAZIONE DELL’</w:t>
      </w:r>
      <w:r w:rsidR="0034506C" w:rsidRPr="0034506C">
        <w:t>O</w:t>
      </w:r>
      <w:r w:rsidRPr="0034506C">
        <w:t>UTSOURCER]</w:t>
      </w:r>
    </w:p>
    <w:p w14:paraId="31447DA1" w14:textId="77777777" w:rsidR="00C66A04" w:rsidRPr="0034506C" w:rsidRDefault="00C66A04" w:rsidP="00C66A04">
      <w:pPr>
        <w:pStyle w:val="Elenchi"/>
        <w:numPr>
          <w:ilvl w:val="0"/>
          <w:numId w:val="0"/>
        </w:numPr>
        <w:ind w:left="709"/>
      </w:pPr>
    </w:p>
    <w:p w14:paraId="2B945072" w14:textId="77777777" w:rsidR="00C66A04" w:rsidRPr="0034506C" w:rsidRDefault="00C66A04" w:rsidP="00C66A04"/>
    <w:p w14:paraId="73DEFFC6" w14:textId="77777777" w:rsidR="00C66A04" w:rsidRPr="0034506C" w:rsidRDefault="00C66A04" w:rsidP="00C66A04">
      <w:pPr>
        <w:rPr>
          <w:sz w:val="16"/>
          <w:szCs w:val="16"/>
        </w:rPr>
      </w:pPr>
      <w:r w:rsidRPr="0034506C">
        <w:rPr>
          <w:sz w:val="16"/>
          <w:szCs w:val="16"/>
        </w:rPr>
        <w:t>[</w:t>
      </w:r>
      <w:hyperlink w:anchor="Sommario" w:history="1">
        <w:r w:rsidRPr="0034506C">
          <w:rPr>
            <w:rStyle w:val="Collegamentoipertestuale"/>
            <w:sz w:val="16"/>
            <w:szCs w:val="16"/>
          </w:rPr>
          <w:t>Torna al Sommario</w:t>
        </w:r>
      </w:hyperlink>
      <w:r w:rsidRPr="0034506C">
        <w:rPr>
          <w:sz w:val="16"/>
          <w:szCs w:val="16"/>
        </w:rPr>
        <w:t>]</w:t>
      </w:r>
    </w:p>
    <w:p w14:paraId="4D075161" w14:textId="77777777" w:rsidR="00C66A04" w:rsidRPr="0034506C" w:rsidRDefault="00C66A04" w:rsidP="00C66A04"/>
    <w:p w14:paraId="2CC9D938" w14:textId="51D3A974" w:rsidR="00C66A04" w:rsidRPr="0034506C" w:rsidRDefault="00C66A04" w:rsidP="00C66A04">
      <w:pPr>
        <w:pStyle w:val="Titolo2"/>
      </w:pPr>
      <w:bookmarkStart w:id="140" w:name="_Toc443464667"/>
      <w:bookmarkStart w:id="141" w:name="_Toc493781290"/>
      <w:bookmarkStart w:id="142" w:name="_Toc524098823"/>
      <w:r w:rsidRPr="0034506C">
        <w:t>Componenti fisiche</w:t>
      </w:r>
      <w:bookmarkEnd w:id="140"/>
      <w:bookmarkEnd w:id="141"/>
      <w:bookmarkEnd w:id="142"/>
    </w:p>
    <w:p w14:paraId="40189B36" w14:textId="63B95F98" w:rsidR="00304925" w:rsidRPr="0034506C" w:rsidRDefault="00304925" w:rsidP="0034506C">
      <w:r w:rsidRPr="0034506C">
        <w:t>[VEDERE IL MANUALE DI CONSERVAZIONE DELL’</w:t>
      </w:r>
      <w:r w:rsidR="0034506C" w:rsidRPr="0034506C">
        <w:t>O</w:t>
      </w:r>
      <w:r w:rsidRPr="0034506C">
        <w:t>UTSOURCER]</w:t>
      </w:r>
    </w:p>
    <w:p w14:paraId="5348E18B" w14:textId="77777777" w:rsidR="0034506C" w:rsidRDefault="0034506C" w:rsidP="0034506C"/>
    <w:p w14:paraId="2E0179CC" w14:textId="77777777" w:rsidR="0034506C" w:rsidRPr="00027D34" w:rsidRDefault="0034506C" w:rsidP="0034506C">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09AA5AF5" w14:textId="77777777" w:rsidR="0034506C" w:rsidRDefault="0034506C" w:rsidP="0034506C"/>
    <w:p w14:paraId="6AE60E81" w14:textId="6770264B" w:rsidR="0034506C" w:rsidRDefault="0034506C">
      <w:pPr>
        <w:suppressAutoHyphens w:val="0"/>
        <w:spacing w:line="240" w:lineRule="auto"/>
        <w:jc w:val="left"/>
      </w:pPr>
      <w:r>
        <w:br w:type="page"/>
      </w:r>
    </w:p>
    <w:p w14:paraId="75517F81" w14:textId="617E31A8" w:rsidR="00D466F9" w:rsidRPr="000F65EA" w:rsidRDefault="00C66A04" w:rsidP="00AF61E9">
      <w:pPr>
        <w:pStyle w:val="Titolo2"/>
      </w:pPr>
      <w:bookmarkStart w:id="143" w:name="_Toc443464670"/>
      <w:bookmarkStart w:id="144" w:name="_Toc493781293"/>
      <w:bookmarkStart w:id="145" w:name="_Toc524098824"/>
      <w:r>
        <w:t>Procedure di gestione e di evoluzione</w:t>
      </w:r>
      <w:bookmarkEnd w:id="143"/>
      <w:bookmarkEnd w:id="144"/>
      <w:bookmarkEnd w:id="145"/>
    </w:p>
    <w:p w14:paraId="58B3D4D9" w14:textId="01F3C6CD" w:rsidR="00C66A04" w:rsidRPr="00CC7FFB" w:rsidRDefault="00C66A04" w:rsidP="00C66A04">
      <w:r w:rsidRPr="00CC7FFB">
        <w:t xml:space="preserve">La gestione del </w:t>
      </w:r>
      <w:r w:rsidRPr="00CC7FFB">
        <w:rPr>
          <w:i/>
        </w:rPr>
        <w:t>Sistema di conservazione</w:t>
      </w:r>
      <w:r w:rsidRPr="00CC7FFB">
        <w:t xml:space="preserve"> è affidata a diversi gruppi di operatori d</w:t>
      </w:r>
      <w:r w:rsidR="00FF5F42" w:rsidRPr="00CC7FFB">
        <w:t xml:space="preserve">ell’Ente </w:t>
      </w:r>
      <w:r w:rsidR="00E7766F" w:rsidRPr="00CC7FFB">
        <w:t>conservatore</w:t>
      </w:r>
      <w:r w:rsidRPr="00CC7FFB">
        <w:t xml:space="preserve">, secondo la natura delle attività da svolgere; tali attività includono la gestione operativa del sistema in esercizio, l’avviamento di nuovi enti e di nuovi servizi di conservazione e le eventuali successive modifiche, ed infine la gestione </w:t>
      </w:r>
      <w:r w:rsidR="00DD3246" w:rsidRPr="00CC7FFB">
        <w:t xml:space="preserve">delle richieste degli utenti e </w:t>
      </w:r>
      <w:r w:rsidRPr="00CC7FFB">
        <w:t>dei malfunzionamenti.</w:t>
      </w:r>
    </w:p>
    <w:p w14:paraId="4086C57A" w14:textId="001E5562" w:rsidR="00255C46" w:rsidRPr="00CC7FFB" w:rsidRDefault="00255C46" w:rsidP="00C66A04"/>
    <w:p w14:paraId="3925D844" w14:textId="2B61DDFE" w:rsidR="00255C46" w:rsidRPr="00CC7FFB" w:rsidRDefault="00255C46" w:rsidP="00C66A04">
      <w:r w:rsidRPr="00CC7FFB">
        <w:t>Le procedure di evoluzione del sistema</w:t>
      </w:r>
      <w:r w:rsidR="00A9115B" w:rsidRPr="00CC7FFB">
        <w:t xml:space="preserve"> tengono</w:t>
      </w:r>
      <w:r w:rsidR="006267C3" w:rsidRPr="00CC7FFB">
        <w:t xml:space="preserve"> </w:t>
      </w:r>
      <w:r w:rsidR="00A9115B" w:rsidRPr="00CC7FFB">
        <w:t>conto sia delle necessità di evoluzione pianificate, che di quelle estempor</w:t>
      </w:r>
      <w:r w:rsidR="00815C75" w:rsidRPr="00CC7FFB">
        <w:t xml:space="preserve">anee, che possono sorgere al di fuori della pianificazione; in ogni caso </w:t>
      </w:r>
      <w:r w:rsidR="0051330E" w:rsidRPr="00CC7FFB">
        <w:t xml:space="preserve">qualsiasi modifica evolutiva del sistema è testata </w:t>
      </w:r>
      <w:r w:rsidR="00C82CBB" w:rsidRPr="00CC7FFB">
        <w:t>adeguatamente prima del rilascio in produzione.</w:t>
      </w:r>
    </w:p>
    <w:p w14:paraId="25F675CE" w14:textId="648E3402" w:rsidR="00690443" w:rsidRPr="00CC7FFB" w:rsidRDefault="00690443" w:rsidP="00C66A04"/>
    <w:p w14:paraId="042A5FCF" w14:textId="7EC0095B" w:rsidR="00690443" w:rsidRDefault="00690443" w:rsidP="00C66A04">
      <w:r w:rsidRPr="00CC7FFB">
        <w:t xml:space="preserve">Particolare attenzione viene dedicata alla </w:t>
      </w:r>
      <w:r w:rsidR="00DD3246" w:rsidRPr="00CC7FFB">
        <w:t>gestione della sicurezza del sistema e</w:t>
      </w:r>
      <w:r w:rsidR="00F45826" w:rsidRPr="00CC7FFB">
        <w:t>d in particolare</w:t>
      </w:r>
      <w:r w:rsidR="00DD3246" w:rsidRPr="00CC7FFB">
        <w:t xml:space="preserve"> </w:t>
      </w:r>
      <w:r w:rsidR="00233C21" w:rsidRPr="00CC7FFB">
        <w:t xml:space="preserve">alla prevenzione e alla soluzione </w:t>
      </w:r>
      <w:r w:rsidR="00DD3246" w:rsidRPr="00CC7FFB">
        <w:t>degli incidenti di sicurezza</w:t>
      </w:r>
      <w:r w:rsidR="00233C21" w:rsidRPr="00CC7FFB">
        <w:t>; gli eventi più significativi ai fini della sicurezza del sistema sono gestiti tra</w:t>
      </w:r>
      <w:r w:rsidR="00272AEE" w:rsidRPr="00CC7FFB">
        <w:t>mite sistemi e procedure di tracciatura (log).</w:t>
      </w:r>
    </w:p>
    <w:p w14:paraId="05F980CC" w14:textId="236DA820" w:rsidR="00C66A04" w:rsidRDefault="00C66A04" w:rsidP="00C66A04"/>
    <w:p w14:paraId="40D79962" w14:textId="1F17E9C0" w:rsidR="00C85284" w:rsidRDefault="000F29A4" w:rsidP="00C66A04">
      <w:r>
        <w:t xml:space="preserve">Le procedure di gestione </w:t>
      </w:r>
      <w:r w:rsidR="009431CE">
        <w:t>possono</w:t>
      </w:r>
      <w:r>
        <w:t xml:space="preserve"> preved</w:t>
      </w:r>
      <w:r w:rsidR="009431CE">
        <w:t>ere</w:t>
      </w:r>
      <w:r>
        <w:t xml:space="preserve"> il coinvolgimento dell’outsourcer</w:t>
      </w:r>
      <w:r w:rsidR="009431CE">
        <w:t xml:space="preserve"> in tutti i casi in cui siano coinvolte car</w:t>
      </w:r>
      <w:r w:rsidR="00CC7FFB">
        <w:t>a</w:t>
      </w:r>
      <w:r w:rsidR="009431CE">
        <w:t>tter</w:t>
      </w:r>
      <w:r w:rsidR="00CC7FFB">
        <w:t>istiche del sistema di conservazione consdivise tra i diversi conservatori attivi sul sistema.</w:t>
      </w:r>
    </w:p>
    <w:p w14:paraId="474EBF9C" w14:textId="77777777" w:rsidR="00C85284" w:rsidRDefault="00C85284" w:rsidP="00C66A04"/>
    <w:p w14:paraId="4FCEBE2B" w14:textId="0CF158E2"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496249F8" w14:textId="21EB8216" w:rsidR="00C66A04" w:rsidRDefault="00C66A04" w:rsidP="00C66A04"/>
    <w:p w14:paraId="5ABC7A78" w14:textId="3164A841" w:rsidR="00C66A04" w:rsidRDefault="00C66A04" w:rsidP="00C66A04">
      <w:pPr>
        <w:pStyle w:val="Titolo3"/>
      </w:pPr>
      <w:bookmarkStart w:id="146" w:name="_Toc443464671"/>
      <w:bookmarkStart w:id="147" w:name="_Toc493781294"/>
      <w:bookmarkStart w:id="148" w:name="_Toc524098825"/>
      <w:r>
        <w:t>Gestione dell’Esercizio</w:t>
      </w:r>
      <w:bookmarkEnd w:id="146"/>
      <w:bookmarkEnd w:id="147"/>
      <w:bookmarkEnd w:id="148"/>
    </w:p>
    <w:p w14:paraId="0BB34376" w14:textId="77733B48" w:rsidR="00C66A04" w:rsidRDefault="00C66A04" w:rsidP="00C66A04">
      <w:r>
        <w:t>Per quanto attiene alla gestione operativa del sistema in esercizio, l’Area Esercizio dei Servizi di Conservazione d</w:t>
      </w:r>
      <w:r w:rsidR="00E7766F">
        <w:t xml:space="preserve">ell’Ente </w:t>
      </w:r>
      <w:r w:rsidR="001243E3">
        <w:t>conservatore</w:t>
      </w:r>
      <w:r>
        <w:t xml:space="preserve"> presidia le</w:t>
      </w:r>
      <w:r w:rsidRPr="00B6624D">
        <w:t xml:space="preserve"> attività descritte nello specifico punto del paragrafo 5.</w:t>
      </w:r>
      <w:r>
        <w:t>2.</w:t>
      </w:r>
    </w:p>
    <w:p w14:paraId="772FAEA0" w14:textId="1AB64367" w:rsidR="00C66A04" w:rsidRDefault="00C66A04" w:rsidP="00C66A04"/>
    <w:p w14:paraId="7034249D" w14:textId="77777777" w:rsidR="00164A00" w:rsidRDefault="00C66A04" w:rsidP="00C66A04">
      <w:r>
        <w:t xml:space="preserve">L’Area di Gestione dei Servizi e delle Infrastrutture </w:t>
      </w:r>
      <w:r w:rsidR="001243E3">
        <w:t xml:space="preserve">dell’Ente conservatore </w:t>
      </w:r>
      <w:r>
        <w:t xml:space="preserve">presidia parallelamente l’operatività quotidiana dell’infrastruttura hardware e software </w:t>
      </w:r>
      <w:r w:rsidR="005D3CC8">
        <w:t>dell’ente</w:t>
      </w:r>
      <w:r>
        <w:t xml:space="preserve">, nonché la pianificazione ed il controllo delle attività straordinarie che possono avere impatto sull’esercizio, come </w:t>
      </w:r>
      <w:r w:rsidRPr="000F40D4">
        <w:t>descritto allo specifico punto del paragrafo 5.2</w:t>
      </w:r>
      <w:r w:rsidR="00164A00">
        <w:t>.</w:t>
      </w:r>
    </w:p>
    <w:p w14:paraId="7B4B2922" w14:textId="3C4DFF99" w:rsidR="00C66A04" w:rsidRDefault="00164A00" w:rsidP="00C66A04">
      <w:r>
        <w:t>Inoltre</w:t>
      </w:r>
      <w:r w:rsidR="00C66A04">
        <w:t xml:space="preserve"> si occupa di verificare il </w:t>
      </w:r>
      <w:r>
        <w:t>rispetto degli accordi</w:t>
      </w:r>
      <w:r w:rsidR="00C66A04">
        <w:t xml:space="preserve"> </w:t>
      </w:r>
      <w:r>
        <w:t>sull’impiego de</w:t>
      </w:r>
      <w:r w:rsidR="00C66A04">
        <w:t xml:space="preserve">ll’infrastruttura </w:t>
      </w:r>
      <w:r w:rsidR="00DA6190">
        <w:t>in ousourcing</w:t>
      </w:r>
      <w:r w:rsidR="00C66A04">
        <w:t>.</w:t>
      </w:r>
    </w:p>
    <w:p w14:paraId="0D75E4AE" w14:textId="6AC0ED01" w:rsidR="00C66A04" w:rsidRDefault="00C66A04" w:rsidP="00C66A04"/>
    <w:p w14:paraId="7ED2AD44" w14:textId="5CF33826"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734E0389" w14:textId="79BE01D6" w:rsidR="00C66A04" w:rsidRDefault="00C66A04" w:rsidP="00C66A04"/>
    <w:p w14:paraId="12EA8619" w14:textId="2B39A7E0" w:rsidR="00C66A04" w:rsidRDefault="00C66A04" w:rsidP="00C66A04">
      <w:pPr>
        <w:pStyle w:val="Titolo3"/>
      </w:pPr>
      <w:bookmarkStart w:id="149" w:name="_Toc443464672"/>
      <w:bookmarkStart w:id="150" w:name="_Toc493781295"/>
      <w:bookmarkStart w:id="151" w:name="_Toc524098826"/>
      <w:r>
        <w:t xml:space="preserve">Gestione </w:t>
      </w:r>
      <w:r w:rsidR="00272AEE">
        <w:t xml:space="preserve">delle Richieste degli Utenti e </w:t>
      </w:r>
      <w:r>
        <w:t>dei Malfunzionamenti</w:t>
      </w:r>
      <w:bookmarkEnd w:id="149"/>
      <w:bookmarkEnd w:id="150"/>
      <w:bookmarkEnd w:id="151"/>
    </w:p>
    <w:p w14:paraId="1D2E0211" w14:textId="01CAD271" w:rsidR="000F5A7F" w:rsidRDefault="000F5A7F" w:rsidP="000F5A7F">
      <w:r>
        <w:t xml:space="preserve">La gestione delle richieste e dei malfunzionamenti può coinvolgere diverse strutture dell’Ente conservatore, secondo la natura della problematica, che può essere originata da diverse fonti: problematiche di natura applicativa possono essere segnalate dal </w:t>
      </w:r>
      <w:r w:rsidRPr="00AC64E8">
        <w:rPr>
          <w:i/>
        </w:rPr>
        <w:t>Produttore</w:t>
      </w:r>
      <w:r>
        <w:t xml:space="preserve">, dall’Area Esercizio dei Servizi di Conservazione, dall’Area Funzione Archivistica di Conservazione dell’Ente conservatore o dall’Area </w:t>
      </w:r>
      <w:r>
        <w:rPr>
          <w:rFonts w:cs="Calibri"/>
          <w:color w:val="000000"/>
          <w:szCs w:val="24"/>
        </w:rPr>
        <w:t>Tecnologia e Sviluppo Sistemi di C</w:t>
      </w:r>
      <w:r w:rsidRPr="002E7F80">
        <w:rPr>
          <w:rFonts w:cs="Calibri"/>
          <w:color w:val="000000"/>
          <w:szCs w:val="24"/>
        </w:rPr>
        <w:t>onservazione</w:t>
      </w:r>
      <w:r>
        <w:t>, mentre problematiche di natura tecnica possono essere segnalate dall’Area di Gestione dei Servizi e delle Infrastrutture dell’Ente Conservatore</w:t>
      </w:r>
      <w:r w:rsidR="00A670C4">
        <w:t>.</w:t>
      </w:r>
    </w:p>
    <w:p w14:paraId="7540A630" w14:textId="50B9B9B3" w:rsidR="00CF138D" w:rsidRDefault="00CF138D" w:rsidP="00C66A04"/>
    <w:p w14:paraId="12D2A231" w14:textId="1DE2990F" w:rsidR="00CF138D" w:rsidRDefault="00CF138D" w:rsidP="00C66A04">
      <w:r w:rsidRPr="001B3531">
        <w:rPr>
          <w:noProof/>
          <w:bdr w:val="single" w:sz="4" w:space="0" w:color="auto"/>
        </w:rPr>
        <w:drawing>
          <wp:inline distT="0" distB="0" distL="0" distR="0" wp14:anchorId="53E721EA" wp14:editId="650CE359">
            <wp:extent cx="6095999" cy="2314575"/>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3889" b="18610"/>
                    <a:stretch/>
                  </pic:blipFill>
                  <pic:spPr bwMode="auto">
                    <a:xfrm>
                      <a:off x="0" y="0"/>
                      <a:ext cx="6096528" cy="2314776"/>
                    </a:xfrm>
                    <a:prstGeom prst="rect">
                      <a:avLst/>
                    </a:prstGeom>
                    <a:ln>
                      <a:noFill/>
                    </a:ln>
                    <a:extLst>
                      <a:ext uri="{53640926-AAD7-44D8-BBD7-CCE9431645EC}">
                        <a14:shadowObscured xmlns:a14="http://schemas.microsoft.com/office/drawing/2010/main"/>
                      </a:ext>
                    </a:extLst>
                  </pic:spPr>
                </pic:pic>
              </a:graphicData>
            </a:graphic>
          </wp:inline>
        </w:drawing>
      </w:r>
    </w:p>
    <w:p w14:paraId="5975FAE4" w14:textId="1916A7B2" w:rsidR="001320BA" w:rsidRDefault="001320BA" w:rsidP="00C66A04"/>
    <w:p w14:paraId="5B7E4509" w14:textId="01095B91" w:rsidR="00C66A04" w:rsidRDefault="00C66A04" w:rsidP="00C66A04">
      <w:r>
        <w:t xml:space="preserve">Allo stesso modo diverse possono essere le strutture che intervengono nella soluzione </w:t>
      </w:r>
      <w:r w:rsidR="00DB4B8F">
        <w:t xml:space="preserve">delle </w:t>
      </w:r>
      <w:r w:rsidR="00516983">
        <w:t>problematiche segnalate</w:t>
      </w:r>
      <w:r>
        <w:t xml:space="preserve">: l’Area Esercizio dei Servizi di Conservazione è normalmente in grado di risolvere qualsiasi </w:t>
      </w:r>
      <w:r w:rsidR="00A90B49">
        <w:t>problematica</w:t>
      </w:r>
      <w:r>
        <w:t xml:space="preserve"> che non sia dovut</w:t>
      </w:r>
      <w:r w:rsidR="00A90B49">
        <w:t>a</w:t>
      </w:r>
      <w:r>
        <w:t xml:space="preserve"> a problemi tecnici, eventualmente coinvolgendo il </w:t>
      </w:r>
      <w:r w:rsidRPr="00AC64E8">
        <w:rPr>
          <w:i/>
        </w:rPr>
        <w:t>Produttore</w:t>
      </w:r>
      <w:r>
        <w:t xml:space="preserve"> e per suo tramite i suoi fornitori di servizi; </w:t>
      </w:r>
      <w:r w:rsidR="00516983">
        <w:t>le problematiche</w:t>
      </w:r>
      <w:r>
        <w:t xml:space="preserve"> di natura infrastrutturale vengono risolt</w:t>
      </w:r>
      <w:r w:rsidR="00516983">
        <w:t>e</w:t>
      </w:r>
      <w:r>
        <w:t xml:space="preserve"> dall’Area di Gestione dei Servizi e delle; l’Area Tecnologie e sviluppo sistemi di </w:t>
      </w:r>
      <w:r w:rsidRPr="002E7F80">
        <w:t>conservazione</w:t>
      </w:r>
      <w:r>
        <w:t xml:space="preserve"> viene coinvolta nel caso in cui si sia verificato un malfunzionamento del software applicativo; in questo caso si attivano le procedure di manutenzione</w:t>
      </w:r>
      <w:r w:rsidR="003A4A0B">
        <w:t>.</w:t>
      </w:r>
    </w:p>
    <w:p w14:paraId="6D8E53F1" w14:textId="77777777" w:rsidR="00E83E9A" w:rsidRDefault="00E83E9A" w:rsidP="00C66A04"/>
    <w:p w14:paraId="5F0A8372" w14:textId="46BD7716" w:rsidR="005017DC" w:rsidRDefault="005017DC" w:rsidP="00C66A04">
      <w:r>
        <w:t xml:space="preserve">Se la problematica riguarda il sistema in outsourcing, la segnalazione viene </w:t>
      </w:r>
      <w:r w:rsidR="00724ED1">
        <w:t xml:space="preserve">inviata all’outsourcer, in base agli accordi di servizio in essere, e l’area dell’Ente conservatore che l’ha in carico provvede </w:t>
      </w:r>
      <w:r w:rsidR="00E059D4">
        <w:t>a tracciarne l’evoluzione fino alla soluzione.</w:t>
      </w:r>
    </w:p>
    <w:p w14:paraId="162B48AF" w14:textId="706129D7" w:rsidR="00C66A04" w:rsidRDefault="00C66A04" w:rsidP="00C66A04"/>
    <w:p w14:paraId="15900FF5" w14:textId="381EC881"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52C0EE30" w14:textId="0FFED2BC" w:rsidR="00C66A04" w:rsidRDefault="00C66A04" w:rsidP="00C66A04"/>
    <w:p w14:paraId="4E7E8C84" w14:textId="4A663761" w:rsidR="00C66A04" w:rsidRDefault="00C66A04" w:rsidP="00C66A04">
      <w:pPr>
        <w:pStyle w:val="Titolo3"/>
      </w:pPr>
      <w:bookmarkStart w:id="152" w:name="_Toc443464673"/>
      <w:bookmarkStart w:id="153" w:name="_Toc493781296"/>
      <w:bookmarkStart w:id="154" w:name="_Toc524098827"/>
      <w:r>
        <w:t>Gestione degli Incidenti di Sicurezza</w:t>
      </w:r>
      <w:bookmarkEnd w:id="152"/>
      <w:bookmarkEnd w:id="153"/>
      <w:bookmarkEnd w:id="154"/>
    </w:p>
    <w:p w14:paraId="67E17F10" w14:textId="16473E01" w:rsidR="00C66A04" w:rsidRPr="003A67E6" w:rsidRDefault="005F2A49" w:rsidP="00C66A04">
      <w:r>
        <w:t>La procedura di</w:t>
      </w:r>
      <w:r w:rsidR="00C66A04" w:rsidRPr="005B2E9B">
        <w:t xml:space="preserve"> Gestione </w:t>
      </w:r>
      <w:r>
        <w:t xml:space="preserve">degli </w:t>
      </w:r>
      <w:r w:rsidR="00C66A04" w:rsidRPr="005B2E9B">
        <w:t>incidenti di sicurezza, schematizzat</w:t>
      </w:r>
      <w:r>
        <w:t>a</w:t>
      </w:r>
      <w:r w:rsidR="00C66A04">
        <w:t xml:space="preserve"> in </w:t>
      </w:r>
      <w:r w:rsidR="005B2E9B">
        <w:t>figura</w:t>
      </w:r>
      <w:r w:rsidR="00C66A04">
        <w:t xml:space="preserve">, </w:t>
      </w:r>
      <w:r w:rsidR="00C66A04" w:rsidRPr="003A67E6">
        <w:t xml:space="preserve">descrive le modalità con cui vengono </w:t>
      </w:r>
      <w:r w:rsidR="00C66A04">
        <w:t xml:space="preserve">gestiti gli eventi che possono avere un impatto sui requisiti di </w:t>
      </w:r>
      <w:r w:rsidR="00C66A04" w:rsidRPr="008F564D">
        <w:rPr>
          <w:i/>
        </w:rPr>
        <w:t>integrità, disponibilità e riservatezza</w:t>
      </w:r>
      <w:r w:rsidR="00C66A04">
        <w:t xml:space="preserve"> dei dati conservati o del Servizio di conservazione</w:t>
      </w:r>
      <w:r w:rsidR="00C66A04" w:rsidRPr="003A67E6">
        <w:t>.</w:t>
      </w:r>
    </w:p>
    <w:p w14:paraId="50D48438" w14:textId="5648B362" w:rsidR="00C66A04" w:rsidRDefault="00C66A04" w:rsidP="00C66A04">
      <w:pPr>
        <w:tabs>
          <w:tab w:val="left" w:pos="1215"/>
        </w:tabs>
      </w:pPr>
    </w:p>
    <w:p w14:paraId="167F6914" w14:textId="05393490" w:rsidR="00292528" w:rsidRDefault="00CC54A4" w:rsidP="00292528">
      <w:pPr>
        <w:jc w:val="center"/>
      </w:pPr>
      <w:r w:rsidRPr="001B3531">
        <w:rPr>
          <w:noProof/>
          <w:bdr w:val="single" w:sz="4" w:space="0" w:color="auto"/>
        </w:rPr>
        <w:drawing>
          <wp:inline distT="0" distB="0" distL="0" distR="0" wp14:anchorId="61243021" wp14:editId="42908F24">
            <wp:extent cx="6096000" cy="2355850"/>
            <wp:effectExtent l="0" t="0" r="0" b="635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2685" b="18611"/>
                    <a:stretch/>
                  </pic:blipFill>
                  <pic:spPr bwMode="auto">
                    <a:xfrm>
                      <a:off x="0" y="0"/>
                      <a:ext cx="6096528" cy="2356054"/>
                    </a:xfrm>
                    <a:prstGeom prst="rect">
                      <a:avLst/>
                    </a:prstGeom>
                    <a:ln>
                      <a:noFill/>
                    </a:ln>
                    <a:extLst>
                      <a:ext uri="{53640926-AAD7-44D8-BBD7-CCE9431645EC}">
                        <a14:shadowObscured xmlns:a14="http://schemas.microsoft.com/office/drawing/2010/main"/>
                      </a:ext>
                    </a:extLst>
                  </pic:spPr>
                </pic:pic>
              </a:graphicData>
            </a:graphic>
          </wp:inline>
        </w:drawing>
      </w:r>
    </w:p>
    <w:p w14:paraId="03E13868" w14:textId="7EA23E11" w:rsidR="00C66A04" w:rsidRDefault="00C66A04" w:rsidP="00C66A04">
      <w:pPr>
        <w:keepNext/>
        <w:tabs>
          <w:tab w:val="left" w:pos="1215"/>
        </w:tabs>
        <w:jc w:val="center"/>
      </w:pPr>
    </w:p>
    <w:p w14:paraId="7B42EF58" w14:textId="31341680" w:rsidR="00C66A04" w:rsidRPr="003A67E6" w:rsidRDefault="00C66A04" w:rsidP="00C66A04">
      <w:pPr>
        <w:tabs>
          <w:tab w:val="left" w:pos="1215"/>
        </w:tabs>
      </w:pPr>
    </w:p>
    <w:p w14:paraId="51E503B2" w14:textId="35CE17C3" w:rsidR="00C66A04" w:rsidRDefault="00C66A04" w:rsidP="00C66A04">
      <w:r w:rsidRPr="003A67E6">
        <w:t>L’obiettivo del processo viene raggiunto attraverso le seguenti attività:</w:t>
      </w:r>
    </w:p>
    <w:p w14:paraId="59CB9FE6" w14:textId="47033C97" w:rsidR="00C66A04" w:rsidRPr="00104EB4" w:rsidRDefault="00C66A04" w:rsidP="00C66A04">
      <w:pPr>
        <w:pStyle w:val="Elenchi"/>
      </w:pPr>
      <w:r w:rsidRPr="00104EB4">
        <w:t>gestire gli eventi;</w:t>
      </w:r>
    </w:p>
    <w:p w14:paraId="73C22B65" w14:textId="6CC89FE8" w:rsidR="00C66A04" w:rsidRPr="00104EB4" w:rsidRDefault="00C66A04" w:rsidP="00C66A04">
      <w:pPr>
        <w:pStyle w:val="Elenchi"/>
      </w:pPr>
      <w:r w:rsidRPr="00104EB4">
        <w:t>g</w:t>
      </w:r>
      <w:r>
        <w:t xml:space="preserve">estire </w:t>
      </w:r>
      <w:r w:rsidRPr="00104EB4">
        <w:t xml:space="preserve">gli incidenti </w:t>
      </w:r>
      <w:r>
        <w:t xml:space="preserve">di </w:t>
      </w:r>
      <w:r w:rsidRPr="00104EB4">
        <w:t>sicurezza;</w:t>
      </w:r>
    </w:p>
    <w:p w14:paraId="7B07B0A8" w14:textId="3AAD2F77" w:rsidR="00C66A04" w:rsidRDefault="00C66A04" w:rsidP="005C4A31">
      <w:pPr>
        <w:pStyle w:val="Elenchi"/>
      </w:pPr>
      <w:r w:rsidRPr="00104EB4">
        <w:t>gestire attività post-incidente.</w:t>
      </w:r>
    </w:p>
    <w:p w14:paraId="71111DAE" w14:textId="2102CB23" w:rsidR="00C66A04" w:rsidRDefault="00C66A04" w:rsidP="00C66A04"/>
    <w:p w14:paraId="38AC97C5" w14:textId="36422403" w:rsidR="00C66A04" w:rsidRDefault="00C66A04" w:rsidP="00C66A04">
      <w:r>
        <w:t>Tutte le aree organizzative d</w:t>
      </w:r>
      <w:r w:rsidR="009F2C82">
        <w:t>ell’Ente conservatore</w:t>
      </w:r>
      <w:r w:rsidR="007B433C">
        <w:t xml:space="preserve"> </w:t>
      </w:r>
      <w:r>
        <w:t>sono sistematicamente coinvolte nelle attività di prevenzione e di risoluzione degl</w:t>
      </w:r>
      <w:r w:rsidR="00BD596E">
        <w:t>i</w:t>
      </w:r>
      <w:r>
        <w:t xml:space="preserve"> incidenti di sicurezza, </w:t>
      </w:r>
      <w:r w:rsidR="009D6C6C" w:rsidRPr="00067F0A">
        <w:rPr>
          <w:highlight w:val="yellow"/>
        </w:rPr>
        <w:t xml:space="preserve">[INDICARE </w:t>
      </w:r>
      <w:r w:rsidR="00067F0A" w:rsidRPr="00067F0A">
        <w:rPr>
          <w:highlight w:val="yellow"/>
        </w:rPr>
        <w:t xml:space="preserve">eventuale </w:t>
      </w:r>
      <w:r w:rsidR="009D6C6C" w:rsidRPr="00067F0A">
        <w:rPr>
          <w:highlight w:val="yellow"/>
        </w:rPr>
        <w:t xml:space="preserve">altro documento] </w:t>
      </w:r>
      <w:r w:rsidRPr="00067F0A">
        <w:rPr>
          <w:highlight w:val="yellow"/>
        </w:rPr>
        <w:t xml:space="preserve">come descritto </w:t>
      </w:r>
      <w:r w:rsidRPr="009D6C6C">
        <w:rPr>
          <w:highlight w:val="yellow"/>
        </w:rPr>
        <w:t xml:space="preserve">in maggior dettaglio nel </w:t>
      </w:r>
      <w:r w:rsidRPr="009D6C6C">
        <w:rPr>
          <w:i/>
          <w:highlight w:val="yellow"/>
        </w:rPr>
        <w:t>Piano della Sicurezza</w:t>
      </w:r>
      <w:r w:rsidRPr="009D6C6C">
        <w:rPr>
          <w:highlight w:val="yellow"/>
        </w:rPr>
        <w:t xml:space="preserve"> </w:t>
      </w:r>
      <w:r w:rsidR="00BD596E" w:rsidRPr="009D6C6C">
        <w:rPr>
          <w:highlight w:val="yellow"/>
        </w:rPr>
        <w:t>dell’Ente conservatore</w:t>
      </w:r>
      <w:r w:rsidRPr="00F72956">
        <w:t>.</w:t>
      </w:r>
    </w:p>
    <w:p w14:paraId="28B2B08B" w14:textId="77777777" w:rsidR="005476F8" w:rsidRDefault="005476F8" w:rsidP="005476F8"/>
    <w:p w14:paraId="226C5A30" w14:textId="1055E693" w:rsidR="005476F8" w:rsidRDefault="005476F8" w:rsidP="005476F8">
      <w:r>
        <w:t xml:space="preserve">Se l’incidente riguarda il sistema in outsourcing, la segnalazione viene inviata all’outsourcer, in base agli accordi di servizio in essere, e </w:t>
      </w:r>
      <w:r w:rsidR="004D08F4">
        <w:t>il responsabile della sicurezza</w:t>
      </w:r>
      <w:r>
        <w:t xml:space="preserve"> dell’Ente provvede a tracciarne l’evoluzione fino alla soluzione.</w:t>
      </w:r>
    </w:p>
    <w:p w14:paraId="50472846" w14:textId="79C16360" w:rsidR="00C66A04" w:rsidRDefault="00C66A04" w:rsidP="00C66A04"/>
    <w:p w14:paraId="54E0D8C0" w14:textId="6710AC45"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50E816FD" w14:textId="05ADBF6B" w:rsidR="00C66A04" w:rsidRDefault="00C66A04" w:rsidP="00C66A04"/>
    <w:p w14:paraId="72C6CE8F" w14:textId="3A193AF2" w:rsidR="00C66A04" w:rsidRDefault="00C66A04" w:rsidP="00C66A04">
      <w:pPr>
        <w:pStyle w:val="Titolo3"/>
      </w:pPr>
      <w:bookmarkStart w:id="155" w:name="_Toc443464674"/>
      <w:bookmarkStart w:id="156" w:name="_Toc493781297"/>
      <w:bookmarkStart w:id="157" w:name="_Toc524098828"/>
      <w:r>
        <w:t>Evoluzione pianificata</w:t>
      </w:r>
      <w:bookmarkEnd w:id="155"/>
      <w:bookmarkEnd w:id="156"/>
      <w:bookmarkEnd w:id="157"/>
    </w:p>
    <w:p w14:paraId="35AD299F" w14:textId="77777777" w:rsidR="006A207B" w:rsidRDefault="00C66A04" w:rsidP="00C66A04">
      <w:r>
        <w:t>L’evoluzione pianificata del Servizio di Conservazione segue le linee guida formulate dal Responsabile del Servizio, che ne stabilisce politiche, priorità e tempistiche; l’evoluzione è inquadrata nell’ambito di un piano annuale, rivisto semestralmente e articolato in progetti, ed è monitorata tramite Stati di Avanzamento Lavori (SAL) periodici, cui partecipano diversi soggetti in ragione dei diversi argomenti trattati.</w:t>
      </w:r>
    </w:p>
    <w:p w14:paraId="4FEF3E4E" w14:textId="654C82AA" w:rsidR="00C66A04" w:rsidRDefault="00C66A04" w:rsidP="00C66A04">
      <w:r>
        <w:t>I progetti sono gestiti tramite una pianificazione di dettaglio, che fissa tempi di realizzazione ed impiego delle risorse, con il supporto, ove applicabile, di un opportuno strumento di gestione</w:t>
      </w:r>
      <w:r w:rsidR="006E68F5">
        <w:t>.</w:t>
      </w:r>
    </w:p>
    <w:p w14:paraId="7A62F08C" w14:textId="77777777" w:rsidR="00F57D62" w:rsidRDefault="00F57D62" w:rsidP="00C66A04"/>
    <w:p w14:paraId="40A976E5" w14:textId="5F3363D3"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40430270" w14:textId="51898705" w:rsidR="00C66A04" w:rsidRDefault="00C66A04" w:rsidP="00C66A04"/>
    <w:p w14:paraId="65C154F5" w14:textId="18BEFC0D" w:rsidR="00C66A04" w:rsidRDefault="00C66A04" w:rsidP="00C66A04">
      <w:pPr>
        <w:pStyle w:val="Titolo3"/>
      </w:pPr>
      <w:r>
        <w:tab/>
      </w:r>
      <w:bookmarkStart w:id="158" w:name="_Toc443464675"/>
      <w:bookmarkStart w:id="159" w:name="_Toc493781298"/>
      <w:bookmarkStart w:id="160" w:name="_Toc524098829"/>
      <w:r>
        <w:t>Richieste di Cambiamento</w:t>
      </w:r>
      <w:bookmarkEnd w:id="158"/>
      <w:bookmarkEnd w:id="159"/>
      <w:bookmarkEnd w:id="160"/>
    </w:p>
    <w:p w14:paraId="44E525C7" w14:textId="03EAF17E" w:rsidR="00C66A04" w:rsidRDefault="00C66A04" w:rsidP="00C66A04">
      <w:r>
        <w:t xml:space="preserve">All’evoluzione pianificata si affiancano evoluzioni derivanti dalle necessità di migliorare l’operatività dell’esercizio, e, soprattutto per quanto riguarda il software applicativo, dalla necessità di correggere eventuali errori o imperfezioni del sistema; tali necessità vengono formalizzate come Richieste di Cambiamento, la cui gestione è descritta </w:t>
      </w:r>
      <w:r w:rsidR="0064727D">
        <w:t xml:space="preserve">nella procedura di </w:t>
      </w:r>
      <w:r w:rsidRPr="004402E1">
        <w:t xml:space="preserve">Gestione </w:t>
      </w:r>
      <w:r w:rsidR="0064727D">
        <w:t xml:space="preserve">delle </w:t>
      </w:r>
      <w:r w:rsidRPr="004402E1">
        <w:t>richieste di cambiamento</w:t>
      </w:r>
      <w:r w:rsidR="006E68F5" w:rsidRPr="004402E1">
        <w:t xml:space="preserve">, </w:t>
      </w:r>
      <w:r w:rsidRPr="004402E1">
        <w:t>schematizz</w:t>
      </w:r>
      <w:r>
        <w:t>at</w:t>
      </w:r>
      <w:r w:rsidR="0064727D">
        <w:t>a</w:t>
      </w:r>
      <w:r>
        <w:t xml:space="preserve"> in </w:t>
      </w:r>
      <w:r w:rsidR="004402E1">
        <w:t>figura</w:t>
      </w:r>
      <w:r>
        <w:t>.</w:t>
      </w:r>
    </w:p>
    <w:p w14:paraId="25E716EA" w14:textId="673F1AFB" w:rsidR="00C66A04" w:rsidRDefault="00C66A04" w:rsidP="00C66A04"/>
    <w:p w14:paraId="3B2984AC" w14:textId="35349184" w:rsidR="00133281" w:rsidRPr="00607DEF" w:rsidRDefault="00C87EFA" w:rsidP="00133281">
      <w:r w:rsidRPr="007A42B3">
        <w:rPr>
          <w:noProof/>
          <w:bdr w:val="single" w:sz="4" w:space="0" w:color="auto"/>
        </w:rPr>
        <w:drawing>
          <wp:inline distT="0" distB="0" distL="0" distR="0" wp14:anchorId="332D6B5F" wp14:editId="6032E1C7">
            <wp:extent cx="6095999" cy="2384425"/>
            <wp:effectExtent l="0" t="0" r="635" b="0"/>
            <wp:docPr id="98" name="Immagin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1944" b="18518"/>
                    <a:stretch/>
                  </pic:blipFill>
                  <pic:spPr bwMode="auto">
                    <a:xfrm>
                      <a:off x="0" y="0"/>
                      <a:ext cx="6096528" cy="2384632"/>
                    </a:xfrm>
                    <a:prstGeom prst="rect">
                      <a:avLst/>
                    </a:prstGeom>
                    <a:ln>
                      <a:noFill/>
                    </a:ln>
                    <a:extLst>
                      <a:ext uri="{53640926-AAD7-44D8-BBD7-CCE9431645EC}">
                        <a14:shadowObscured xmlns:a14="http://schemas.microsoft.com/office/drawing/2010/main"/>
                      </a:ext>
                    </a:extLst>
                  </pic:spPr>
                </pic:pic>
              </a:graphicData>
            </a:graphic>
          </wp:inline>
        </w:drawing>
      </w:r>
    </w:p>
    <w:p w14:paraId="2D66DDC2" w14:textId="3CBF371E" w:rsidR="00C66A04" w:rsidRDefault="00C66A04" w:rsidP="00C66A04">
      <w:pPr>
        <w:jc w:val="center"/>
      </w:pPr>
    </w:p>
    <w:p w14:paraId="2BBB5C70" w14:textId="0EB23C4A" w:rsidR="00C66A04" w:rsidRDefault="00C66A04" w:rsidP="00C66A04"/>
    <w:p w14:paraId="4DD5F1D4" w14:textId="0EB9F72E" w:rsidR="00C66A04" w:rsidRPr="00C14BCD" w:rsidRDefault="00C66A04" w:rsidP="00C66A04">
      <w:r w:rsidRPr="00C14BCD">
        <w:t xml:space="preserve">Le richieste di cambiamento riguardano sia cambiamenti di tipo applicativo, che infrastrutturale e di configurazione. Per ogni ambito esiste un responsabile di riferimento che costituisce il </w:t>
      </w:r>
      <w:r w:rsidRPr="00340152">
        <w:t>punto di raccolta delle richieste</w:t>
      </w:r>
      <w:r>
        <w:t xml:space="preserve"> </w:t>
      </w:r>
      <w:r w:rsidRPr="00340152">
        <w:t>/</w:t>
      </w:r>
      <w:r>
        <w:t xml:space="preserve"> </w:t>
      </w:r>
      <w:r w:rsidRPr="00340152">
        <w:t>esigenze che emerg</w:t>
      </w:r>
      <w:r>
        <w:t>ono nell’area di competenza. Le richieste di cambiamento vengono valutate prima di essere autorizzate; se autorizzate, ottengono una priorità di realizzazione e vengono pianificate nell’ambito della pianificazione generale dei lavori, qualora non abbiano alta criticità; se invece rivestono carattere d’urgenza, ottengono priorità massima e risorse dedicate, fino alla soluzione; la pianificazione generale riserva normalmente una quota delle risorse per le attività correttive urgenti.</w:t>
      </w:r>
    </w:p>
    <w:p w14:paraId="23AB3440" w14:textId="0F4C4C26" w:rsidR="00C66A04" w:rsidRDefault="00C66A04" w:rsidP="00C66A04">
      <w:pPr>
        <w:rPr>
          <w:szCs w:val="24"/>
        </w:rPr>
      </w:pPr>
    </w:p>
    <w:p w14:paraId="7A0033BE" w14:textId="0535779A" w:rsidR="00C66A04" w:rsidRDefault="00C66A04" w:rsidP="00C66A04">
      <w:pPr>
        <w:rPr>
          <w:szCs w:val="24"/>
        </w:rPr>
      </w:pPr>
      <w:r>
        <w:rPr>
          <w:szCs w:val="24"/>
        </w:rPr>
        <w:t>Il monitoraggio della realizzazione dei cambiamenti di una certa entità e la valutazione degli esiti è normalmente discusso nei SAL; i cambiamenti realizzati sono comunicati dai Responsabili delle diverse Aree al personale del</w:t>
      </w:r>
      <w:r w:rsidR="007C4893">
        <w:rPr>
          <w:szCs w:val="24"/>
        </w:rPr>
        <w:t>l’Ent</w:t>
      </w:r>
      <w:r>
        <w:rPr>
          <w:szCs w:val="24"/>
        </w:rPr>
        <w:t>e</w:t>
      </w:r>
      <w:r w:rsidR="007C4893">
        <w:rPr>
          <w:szCs w:val="24"/>
        </w:rPr>
        <w:t xml:space="preserve"> conservatore e</w:t>
      </w:r>
      <w:r>
        <w:rPr>
          <w:szCs w:val="24"/>
        </w:rPr>
        <w:t>d eventualmente agli altri soggetti coinvolti nel servizio di conservazione.</w:t>
      </w:r>
    </w:p>
    <w:p w14:paraId="74CDFE93" w14:textId="6F39FE73" w:rsidR="00C66A04" w:rsidRDefault="00C66A04" w:rsidP="00C66A04"/>
    <w:p w14:paraId="74F952C3" w14:textId="6F200068" w:rsidR="00C66A04" w:rsidRDefault="00961640" w:rsidP="004B78A6">
      <w:r w:rsidRPr="00B41B55">
        <w:t xml:space="preserve">Se la richiesta di cambiamento riguarda </w:t>
      </w:r>
      <w:r w:rsidR="00ED38EC" w:rsidRPr="00B41B55">
        <w:t>le componenti applicative sviluppate a integrazione del s</w:t>
      </w:r>
      <w:r w:rsidR="00B827AD">
        <w:t>istema di conservazione</w:t>
      </w:r>
      <w:r w:rsidR="00ED38EC" w:rsidRPr="00B41B55">
        <w:t>,</w:t>
      </w:r>
      <w:r w:rsidR="00872E20" w:rsidRPr="00B41B55">
        <w:t xml:space="preserve"> si procede secondo le metodiche previste </w:t>
      </w:r>
      <w:r w:rsidR="009C3DF7" w:rsidRPr="00B41B55">
        <w:t>dalle procedure di</w:t>
      </w:r>
      <w:r w:rsidR="00872E20" w:rsidRPr="00B41B55">
        <w:t xml:space="preserve"> sviluppo</w:t>
      </w:r>
      <w:r w:rsidR="00687980" w:rsidRPr="00B41B55">
        <w:t xml:space="preserve"> </w:t>
      </w:r>
      <w:r w:rsidR="00687980" w:rsidRPr="00B41B55">
        <w:rPr>
          <w:highlight w:val="yellow"/>
        </w:rPr>
        <w:t xml:space="preserve">[INSERIRE </w:t>
      </w:r>
      <w:r w:rsidR="001B4962" w:rsidRPr="00B41B55">
        <w:rPr>
          <w:highlight w:val="yellow"/>
        </w:rPr>
        <w:t>riferimenti alle proprie procedure di sviluppo del software</w:t>
      </w:r>
      <w:r w:rsidR="00687980" w:rsidRPr="00B41B55">
        <w:rPr>
          <w:highlight w:val="yellow"/>
        </w:rPr>
        <w:t>]</w:t>
      </w:r>
      <w:r w:rsidR="002E2827" w:rsidRPr="00B41B55">
        <w:t>; s</w:t>
      </w:r>
      <w:r w:rsidR="00C66A04" w:rsidRPr="00B41B55">
        <w:t>e</w:t>
      </w:r>
      <w:r w:rsidR="002E2827" w:rsidRPr="00B41B55">
        <w:t xml:space="preserve"> invece</w:t>
      </w:r>
      <w:r w:rsidR="00C66A04" w:rsidRPr="00B41B55">
        <w:t xml:space="preserve"> la richiesta di cambiamento riguarda le componenti applicative</w:t>
      </w:r>
      <w:r w:rsidR="00B41B55" w:rsidRPr="00B41B55">
        <w:t xml:space="preserve"> del</w:t>
      </w:r>
      <w:r w:rsidR="00C66A04" w:rsidRPr="00B41B55">
        <w:t xml:space="preserve"> </w:t>
      </w:r>
      <w:r w:rsidR="00C747A4" w:rsidRPr="00B41B55">
        <w:t xml:space="preserve">sistema </w:t>
      </w:r>
      <w:r w:rsidR="00B41B55" w:rsidRPr="00B41B55">
        <w:t>di conservazione</w:t>
      </w:r>
      <w:r w:rsidR="00C66A04" w:rsidRPr="00B41B55">
        <w:t xml:space="preserve">, </w:t>
      </w:r>
      <w:r w:rsidR="004B78A6" w:rsidRPr="00B41B55">
        <w:t xml:space="preserve">viene contattato </w:t>
      </w:r>
      <w:r w:rsidR="00374D4B" w:rsidRPr="00B41B55">
        <w:t>l’outsourcer</w:t>
      </w:r>
      <w:r w:rsidR="004B78A6" w:rsidRPr="00B41B55">
        <w:t xml:space="preserve"> per</w:t>
      </w:r>
      <w:r w:rsidR="00E77681" w:rsidRPr="00B41B55">
        <w:t xml:space="preserve"> illustrare i requisiti e valutare congiuntamente come</w:t>
      </w:r>
      <w:r w:rsidR="003203F4" w:rsidRPr="00B41B55">
        <w:t xml:space="preserve"> possano essere recepiti nello standard di S</w:t>
      </w:r>
      <w:r w:rsidR="009C3073" w:rsidRPr="00B41B55">
        <w:t>acER</w:t>
      </w:r>
      <w:r w:rsidR="003203F4" w:rsidRPr="00B41B55">
        <w:t xml:space="preserve"> </w:t>
      </w:r>
      <w:r w:rsidR="003203F4" w:rsidRPr="00B41B55">
        <w:rPr>
          <w:highlight w:val="yellow"/>
        </w:rPr>
        <w:t xml:space="preserve">[INSERIRE il riferimento a eventuali accordi specifici con </w:t>
      </w:r>
      <w:r w:rsidR="0050150F" w:rsidRPr="00B41B55">
        <w:rPr>
          <w:highlight w:val="yellow"/>
        </w:rPr>
        <w:t>l’outsourcer</w:t>
      </w:r>
      <w:r w:rsidR="003203F4" w:rsidRPr="00B41B55">
        <w:rPr>
          <w:highlight w:val="yellow"/>
        </w:rPr>
        <w:t>]</w:t>
      </w:r>
      <w:r w:rsidR="00C66A04" w:rsidRPr="00B41B55">
        <w:rPr>
          <w:highlight w:val="yellow"/>
        </w:rPr>
        <w:t>.</w:t>
      </w:r>
    </w:p>
    <w:p w14:paraId="1BE8F209" w14:textId="38ABC7C2" w:rsidR="00C66A04" w:rsidRDefault="00C66A04" w:rsidP="00C66A04"/>
    <w:p w14:paraId="529A0C06" w14:textId="2F25DA5B"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3C100E37" w14:textId="5A369B57" w:rsidR="00C66A04" w:rsidRDefault="00C66A04" w:rsidP="00C66A04"/>
    <w:p w14:paraId="42B8CA3F" w14:textId="129B1465" w:rsidR="00C66A04" w:rsidRDefault="00C66A04" w:rsidP="00C66A04">
      <w:pPr>
        <w:pStyle w:val="Titolo3"/>
      </w:pPr>
      <w:bookmarkStart w:id="161" w:name="_Toc443464677"/>
      <w:bookmarkStart w:id="162" w:name="_Toc493781300"/>
      <w:bookmarkStart w:id="163" w:name="_Toc524098830"/>
      <w:r>
        <w:t>Gestione dei Rilasci</w:t>
      </w:r>
      <w:bookmarkEnd w:id="161"/>
      <w:bookmarkEnd w:id="162"/>
      <w:bookmarkEnd w:id="163"/>
    </w:p>
    <w:p w14:paraId="4633A84E" w14:textId="31D4619C" w:rsidR="00C66A04" w:rsidRPr="00290362" w:rsidRDefault="00C66A04" w:rsidP="004B3024">
      <w:r w:rsidRPr="00290362">
        <w:t xml:space="preserve">Il processo di rilascio di una nuova </w:t>
      </w:r>
      <w:r w:rsidRPr="00290362">
        <w:rPr>
          <w:b/>
          <w:i/>
        </w:rPr>
        <w:t>release</w:t>
      </w:r>
      <w:r w:rsidR="00927F5A" w:rsidRPr="00290362">
        <w:t xml:space="preserve"> </w:t>
      </w:r>
      <w:r w:rsidR="00290362" w:rsidRPr="00290362">
        <w:t xml:space="preserve">delle componenti applicative sviluppate a integrazione del software in outsourcing </w:t>
      </w:r>
      <w:r w:rsidRPr="00290362">
        <w:t xml:space="preserve">è illustrato in </w:t>
      </w:r>
      <w:r w:rsidR="0023489C" w:rsidRPr="00290362">
        <w:t>figura</w:t>
      </w:r>
      <w:r w:rsidR="00F7143E" w:rsidRPr="00290362">
        <w:t xml:space="preserve"> e prevede che ogni nuova release sia pianificata attentamente, al fine di ridurre al minimo i</w:t>
      </w:r>
      <w:r w:rsidR="00DF6BBF" w:rsidRPr="00290362">
        <w:t xml:space="preserve"> disservizi per i </w:t>
      </w:r>
      <w:r w:rsidR="00DF6BBF" w:rsidRPr="00290362">
        <w:rPr>
          <w:i/>
        </w:rPr>
        <w:t>Produttori</w:t>
      </w:r>
      <w:r w:rsidR="00DF6BBF" w:rsidRPr="00290362">
        <w:t xml:space="preserve"> e </w:t>
      </w:r>
      <w:r w:rsidR="009C3DF7" w:rsidRPr="00290362">
        <w:t xml:space="preserve">per </w:t>
      </w:r>
      <w:r w:rsidR="00DF6BBF" w:rsidRPr="00290362">
        <w:t xml:space="preserve">gli </w:t>
      </w:r>
      <w:r w:rsidR="00DF6BBF" w:rsidRPr="00290362">
        <w:rPr>
          <w:i/>
        </w:rPr>
        <w:t>Utenti</w:t>
      </w:r>
      <w:r w:rsidR="0023489C" w:rsidRPr="00290362">
        <w:t>.</w:t>
      </w:r>
    </w:p>
    <w:p w14:paraId="154BEFA6" w14:textId="20C155F4" w:rsidR="000C02A0" w:rsidRPr="0021016E" w:rsidRDefault="000C02A0" w:rsidP="00C66A04"/>
    <w:p w14:paraId="46CC94DF" w14:textId="2B1392D1" w:rsidR="00C66A04" w:rsidRDefault="00A41874" w:rsidP="00C66A04">
      <w:r w:rsidRPr="00A41874">
        <w:rPr>
          <w:noProof/>
          <w:bdr w:val="single" w:sz="4" w:space="0" w:color="auto"/>
        </w:rPr>
        <w:drawing>
          <wp:inline distT="0" distB="0" distL="0" distR="0" wp14:anchorId="068456D8" wp14:editId="297BA3E3">
            <wp:extent cx="6096000" cy="2289175"/>
            <wp:effectExtent l="0" t="0" r="0" b="0"/>
            <wp:docPr id="99" name="Immagin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3333" b="19907"/>
                    <a:stretch/>
                  </pic:blipFill>
                  <pic:spPr bwMode="auto">
                    <a:xfrm>
                      <a:off x="0" y="0"/>
                      <a:ext cx="6096528" cy="2289373"/>
                    </a:xfrm>
                    <a:prstGeom prst="rect">
                      <a:avLst/>
                    </a:prstGeom>
                    <a:ln>
                      <a:noFill/>
                    </a:ln>
                    <a:extLst>
                      <a:ext uri="{53640926-AAD7-44D8-BBD7-CCE9431645EC}">
                        <a14:shadowObscured xmlns:a14="http://schemas.microsoft.com/office/drawing/2010/main"/>
                      </a:ext>
                    </a:extLst>
                  </pic:spPr>
                </pic:pic>
              </a:graphicData>
            </a:graphic>
          </wp:inline>
        </w:drawing>
      </w:r>
    </w:p>
    <w:p w14:paraId="3178155D" w14:textId="28F42F19" w:rsidR="00C66A04" w:rsidRDefault="00C66A04" w:rsidP="00D871E7"/>
    <w:p w14:paraId="66D86F45" w14:textId="201C7A93" w:rsidR="00C66A04" w:rsidRDefault="00C66A04" w:rsidP="00C66A04">
      <w:pPr>
        <w:pStyle w:val="Didascalia"/>
        <w:jc w:val="center"/>
      </w:pPr>
      <w:bookmarkStart w:id="164" w:name="_Toc441734501"/>
      <w:bookmarkStart w:id="165" w:name="_Toc441734737"/>
      <w:bookmarkStart w:id="166" w:name="_Toc441735498"/>
      <w:r w:rsidRPr="00CB67D0">
        <w:t xml:space="preserve">Processo di Gestione dei </w:t>
      </w:r>
      <w:r>
        <w:t>r</w:t>
      </w:r>
      <w:r w:rsidRPr="00CB67D0">
        <w:t>ilasci</w:t>
      </w:r>
      <w:bookmarkEnd w:id="164"/>
      <w:bookmarkEnd w:id="165"/>
      <w:bookmarkEnd w:id="166"/>
    </w:p>
    <w:p w14:paraId="159A7721" w14:textId="77777777" w:rsidR="001A59C6" w:rsidRDefault="001A59C6" w:rsidP="004B3024">
      <w:pPr>
        <w:rPr>
          <w:highlight w:val="yellow"/>
        </w:rPr>
      </w:pPr>
    </w:p>
    <w:p w14:paraId="2F566F4E" w14:textId="2A9309AD" w:rsidR="00F63CD0" w:rsidRPr="00F11CFB" w:rsidRDefault="004B3024" w:rsidP="004B3024">
      <w:pPr>
        <w:rPr>
          <w:lang w:eastAsia="it-IT"/>
        </w:rPr>
      </w:pPr>
      <w:r w:rsidRPr="00F11CFB">
        <w:t xml:space="preserve">Per quanto riguarda il software in </w:t>
      </w:r>
      <w:r w:rsidR="001A59C6" w:rsidRPr="00F11CFB">
        <w:t>outsourcing</w:t>
      </w:r>
      <w:r w:rsidRPr="00F11CFB">
        <w:t xml:space="preserve">, </w:t>
      </w:r>
      <w:r w:rsidR="008C7AA4" w:rsidRPr="00F11CFB">
        <w:t>vengono verificati periodicame</w:t>
      </w:r>
      <w:r w:rsidR="001349DD" w:rsidRPr="00F11CFB">
        <w:t xml:space="preserve">nte i piani di rilascio previsti dall’outsourcer; qualora si valuti che </w:t>
      </w:r>
      <w:r w:rsidR="00C335AF" w:rsidRPr="00F11CFB">
        <w:t xml:space="preserve">un rilascio possa presentare rischi </w:t>
      </w:r>
      <w:r w:rsidR="00017FDB" w:rsidRPr="00F11CFB">
        <w:t>nell’integrazione con i prorpi sistemi, si concorda con l’outsourcer una fase di test da cond</w:t>
      </w:r>
      <w:r w:rsidR="00EB14C3" w:rsidRPr="00F11CFB">
        <w:t>u</w:t>
      </w:r>
      <w:r w:rsidR="00017FDB" w:rsidRPr="00F11CFB">
        <w:t>rr</w:t>
      </w:r>
      <w:r w:rsidR="00EB14C3" w:rsidRPr="00F11CFB">
        <w:t xml:space="preserve">e </w:t>
      </w:r>
      <w:r w:rsidR="00387E14" w:rsidRPr="00F11CFB">
        <w:t xml:space="preserve">in ambiente di </w:t>
      </w:r>
      <w:r w:rsidR="00387E14" w:rsidRPr="00F11CFB">
        <w:rPr>
          <w:b/>
          <w:i/>
        </w:rPr>
        <w:t>Test</w:t>
      </w:r>
      <w:r w:rsidR="00387E14" w:rsidRPr="00F11CFB">
        <w:t xml:space="preserve">, </w:t>
      </w:r>
      <w:r w:rsidRPr="00F11CFB">
        <w:t xml:space="preserve">sulla base del piano di test </w:t>
      </w:r>
      <w:r w:rsidR="00B9790A" w:rsidRPr="00F11CFB">
        <w:t xml:space="preserve">predisposto in ragione delle release notes fornite </w:t>
      </w:r>
      <w:r w:rsidR="00EB14C3" w:rsidRPr="00F11CFB">
        <w:t>dall’outsourcer</w:t>
      </w:r>
    </w:p>
    <w:p w14:paraId="393AB63B" w14:textId="29DF0116" w:rsidR="00137736" w:rsidRPr="00D20F06" w:rsidRDefault="001123DB" w:rsidP="00137736">
      <w:r w:rsidRPr="00F11CFB">
        <w:rPr>
          <w:lang w:eastAsia="it-IT"/>
        </w:rPr>
        <w:t>Qualora i test non fossero soddisfacenti per problemi imputabili al software</w:t>
      </w:r>
      <w:r w:rsidR="00137736" w:rsidRPr="00F11CFB">
        <w:rPr>
          <w:lang w:eastAsia="it-IT"/>
        </w:rPr>
        <w:t xml:space="preserve"> di conservazione</w:t>
      </w:r>
      <w:r w:rsidRPr="00F11CFB">
        <w:rPr>
          <w:lang w:eastAsia="it-IT"/>
        </w:rPr>
        <w:t xml:space="preserve">, viene aperta una segnalazione </w:t>
      </w:r>
      <w:r w:rsidR="00137736" w:rsidRPr="00F11CFB">
        <w:rPr>
          <w:lang w:eastAsia="it-IT"/>
        </w:rPr>
        <w:t>all’outsourcer, perché intervenga prima di effettuare il rilascio.</w:t>
      </w:r>
    </w:p>
    <w:p w14:paraId="42945020" w14:textId="1F42C5F4" w:rsidR="004B74B9" w:rsidRDefault="004B74B9" w:rsidP="004B74B9"/>
    <w:p w14:paraId="4ED2BE61" w14:textId="7036CDF4" w:rsidR="004B74B9" w:rsidRPr="00027D34" w:rsidRDefault="004B74B9" w:rsidP="004B74B9">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05DE7884" w14:textId="0188049A" w:rsidR="004B74B9" w:rsidRDefault="004B74B9" w:rsidP="004B74B9"/>
    <w:p w14:paraId="58E007F8" w14:textId="35A493EE" w:rsidR="00E43397" w:rsidRDefault="00E43397">
      <w:pPr>
        <w:pStyle w:val="Titolo3"/>
      </w:pPr>
      <w:bookmarkStart w:id="167" w:name="_Toc524098831"/>
      <w:r>
        <w:t>Gestione e conservazione dei Log</w:t>
      </w:r>
      <w:bookmarkEnd w:id="167"/>
    </w:p>
    <w:p w14:paraId="59D01883" w14:textId="77777777" w:rsidR="005B6077" w:rsidRPr="0034506C" w:rsidRDefault="005B6077" w:rsidP="005B6077">
      <w:r w:rsidRPr="0034506C">
        <w:t>[VEDERE IL MANUALE DI CONSERVAZIONE DELL’OUTSOURCER]</w:t>
      </w:r>
    </w:p>
    <w:p w14:paraId="48F372CA" w14:textId="6ADF769B" w:rsidR="00670038" w:rsidRDefault="00670038" w:rsidP="00670038"/>
    <w:p w14:paraId="3E877E5C" w14:textId="639F4438" w:rsidR="00670038" w:rsidRPr="00027D34" w:rsidRDefault="00670038" w:rsidP="00670038">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6F075421" w14:textId="700903A3" w:rsidR="00670038" w:rsidRDefault="00670038" w:rsidP="00670038"/>
    <w:p w14:paraId="3C28D4C4" w14:textId="79322557" w:rsidR="00E43397" w:rsidRDefault="00E43397">
      <w:pPr>
        <w:pStyle w:val="Titolo3"/>
      </w:pPr>
      <w:bookmarkStart w:id="168" w:name="_Toc524098832"/>
      <w:r>
        <w:t>Verifica periodica di conformità a normativa e standard di riferimento</w:t>
      </w:r>
      <w:r w:rsidR="003A6233">
        <w:t xml:space="preserve"> </w:t>
      </w:r>
      <w:r w:rsidR="00054621" w:rsidRPr="008E1A51">
        <w:rPr>
          <w:highlight w:val="yellow"/>
        </w:rPr>
        <w:t xml:space="preserve">[da </w:t>
      </w:r>
      <w:r w:rsidR="00054621">
        <w:rPr>
          <w:highlight w:val="yellow"/>
        </w:rPr>
        <w:t>adattare</w:t>
      </w:r>
      <w:r w:rsidR="00054621" w:rsidRPr="008E1A51">
        <w:rPr>
          <w:highlight w:val="yellow"/>
        </w:rPr>
        <w:t>]</w:t>
      </w:r>
      <w:bookmarkEnd w:id="168"/>
    </w:p>
    <w:p w14:paraId="3D181549" w14:textId="13CF708C" w:rsidR="00EF5446" w:rsidRDefault="00EF5446" w:rsidP="00EF5446"/>
    <w:p w14:paraId="1D75A9B3" w14:textId="4D8D9B4F" w:rsidR="001A4D02" w:rsidRDefault="001A4D02" w:rsidP="00EF5446">
      <w:r>
        <w:t xml:space="preserve">Il </w:t>
      </w:r>
      <w:r w:rsidR="00AB4ED6">
        <w:t>R</w:t>
      </w:r>
      <w:r w:rsidR="004E36CB">
        <w:t xml:space="preserve">esponsabile della </w:t>
      </w:r>
      <w:r w:rsidR="00AB4ED6">
        <w:t>F</w:t>
      </w:r>
      <w:r w:rsidR="004E36CB">
        <w:t xml:space="preserve">unzione </w:t>
      </w:r>
      <w:r w:rsidR="00AB4ED6">
        <w:t>A</w:t>
      </w:r>
      <w:r w:rsidR="004E36CB">
        <w:t xml:space="preserve">rchivistica di </w:t>
      </w:r>
      <w:r w:rsidR="00AB4ED6">
        <w:t>C</w:t>
      </w:r>
      <w:r w:rsidR="004E36CB">
        <w:t xml:space="preserve">onservazione </w:t>
      </w:r>
      <w:r w:rsidR="00AB4ED6">
        <w:t>partecipa attivamente</w:t>
      </w:r>
      <w:r w:rsidR="008D2B0C">
        <w:t xml:space="preserve"> e regolarmente</w:t>
      </w:r>
      <w:r w:rsidR="00AB4ED6">
        <w:t xml:space="preserve"> alle iniziative locali e nazionali</w:t>
      </w:r>
      <w:r w:rsidR="00BB4147">
        <w:t xml:space="preserve"> sulla conservazione digitale</w:t>
      </w:r>
      <w:r w:rsidR="00AB4ED6">
        <w:t xml:space="preserve"> e in particolare ai ta</w:t>
      </w:r>
      <w:r w:rsidR="00BB4147">
        <w:t>v</w:t>
      </w:r>
      <w:r w:rsidR="00AB4ED6">
        <w:t xml:space="preserve">oli promossi </w:t>
      </w:r>
      <w:r w:rsidR="00BB4147">
        <w:t xml:space="preserve">in materia </w:t>
      </w:r>
      <w:r w:rsidR="00AB4ED6">
        <w:t xml:space="preserve">da AgID e dal </w:t>
      </w:r>
      <w:r w:rsidR="00E26826">
        <w:t>MIBAC</w:t>
      </w:r>
      <w:r w:rsidR="00BB4147">
        <w:t>.</w:t>
      </w:r>
    </w:p>
    <w:p w14:paraId="1CBCA5A6" w14:textId="0284945D" w:rsidR="00BB4147" w:rsidRDefault="008D2B0C" w:rsidP="00EF5446">
      <w:r>
        <w:t xml:space="preserve">Qualora siano emerse problematiche </w:t>
      </w:r>
      <w:r w:rsidR="00D32BA9">
        <w:t>significative, provvede a diffonderle all’interno dell’ente Conservatore</w:t>
      </w:r>
      <w:r w:rsidR="00CB47C1">
        <w:t xml:space="preserve"> e, se lo ritiene necessario, con il supporto dell’Area Esercizio del Sistema di Conservazione, anche </w:t>
      </w:r>
      <w:r w:rsidR="00054621">
        <w:t>tra gli altri attori del processo di conservazione.</w:t>
      </w:r>
    </w:p>
    <w:p w14:paraId="12A0CE19" w14:textId="1E14903C" w:rsidR="00054621" w:rsidRDefault="00054621" w:rsidP="00EF5446">
      <w:r>
        <w:t>Le notizie di maggio interesse vengono anche pubblicate sul sito web dell’ente conservatore.</w:t>
      </w:r>
    </w:p>
    <w:p w14:paraId="0733657C" w14:textId="15EE0CF7" w:rsidR="00670038" w:rsidRDefault="00670038" w:rsidP="00670038"/>
    <w:p w14:paraId="59C90450" w14:textId="4DBEA9E9" w:rsidR="00670038" w:rsidRPr="00027D34" w:rsidRDefault="00670038" w:rsidP="00670038">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0FB748BB" w14:textId="77777777" w:rsidR="00670038" w:rsidRDefault="00670038" w:rsidP="00670038"/>
    <w:p w14:paraId="169C5C9D" w14:textId="77777777" w:rsidR="00617AF7" w:rsidRDefault="00C925B6" w:rsidP="000013B5">
      <w:pPr>
        <w:pStyle w:val="Titolo1"/>
      </w:pPr>
      <w:bookmarkStart w:id="169" w:name="_Toc524098833"/>
      <w:r w:rsidRPr="000013B5">
        <w:t>MONITORAGGIO</w:t>
      </w:r>
      <w:r>
        <w:t xml:space="preserve"> E CONTROLLI</w:t>
      </w:r>
      <w:bookmarkEnd w:id="132"/>
      <w:bookmarkEnd w:id="169"/>
    </w:p>
    <w:p w14:paraId="169C5C9E" w14:textId="77777777" w:rsidR="00617AF7" w:rsidRDefault="00617AF7">
      <w:pPr>
        <w:pStyle w:val="Titolo2"/>
      </w:pPr>
      <w:bookmarkStart w:id="170" w:name="_Toc443464679"/>
      <w:bookmarkStart w:id="171" w:name="_Toc524098834"/>
      <w:r>
        <w:t>Procedure di monitoraggio</w:t>
      </w:r>
      <w:bookmarkEnd w:id="170"/>
      <w:bookmarkEnd w:id="171"/>
    </w:p>
    <w:p w14:paraId="0FAB2720" w14:textId="77777777" w:rsidR="007C522F" w:rsidRPr="004F3525" w:rsidRDefault="00D94C2B" w:rsidP="000F45F0">
      <w:r w:rsidRPr="004F3525">
        <w:t>Oltre all</w:t>
      </w:r>
      <w:r w:rsidR="00617AF7" w:rsidRPr="004F3525">
        <w:t>e funzionalità di monitoraggio applicativo</w:t>
      </w:r>
      <w:r w:rsidRPr="004F3525">
        <w:t xml:space="preserve"> </w:t>
      </w:r>
      <w:r w:rsidR="008F564D" w:rsidRPr="004F3525">
        <w:t>gestite dal personale d</w:t>
      </w:r>
      <w:r w:rsidR="00106249" w:rsidRPr="004F3525">
        <w:t>el</w:t>
      </w:r>
      <w:r w:rsidR="006417AC" w:rsidRPr="004F3525">
        <w:t>l’</w:t>
      </w:r>
      <w:r w:rsidR="00E1371C" w:rsidRPr="004F3525">
        <w:t>Ente conservatore</w:t>
      </w:r>
      <w:r w:rsidR="008F564D" w:rsidRPr="004F3525">
        <w:t xml:space="preserve"> che</w:t>
      </w:r>
      <w:r w:rsidRPr="004F3525">
        <w:t xml:space="preserve"> sono state </w:t>
      </w:r>
      <w:r w:rsidR="00617AF7" w:rsidRPr="004F3525">
        <w:t xml:space="preserve">illustrate al paragrafo </w:t>
      </w:r>
      <w:r w:rsidR="00F14A8A" w:rsidRPr="004F3525">
        <w:fldChar w:fldCharType="begin"/>
      </w:r>
      <w:r w:rsidR="00F14A8A" w:rsidRPr="004F3525">
        <w:instrText xml:space="preserve"> REF _Ref441588378 \r \h </w:instrText>
      </w:r>
      <w:r w:rsidR="00B4512D" w:rsidRPr="004F3525">
        <w:instrText xml:space="preserve"> \* MERGEFORMAT </w:instrText>
      </w:r>
      <w:r w:rsidR="00F14A8A" w:rsidRPr="004F3525">
        <w:fldChar w:fldCharType="separate"/>
      </w:r>
      <w:r w:rsidR="00BC25AD" w:rsidRPr="004F3525">
        <w:t>7.4.1</w:t>
      </w:r>
      <w:r w:rsidR="00F14A8A" w:rsidRPr="004F3525">
        <w:fldChar w:fldCharType="end"/>
      </w:r>
      <w:r w:rsidR="00617AF7" w:rsidRPr="004F3525">
        <w:t xml:space="preserve">, </w:t>
      </w:r>
      <w:r w:rsidR="008F564D" w:rsidRPr="004F3525">
        <w:t>sono attive procedure di monitoraggio tecnico gestite dal personale</w:t>
      </w:r>
      <w:r w:rsidR="00636821" w:rsidRPr="004F3525">
        <w:t xml:space="preserve"> </w:t>
      </w:r>
      <w:r w:rsidR="00C43D72" w:rsidRPr="004F3525">
        <w:t xml:space="preserve">dell’outsourcer, </w:t>
      </w:r>
      <w:r w:rsidR="00E27F20" w:rsidRPr="004F3525">
        <w:t>per le quali si rimanda al</w:t>
      </w:r>
      <w:r w:rsidR="00C43D72" w:rsidRPr="004F3525">
        <w:t xml:space="preserve"> manuale di conservazione dell’outsou</w:t>
      </w:r>
      <w:r w:rsidR="00E27F20" w:rsidRPr="004F3525">
        <w:t>rcer.</w:t>
      </w:r>
    </w:p>
    <w:p w14:paraId="1545C039" w14:textId="77777777" w:rsidR="005F7054" w:rsidRPr="005F7054" w:rsidRDefault="005F7054" w:rsidP="000F45F0"/>
    <w:p w14:paraId="169C5CA2" w14:textId="06AC264B"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CA3" w14:textId="77777777" w:rsidR="000F45F0" w:rsidRDefault="000F45F0"/>
    <w:p w14:paraId="169C5CA4" w14:textId="77777777" w:rsidR="00617AF7" w:rsidRDefault="00617AF7">
      <w:pPr>
        <w:pStyle w:val="Titolo2"/>
      </w:pPr>
      <w:bookmarkStart w:id="172" w:name="_Ref441587867"/>
      <w:bookmarkStart w:id="173" w:name="_Ref441588182"/>
      <w:bookmarkStart w:id="174" w:name="_Toc443464680"/>
      <w:bookmarkStart w:id="175" w:name="_Toc524098835"/>
      <w:r>
        <w:t>Funzionalità per la verifica e il mantenimento dell’integrità degli archivi</w:t>
      </w:r>
      <w:bookmarkEnd w:id="172"/>
      <w:bookmarkEnd w:id="173"/>
      <w:bookmarkEnd w:id="174"/>
      <w:bookmarkEnd w:id="175"/>
    </w:p>
    <w:p w14:paraId="282D1094" w14:textId="77777777" w:rsidR="009F45E4" w:rsidRPr="006E65A6" w:rsidRDefault="009F45E4" w:rsidP="009F45E4">
      <w:r w:rsidRPr="006E65A6">
        <w:rPr>
          <w:color w:val="1F497D" w:themeColor="text2"/>
          <w:highlight w:val="yellow"/>
        </w:rPr>
        <w:t>[VEDERE IL MANUALE DI CONSERVAZIONE DELL’UTSOURCER]</w:t>
      </w:r>
    </w:p>
    <w:p w14:paraId="169C5CB2" w14:textId="77777777" w:rsidR="00DD1845" w:rsidRDefault="00DD1845"/>
    <w:p w14:paraId="169C5CB3" w14:textId="77777777" w:rsidR="00FD7719" w:rsidRDefault="00FD7719" w:rsidP="00FD7719">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CB4" w14:textId="77777777" w:rsidR="00FD7719" w:rsidRPr="00027D34" w:rsidRDefault="00FD7719" w:rsidP="00FD7719">
      <w:pPr>
        <w:rPr>
          <w:sz w:val="16"/>
          <w:szCs w:val="16"/>
        </w:rPr>
      </w:pPr>
    </w:p>
    <w:p w14:paraId="169C5CB5" w14:textId="77777777" w:rsidR="00617AF7" w:rsidRDefault="00617AF7">
      <w:pPr>
        <w:pStyle w:val="Titolo2"/>
      </w:pPr>
      <w:bookmarkStart w:id="176" w:name="_Toc443464681"/>
      <w:bookmarkStart w:id="177" w:name="_Toc524098836"/>
      <w:r>
        <w:t>Soluzioni adottate in caso di anomalie</w:t>
      </w:r>
      <w:bookmarkEnd w:id="176"/>
      <w:bookmarkEnd w:id="177"/>
    </w:p>
    <w:p w14:paraId="54746D57" w14:textId="77777777" w:rsidR="00A42BBA" w:rsidRPr="006E65A6" w:rsidRDefault="00A42BBA" w:rsidP="00A42BBA">
      <w:r w:rsidRPr="006E65A6">
        <w:rPr>
          <w:color w:val="1F497D" w:themeColor="text2"/>
          <w:highlight w:val="yellow"/>
        </w:rPr>
        <w:t>[VEDERE IL MANUALE DI CONSERVAZIONE DELL’UTSOURCER]</w:t>
      </w:r>
    </w:p>
    <w:p w14:paraId="169C5CDE" w14:textId="77777777" w:rsidR="00E16B42" w:rsidRDefault="00E16B42"/>
    <w:p w14:paraId="60DF36A8" w14:textId="77777777" w:rsidR="00F41C07" w:rsidRPr="00027D34" w:rsidRDefault="00F41C07" w:rsidP="00F41C07">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D27" w14:textId="2C273354" w:rsidR="000F45F0" w:rsidRPr="000F45F0" w:rsidRDefault="000F45F0" w:rsidP="00F41C07">
      <w:pPr>
        <w:rPr>
          <w:sz w:val="16"/>
          <w:szCs w:val="16"/>
        </w:rPr>
      </w:pPr>
    </w:p>
    <w:sectPr w:rsidR="000F45F0" w:rsidRPr="000F45F0" w:rsidSect="000F3E71">
      <w:headerReference w:type="even" r:id="rId33"/>
      <w:headerReference w:type="default" r:id="rId34"/>
      <w:footerReference w:type="even" r:id="rId35"/>
      <w:footerReference w:type="default" r:id="rId36"/>
      <w:headerReference w:type="first" r:id="rId37"/>
      <w:footerReference w:type="first" r:id="rId38"/>
      <w:pgSz w:w="11906" w:h="16838"/>
      <w:pgMar w:top="1922" w:right="1134" w:bottom="1412" w:left="1134" w:header="851"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B32F1" w14:textId="77777777" w:rsidR="0002507B" w:rsidRDefault="0002507B">
      <w:pPr>
        <w:spacing w:line="240" w:lineRule="auto"/>
      </w:pPr>
      <w:r>
        <w:separator/>
      </w:r>
    </w:p>
  </w:endnote>
  <w:endnote w:type="continuationSeparator" w:id="0">
    <w:p w14:paraId="6258B317" w14:textId="77777777" w:rsidR="0002507B" w:rsidRDefault="0002507B">
      <w:pPr>
        <w:spacing w:line="240" w:lineRule="auto"/>
      </w:pPr>
      <w:r>
        <w:continuationSeparator/>
      </w:r>
    </w:p>
  </w:endnote>
  <w:endnote w:type="continuationNotice" w:id="1">
    <w:p w14:paraId="1DBCE3B3" w14:textId="77777777" w:rsidR="0002507B" w:rsidRDefault="0002507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onet">
    <w:panose1 w:val="00000000000000000000"/>
    <w:charset w:val="00"/>
    <w:family w:val="script"/>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C5D60" w14:textId="5E0FD46F" w:rsidR="000A1A79" w:rsidRDefault="000A1A79">
    <w:pPr>
      <w:pStyle w:val="Pidipagina"/>
      <w:tabs>
        <w:tab w:val="left" w:pos="851"/>
      </w:tabs>
      <w:rPr>
        <w:rFonts w:ascii="Verdana" w:hAnsi="Verdana"/>
        <w:sz w:val="18"/>
      </w:rPr>
    </w:pPr>
    <w:r>
      <w:rPr>
        <w:rFonts w:ascii="Verdana" w:hAnsi="Verdana"/>
        <w:sz w:val="18"/>
        <w:szCs w:val="18"/>
      </w:rPr>
      <w:t xml:space="preserve">[ </w:t>
    </w:r>
    <w:r>
      <w:rPr>
        <w:sz w:val="18"/>
        <w:szCs w:val="18"/>
      </w:rPr>
      <w:fldChar w:fldCharType="begin"/>
    </w:r>
    <w:r>
      <w:rPr>
        <w:sz w:val="18"/>
        <w:szCs w:val="18"/>
      </w:rPr>
      <w:instrText xml:space="preserve"> PAGE </w:instrText>
    </w:r>
    <w:r>
      <w:rPr>
        <w:sz w:val="18"/>
        <w:szCs w:val="18"/>
      </w:rPr>
      <w:fldChar w:fldCharType="separate"/>
    </w:r>
    <w:r>
      <w:rPr>
        <w:noProof/>
        <w:sz w:val="18"/>
        <w:szCs w:val="18"/>
      </w:rPr>
      <w:t>6</w:t>
    </w:r>
    <w:r>
      <w:rPr>
        <w:sz w:val="18"/>
        <w:szCs w:val="18"/>
      </w:rPr>
      <w:fldChar w:fldCharType="end"/>
    </w:r>
    <w:r>
      <w:rPr>
        <w:rFonts w:ascii="Verdana" w:hAnsi="Verdana"/>
        <w:sz w:val="18"/>
        <w:szCs w:val="18"/>
      </w:rPr>
      <w:t xml:space="preserve"> ]</w:t>
    </w:r>
    <w:r>
      <w:rPr>
        <w:rFonts w:ascii="Verdana" w:hAnsi="Verdana"/>
        <w:sz w:val="18"/>
        <w:szCs w:val="18"/>
      </w:rPr>
      <w:tab/>
    </w:r>
    <w:r>
      <w:rPr>
        <w:rFonts w:ascii="Verdana" w:hAnsi="Verdana"/>
        <w:sz w:val="18"/>
      </w:rPr>
      <w:t>Manuale di conservazione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C5D61" w14:textId="42AC8F5D" w:rsidR="000A1A79" w:rsidRDefault="000A1A79">
    <w:pPr>
      <w:pStyle w:val="Pidipagina"/>
      <w:tabs>
        <w:tab w:val="right" w:pos="8789"/>
      </w:tabs>
      <w:jc w:val="right"/>
      <w:rPr>
        <w:rFonts w:ascii="Verdana" w:hAnsi="Verdana"/>
        <w:sz w:val="18"/>
      </w:rPr>
    </w:pPr>
    <w:r>
      <w:rPr>
        <w:rFonts w:ascii="Verdana" w:hAnsi="Verdana"/>
        <w:sz w:val="18"/>
      </w:rPr>
      <w:tab/>
      <w:t xml:space="preserve">Manuale di conservazione [ </w:t>
    </w:r>
    <w:r>
      <w:rPr>
        <w:sz w:val="18"/>
      </w:rPr>
      <w:fldChar w:fldCharType="begin"/>
    </w:r>
    <w:r>
      <w:rPr>
        <w:sz w:val="18"/>
      </w:rPr>
      <w:instrText xml:space="preserve"> PAGE </w:instrText>
    </w:r>
    <w:r>
      <w:rPr>
        <w:sz w:val="18"/>
      </w:rPr>
      <w:fldChar w:fldCharType="separate"/>
    </w:r>
    <w:r>
      <w:rPr>
        <w:noProof/>
        <w:sz w:val="18"/>
      </w:rPr>
      <w:t>5</w:t>
    </w:r>
    <w:r>
      <w:rPr>
        <w:sz w:val="18"/>
      </w:rPr>
      <w:fldChar w:fldCharType="end"/>
    </w:r>
    <w:r>
      <w:rPr>
        <w:rFonts w:ascii="Verdana" w:hAnsi="Verdana"/>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C5D63" w14:textId="77777777" w:rsidR="000A1A79" w:rsidRDefault="000A1A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EE24E" w14:textId="77777777" w:rsidR="0002507B" w:rsidRDefault="0002507B">
      <w:pPr>
        <w:spacing w:line="240" w:lineRule="auto"/>
      </w:pPr>
      <w:r>
        <w:separator/>
      </w:r>
    </w:p>
  </w:footnote>
  <w:footnote w:type="continuationSeparator" w:id="0">
    <w:p w14:paraId="26D55C01" w14:textId="77777777" w:rsidR="0002507B" w:rsidRDefault="0002507B">
      <w:pPr>
        <w:spacing w:line="240" w:lineRule="auto"/>
      </w:pPr>
      <w:r>
        <w:continuationSeparator/>
      </w:r>
    </w:p>
  </w:footnote>
  <w:footnote w:type="continuationNotice" w:id="1">
    <w:p w14:paraId="7F62050C" w14:textId="77777777" w:rsidR="0002507B" w:rsidRDefault="0002507B">
      <w:pPr>
        <w:spacing w:line="240" w:lineRule="auto"/>
      </w:pPr>
    </w:p>
  </w:footnote>
  <w:footnote w:id="2">
    <w:p w14:paraId="169C5D71" w14:textId="3A0E98A0" w:rsidR="000A1A79" w:rsidRPr="004D33AA" w:rsidRDefault="000A1A79">
      <w:pPr>
        <w:pStyle w:val="Testonotaapidipagina"/>
        <w:rPr>
          <w:b/>
        </w:rPr>
      </w:pPr>
      <w:r>
        <w:rPr>
          <w:rStyle w:val="Caratteredellanota"/>
        </w:rPr>
        <w:footnoteRef/>
      </w:r>
      <w:r>
        <w:t xml:space="preserve"> Per il dettaglio delle operazioni preliminari all’avvio in produzione di un ente, sia dal punto di vista amministrativo che tecnico-operativo, e gli schemi dei citati d</w:t>
      </w:r>
      <w:r w:rsidRPr="00680EB9">
        <w:t>ocumenti</w:t>
      </w:r>
      <w:r>
        <w:t xml:space="preserve"> si vedano le pagine del sito dell’Ente Conservatore specificamente dedicate alla attività di conservazione per gli enti e alla pubblicazione della documentazione</w:t>
      </w:r>
      <w:r w:rsidRPr="004D33AA">
        <w:rPr>
          <w:b/>
        </w:rPr>
        <w:t>.</w:t>
      </w:r>
    </w:p>
  </w:footnote>
  <w:footnote w:id="3">
    <w:p w14:paraId="169C5D73" w14:textId="522F5972" w:rsidR="000A1A79" w:rsidRPr="002F5DC0" w:rsidRDefault="000A1A79">
      <w:pPr>
        <w:pStyle w:val="Testonotaapidipagina"/>
        <w:rPr>
          <w:b/>
        </w:rPr>
      </w:pPr>
      <w:r>
        <w:rPr>
          <w:rStyle w:val="Caratteredellanota"/>
        </w:rPr>
        <w:footnoteRef/>
      </w:r>
      <w:r>
        <w:t xml:space="preserve"> Si fa riferimento in particolare agli art. 4, 10, 18 e 21 del citato Decreto legislativo. Il mantenimento delle competenze del MiBACT in materia di tutela dei sistemi di conservazione degli archivi pubblici è ribadito dall’art. 6 comma 9 e dall’art. 9 comma 2 delle </w:t>
      </w:r>
      <w:r w:rsidRPr="00F21C73">
        <w:t>Regole Tecniche</w:t>
      </w:r>
    </w:p>
  </w:footnote>
  <w:footnote w:id="4">
    <w:p w14:paraId="169C5D75" w14:textId="77777777" w:rsidR="000A1A79" w:rsidRDefault="000A1A79">
      <w:pPr>
        <w:pStyle w:val="Testonotaapidipagina"/>
      </w:pPr>
      <w:r>
        <w:rPr>
          <w:rStyle w:val="Rimandonotaapidipagina"/>
        </w:rPr>
        <w:footnoteRef/>
      </w:r>
      <w:r>
        <w:t xml:space="preserve"> DPCM 3 dicembre 2013 “Regole tecniche per il protocollo informatico…”, art. 7 comma 5.</w:t>
      </w:r>
    </w:p>
  </w:footnote>
  <w:footnote w:id="5">
    <w:p w14:paraId="169C5D76" w14:textId="5710EC22" w:rsidR="000A1A79" w:rsidRPr="00ED218F" w:rsidRDefault="000A1A79">
      <w:pPr>
        <w:pStyle w:val="Testonotaapidipagina"/>
        <w:rPr>
          <w:i/>
        </w:rPr>
      </w:pPr>
      <w:r>
        <w:rPr>
          <w:rStyle w:val="Rimandonotaapidipagina"/>
        </w:rPr>
        <w:footnoteRef/>
      </w:r>
      <w:r>
        <w:t xml:space="preserve"> In ottemperanza a quanto previsto dall’art. 67 del DPR 445/2000, che al comma 1 prevede che “</w:t>
      </w:r>
      <w:r w:rsidRPr="00ED218F">
        <w:rPr>
          <w:i/>
        </w:rPr>
        <w:t>Almeno una volta ogni anno il responsabile del servizio per la gestione dei flussi documentali e degli archivi provvede a trasferire fascicoli e serie documentarie relativi a procedimenti conclusi in un apposito archivio di deposito costituito presso ciascuna amministrazione</w:t>
      </w:r>
      <w:r>
        <w:rPr>
          <w:i/>
        </w:rPr>
        <w:t>”</w:t>
      </w:r>
      <w:r w:rsidRPr="00ED218F">
        <w:rPr>
          <w:i/>
        </w:rPr>
        <w:t>.</w:t>
      </w:r>
    </w:p>
  </w:footnote>
  <w:footnote w:id="6">
    <w:p w14:paraId="169C5D77" w14:textId="121EF519" w:rsidR="000A1A79" w:rsidRDefault="000A1A79" w:rsidP="00424B77">
      <w:pPr>
        <w:pStyle w:val="Testonotaapidipagina"/>
      </w:pPr>
      <w:r>
        <w:rPr>
          <w:rStyle w:val="Caratteredellanota"/>
        </w:rPr>
        <w:footnoteRef/>
      </w:r>
      <w:r>
        <w:t xml:space="preserve">Tali elementi vengono a sostituire le precedenti azioni di creazione volumi effettuate nel rispetto della Delibera CNIPA 11/2004. Gli </w:t>
      </w:r>
      <w:r w:rsidRPr="002E6A98">
        <w:rPr>
          <w:b/>
          <w:i/>
        </w:rPr>
        <w:t>Elenchi di versamento</w:t>
      </w:r>
      <w:r>
        <w:t xml:space="preserve"> sono prodotti a partire dal 2015 a seguito dell’abbandono definitivo della creazione di volumi precedentemente prevista. Il sistema continua a gestire anche le informazioni relative ai volumi costituiti fino al 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C5D5C" w14:textId="77777777" w:rsidR="000A1A79" w:rsidRDefault="000A1A79">
    <w:pPr>
      <w:pStyle w:val="Intestazione"/>
      <w:jc w:val="center"/>
      <w:rPr>
        <w:rFonts w:ascii="Verdana" w:hAnsi="Verdana"/>
      </w:rPr>
    </w:pPr>
    <w:r>
      <w:rPr>
        <w:rFonts w:ascii="Verdana" w:hAnsi="Verdana"/>
        <w:noProof/>
        <w:lang w:eastAsia="it-IT" w:bidi="ar-SA"/>
      </w:rPr>
      <w:drawing>
        <wp:inline distT="0" distB="0" distL="0" distR="0" wp14:anchorId="169C5D64" wp14:editId="169C5D65">
          <wp:extent cx="1212215" cy="414655"/>
          <wp:effectExtent l="0" t="0" r="6985" b="444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215" cy="414655"/>
                  </a:xfrm>
                  <a:prstGeom prst="rect">
                    <a:avLst/>
                  </a:prstGeom>
                  <a:solidFill>
                    <a:srgbClr val="FFFFFF"/>
                  </a:solidFill>
                  <a:ln>
                    <a:noFill/>
                  </a:ln>
                </pic:spPr>
              </pic:pic>
            </a:graphicData>
          </a:graphic>
        </wp:inline>
      </w:drawing>
    </w:r>
  </w:p>
  <w:p w14:paraId="169C5D5D" w14:textId="77777777" w:rsidR="000A1A79" w:rsidRDefault="000A1A79">
    <w:pPr>
      <w:pStyle w:val="Intestazione"/>
      <w:jc w:val="center"/>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5230"/>
      <w:gridCol w:w="4623"/>
    </w:tblGrid>
    <w:tr w:rsidR="000A1A79" w14:paraId="23C6AE4A" w14:textId="77777777" w:rsidTr="0080712F">
      <w:tc>
        <w:tcPr>
          <w:tcW w:w="5230" w:type="dxa"/>
          <w:shd w:val="clear" w:color="auto" w:fill="auto"/>
        </w:tcPr>
        <w:p w14:paraId="4E562189" w14:textId="77777777" w:rsidR="000A1A79" w:rsidRDefault="000A1A79" w:rsidP="00240EB4">
          <w:pPr>
            <w:snapToGrid w:val="0"/>
            <w:spacing w:line="240" w:lineRule="auto"/>
          </w:pPr>
          <w:r w:rsidRPr="00D871E7">
            <w:rPr>
              <w:highlight w:val="yellow"/>
            </w:rPr>
            <w:t>[INSERIRE LOGO ENTE]</w:t>
          </w:r>
          <w:r>
            <w:t xml:space="preserve"> </w:t>
          </w:r>
        </w:p>
      </w:tc>
      <w:tc>
        <w:tcPr>
          <w:tcW w:w="4623" w:type="dxa"/>
          <w:shd w:val="clear" w:color="auto" w:fill="auto"/>
        </w:tcPr>
        <w:p w14:paraId="59516CC5" w14:textId="58167F4C" w:rsidR="000A1A79" w:rsidRDefault="000A1A79" w:rsidP="00240EB4">
          <w:pPr>
            <w:snapToGrid w:val="0"/>
            <w:spacing w:line="240" w:lineRule="auto"/>
            <w:jc w:val="right"/>
          </w:pPr>
          <w:r>
            <w:rPr>
              <w:noProof/>
            </w:rPr>
            <w:drawing>
              <wp:inline distT="0" distB="0" distL="0" distR="0" wp14:anchorId="721E6072" wp14:editId="1266ED74">
                <wp:extent cx="2161476" cy="670803"/>
                <wp:effectExtent l="0" t="0" r="0" b="0"/>
                <wp:docPr id="17" name="Immagine 2">
                  <a:extLst xmlns:a="http://schemas.openxmlformats.org/drawingml/2006/main">
                    <a:ext uri="{FF2B5EF4-FFF2-40B4-BE49-F238E27FC236}">
                      <a16:creationId xmlns:a16="http://schemas.microsoft.com/office/drawing/2014/main" id="{A295D316-5C65-4991-9B6B-5E4803CF7A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A295D316-5C65-4991-9B6B-5E4803CF7A30}"/>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1476" cy="670803"/>
                        </a:xfrm>
                        <a:prstGeom prst="rect">
                          <a:avLst/>
                        </a:prstGeom>
                      </pic:spPr>
                    </pic:pic>
                  </a:graphicData>
                </a:graphic>
              </wp:inline>
            </w:drawing>
          </w:r>
        </w:p>
      </w:tc>
    </w:tr>
  </w:tbl>
  <w:p w14:paraId="169C5D5F" w14:textId="77777777" w:rsidR="000A1A79" w:rsidRDefault="000A1A79">
    <w:pPr>
      <w:pStyle w:val="Intestazione"/>
      <w:jc w:val="center"/>
      <w:rPr>
        <w:rFonts w:ascii="Verdana" w:hAnsi="Verdan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C5D62" w14:textId="77777777" w:rsidR="000A1A79" w:rsidRDefault="000A1A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74A4DE4"/>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 w15:restartNumberingAfterBreak="0">
    <w:nsid w:val="00000002"/>
    <w:multiLevelType w:val="multilevel"/>
    <w:tmpl w:val="00000002"/>
    <w:name w:val="WW8Num2"/>
    <w:lvl w:ilvl="0">
      <w:numFmt w:val="bullet"/>
      <w:lvlText w:val="•"/>
      <w:lvlJc w:val="left"/>
      <w:pPr>
        <w:tabs>
          <w:tab w:val="num" w:pos="0"/>
        </w:tabs>
        <w:ind w:left="360" w:hanging="360"/>
      </w:pPr>
      <w:rPr>
        <w:rFonts w:ascii="Verdana" w:hAnsi="Verdana" w:cs="Symbol"/>
      </w:rPr>
    </w:lvl>
    <w:lvl w:ilvl="1">
      <w:start w:val="1"/>
      <w:numFmt w:val="bullet"/>
      <w:lvlText w:val="o"/>
      <w:lvlJc w:val="left"/>
      <w:pPr>
        <w:tabs>
          <w:tab w:val="num" w:pos="0"/>
        </w:tabs>
        <w:ind w:left="1080" w:hanging="360"/>
      </w:pPr>
      <w:rPr>
        <w:rFonts w:ascii="Courier New" w:hAnsi="Courier New" w:cs="OpenSymbol"/>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OpenSymbol"/>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OpenSymbol"/>
      </w:rPr>
    </w:lvl>
    <w:lvl w:ilvl="8">
      <w:start w:val="1"/>
      <w:numFmt w:val="bullet"/>
      <w:lvlText w:val=""/>
      <w:lvlJc w:val="left"/>
      <w:pPr>
        <w:tabs>
          <w:tab w:val="num" w:pos="0"/>
        </w:tabs>
        <w:ind w:left="6120" w:hanging="360"/>
      </w:pPr>
      <w:rPr>
        <w:rFonts w:ascii="Wingdings" w:hAnsi="Wingdings"/>
      </w:rPr>
    </w:lvl>
  </w:abstractNum>
  <w:abstractNum w:abstractNumId="2" w15:restartNumberingAfterBreak="0">
    <w:nsid w:val="00000003"/>
    <w:multiLevelType w:val="multilevel"/>
    <w:tmpl w:val="00000003"/>
    <w:name w:val="WW8Num3"/>
    <w:lvl w:ilvl="0">
      <w:numFmt w:val="bullet"/>
      <w:lvlText w:val="•"/>
      <w:lvlJc w:val="left"/>
      <w:pPr>
        <w:tabs>
          <w:tab w:val="num" w:pos="0"/>
        </w:tabs>
        <w:ind w:left="705" w:hanging="705"/>
      </w:pPr>
      <w:rPr>
        <w:rFonts w:ascii="Verdana" w:hAnsi="Verdana" w:cs="Symbol"/>
      </w:rPr>
    </w:lvl>
    <w:lvl w:ilvl="1">
      <w:start w:val="1"/>
      <w:numFmt w:val="bullet"/>
      <w:lvlText w:val="o"/>
      <w:lvlJc w:val="left"/>
      <w:pPr>
        <w:tabs>
          <w:tab w:val="num" w:pos="0"/>
        </w:tabs>
        <w:ind w:left="1440" w:hanging="360"/>
      </w:pPr>
      <w:rPr>
        <w:rFonts w:ascii="Courier New" w:hAnsi="Courier New" w:cs="Open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OpenSymbol"/>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OpenSymbol"/>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singleLevel"/>
    <w:tmpl w:val="00000004"/>
    <w:name w:val="WW8Num4"/>
    <w:lvl w:ilvl="0">
      <w:numFmt w:val="bullet"/>
      <w:lvlText w:val="•"/>
      <w:lvlJc w:val="left"/>
      <w:pPr>
        <w:tabs>
          <w:tab w:val="num" w:pos="0"/>
        </w:tabs>
        <w:ind w:left="705" w:hanging="705"/>
      </w:pPr>
      <w:rPr>
        <w:rFonts w:ascii="Verdana" w:hAnsi="Verdana" w:cs="Symbol"/>
      </w:r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705" w:hanging="705"/>
      </w:pPr>
    </w:lvl>
  </w:abstractNum>
  <w:abstractNum w:abstractNumId="5" w15:restartNumberingAfterBreak="0">
    <w:nsid w:val="00000006"/>
    <w:multiLevelType w:val="multilevel"/>
    <w:tmpl w:val="00000006"/>
    <w:name w:val="WW8Num6"/>
    <w:lvl w:ilvl="0">
      <w:numFmt w:val="bullet"/>
      <w:lvlText w:val="•"/>
      <w:lvlJc w:val="left"/>
      <w:pPr>
        <w:tabs>
          <w:tab w:val="num" w:pos="0"/>
        </w:tabs>
        <w:ind w:left="705" w:hanging="705"/>
      </w:pPr>
      <w:rPr>
        <w:rFonts w:ascii="Verdana" w:hAnsi="Verdana" w:cs="Aria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6" w15:restartNumberingAfterBreak="0">
    <w:nsid w:val="00000007"/>
    <w:multiLevelType w:val="singleLevel"/>
    <w:tmpl w:val="00000007"/>
    <w:name w:val="WW8Num7"/>
    <w:lvl w:ilvl="0">
      <w:numFmt w:val="bullet"/>
      <w:lvlText w:val="•"/>
      <w:lvlJc w:val="left"/>
      <w:pPr>
        <w:tabs>
          <w:tab w:val="num" w:pos="0"/>
        </w:tabs>
        <w:ind w:left="705" w:hanging="705"/>
      </w:pPr>
      <w:rPr>
        <w:rFonts w:ascii="Verdana" w:hAnsi="Verdana"/>
      </w:rPr>
    </w:lvl>
  </w:abstractNum>
  <w:abstractNum w:abstractNumId="7" w15:restartNumberingAfterBreak="0">
    <w:nsid w:val="00000008"/>
    <w:multiLevelType w:val="singleLevel"/>
    <w:tmpl w:val="00000008"/>
    <w:name w:val="WW8Num8"/>
    <w:lvl w:ilvl="0">
      <w:numFmt w:val="bullet"/>
      <w:lvlText w:val="•"/>
      <w:lvlJc w:val="left"/>
      <w:pPr>
        <w:tabs>
          <w:tab w:val="num" w:pos="0"/>
        </w:tabs>
        <w:ind w:left="705" w:hanging="705"/>
      </w:pPr>
      <w:rPr>
        <w:rFonts w:ascii="Verdana" w:hAnsi="Verdana" w:cs="Arial"/>
      </w:rPr>
    </w:lvl>
  </w:abstractNum>
  <w:abstractNum w:abstractNumId="8" w15:restartNumberingAfterBreak="0">
    <w:nsid w:val="00000009"/>
    <w:multiLevelType w:val="singleLevel"/>
    <w:tmpl w:val="00000009"/>
    <w:name w:val="WW8Num9"/>
    <w:lvl w:ilvl="0">
      <w:numFmt w:val="bullet"/>
      <w:lvlText w:val="•"/>
      <w:lvlJc w:val="left"/>
      <w:pPr>
        <w:tabs>
          <w:tab w:val="num" w:pos="0"/>
        </w:tabs>
        <w:ind w:left="705" w:hanging="705"/>
      </w:pPr>
      <w:rPr>
        <w:rFonts w:ascii="Verdana" w:hAnsi="Verdana" w:cs="Arial"/>
      </w:rPr>
    </w:lvl>
  </w:abstractNum>
  <w:abstractNum w:abstractNumId="9" w15:restartNumberingAfterBreak="0">
    <w:nsid w:val="0000000A"/>
    <w:multiLevelType w:val="singleLevel"/>
    <w:tmpl w:val="0000000A"/>
    <w:name w:val="WW8Num10"/>
    <w:lvl w:ilvl="0">
      <w:numFmt w:val="bullet"/>
      <w:lvlText w:val="•"/>
      <w:lvlJc w:val="left"/>
      <w:pPr>
        <w:tabs>
          <w:tab w:val="num" w:pos="0"/>
        </w:tabs>
        <w:ind w:left="705" w:hanging="705"/>
      </w:pPr>
      <w:rPr>
        <w:rFonts w:ascii="Verdana" w:hAnsi="Verdana" w:cs="Arial"/>
      </w:rPr>
    </w:lvl>
  </w:abstractNum>
  <w:abstractNum w:abstractNumId="10" w15:restartNumberingAfterBreak="0">
    <w:nsid w:val="0000000B"/>
    <w:multiLevelType w:val="singleLevel"/>
    <w:tmpl w:val="0000000B"/>
    <w:name w:val="WW8Num11"/>
    <w:lvl w:ilvl="0">
      <w:numFmt w:val="bullet"/>
      <w:lvlText w:val="•"/>
      <w:lvlJc w:val="left"/>
      <w:pPr>
        <w:tabs>
          <w:tab w:val="num" w:pos="0"/>
        </w:tabs>
        <w:ind w:left="705" w:hanging="705"/>
      </w:pPr>
      <w:rPr>
        <w:rFonts w:ascii="Verdana" w:hAnsi="Verdana"/>
      </w:rPr>
    </w:lvl>
  </w:abstractNum>
  <w:abstractNum w:abstractNumId="11" w15:restartNumberingAfterBreak="0">
    <w:nsid w:val="0000000C"/>
    <w:multiLevelType w:val="singleLevel"/>
    <w:tmpl w:val="0000000C"/>
    <w:name w:val="WW8Num12"/>
    <w:lvl w:ilvl="0">
      <w:numFmt w:val="bullet"/>
      <w:lvlText w:val="•"/>
      <w:lvlJc w:val="left"/>
      <w:pPr>
        <w:tabs>
          <w:tab w:val="num" w:pos="0"/>
        </w:tabs>
        <w:ind w:left="705" w:hanging="705"/>
      </w:pPr>
      <w:rPr>
        <w:rFonts w:ascii="Verdana" w:hAnsi="Verdana" w:cs="OpenSymbol"/>
      </w:rPr>
    </w:lvl>
  </w:abstractNum>
  <w:abstractNum w:abstractNumId="12" w15:restartNumberingAfterBreak="0">
    <w:nsid w:val="0000000D"/>
    <w:multiLevelType w:val="singleLevel"/>
    <w:tmpl w:val="0000000D"/>
    <w:name w:val="WW8Num13"/>
    <w:lvl w:ilvl="0">
      <w:start w:val="1"/>
      <w:numFmt w:val="bullet"/>
      <w:lvlText w:val=""/>
      <w:lvlJc w:val="left"/>
      <w:pPr>
        <w:tabs>
          <w:tab w:val="num" w:pos="0"/>
        </w:tabs>
        <w:ind w:left="720" w:hanging="360"/>
      </w:pPr>
      <w:rPr>
        <w:rFonts w:ascii="Symbol" w:hAnsi="Symbol"/>
      </w:rPr>
    </w:lvl>
  </w:abstractNum>
  <w:abstractNum w:abstractNumId="13" w15:restartNumberingAfterBreak="0">
    <w:nsid w:val="0000000E"/>
    <w:multiLevelType w:val="singleLevel"/>
    <w:tmpl w:val="0000000E"/>
    <w:name w:val="WW8Num14"/>
    <w:lvl w:ilvl="0">
      <w:start w:val="1"/>
      <w:numFmt w:val="decimal"/>
      <w:lvlText w:val="%1."/>
      <w:lvlJc w:val="left"/>
      <w:pPr>
        <w:tabs>
          <w:tab w:val="num" w:pos="0"/>
        </w:tabs>
        <w:ind w:left="705" w:hanging="705"/>
      </w:pPr>
    </w:lvl>
  </w:abstractNum>
  <w:abstractNum w:abstractNumId="14" w15:restartNumberingAfterBreak="0">
    <w:nsid w:val="0000000F"/>
    <w:multiLevelType w:val="singleLevel"/>
    <w:tmpl w:val="0000000F"/>
    <w:name w:val="WW8Num15"/>
    <w:lvl w:ilvl="0">
      <w:numFmt w:val="bullet"/>
      <w:lvlText w:val="•"/>
      <w:lvlJc w:val="left"/>
      <w:pPr>
        <w:tabs>
          <w:tab w:val="num" w:pos="0"/>
        </w:tabs>
        <w:ind w:left="705" w:hanging="705"/>
      </w:pPr>
      <w:rPr>
        <w:rFonts w:ascii="Verdana" w:hAnsi="Verdana" w:cs="Arial"/>
      </w:rPr>
    </w:lvl>
  </w:abstractNum>
  <w:abstractNum w:abstractNumId="15" w15:restartNumberingAfterBreak="0">
    <w:nsid w:val="00000010"/>
    <w:multiLevelType w:val="singleLevel"/>
    <w:tmpl w:val="00000010"/>
    <w:name w:val="WW8Num16"/>
    <w:lvl w:ilvl="0">
      <w:start w:val="1"/>
      <w:numFmt w:val="bullet"/>
      <w:lvlText w:val=""/>
      <w:lvlJc w:val="left"/>
      <w:pPr>
        <w:tabs>
          <w:tab w:val="num" w:pos="0"/>
        </w:tabs>
        <w:ind w:left="705" w:hanging="705"/>
      </w:pPr>
      <w:rPr>
        <w:rFonts w:ascii="Symbol" w:hAnsi="Symbol" w:cs="Arial"/>
      </w:rPr>
    </w:lvl>
  </w:abstractNum>
  <w:abstractNum w:abstractNumId="16" w15:restartNumberingAfterBreak="0">
    <w:nsid w:val="00000011"/>
    <w:multiLevelType w:val="singleLevel"/>
    <w:tmpl w:val="00000011"/>
    <w:name w:val="WW8Num17"/>
    <w:lvl w:ilvl="0">
      <w:start w:val="1"/>
      <w:numFmt w:val="bullet"/>
      <w:lvlText w:val=""/>
      <w:lvlJc w:val="left"/>
      <w:pPr>
        <w:tabs>
          <w:tab w:val="num" w:pos="0"/>
        </w:tabs>
        <w:ind w:left="720" w:hanging="360"/>
      </w:pPr>
      <w:rPr>
        <w:rFonts w:ascii="Symbol" w:hAnsi="Symbol"/>
      </w:rPr>
    </w:lvl>
  </w:abstractNum>
  <w:abstractNum w:abstractNumId="17" w15:restartNumberingAfterBreak="0">
    <w:nsid w:val="00000012"/>
    <w:multiLevelType w:val="singleLevel"/>
    <w:tmpl w:val="00000012"/>
    <w:name w:val="WW8Num18"/>
    <w:lvl w:ilvl="0">
      <w:numFmt w:val="bullet"/>
      <w:lvlText w:val="•"/>
      <w:lvlJc w:val="left"/>
      <w:pPr>
        <w:tabs>
          <w:tab w:val="num" w:pos="0"/>
        </w:tabs>
        <w:ind w:left="705" w:hanging="705"/>
      </w:pPr>
      <w:rPr>
        <w:rFonts w:ascii="Verdana" w:hAnsi="Verdana" w:cs="Times New Roman"/>
      </w:rPr>
    </w:lvl>
  </w:abstractNum>
  <w:abstractNum w:abstractNumId="18" w15:restartNumberingAfterBreak="0">
    <w:nsid w:val="00000013"/>
    <w:multiLevelType w:val="singleLevel"/>
    <w:tmpl w:val="00000013"/>
    <w:name w:val="WW8Num19"/>
    <w:lvl w:ilvl="0">
      <w:numFmt w:val="bullet"/>
      <w:lvlText w:val="•"/>
      <w:lvlJc w:val="left"/>
      <w:pPr>
        <w:tabs>
          <w:tab w:val="num" w:pos="0"/>
        </w:tabs>
        <w:ind w:left="705" w:hanging="705"/>
      </w:pPr>
      <w:rPr>
        <w:rFonts w:ascii="Verdana" w:hAnsi="Verdana" w:cs="Times New Roman"/>
      </w:rPr>
    </w:lvl>
  </w:abstractNum>
  <w:abstractNum w:abstractNumId="19" w15:restartNumberingAfterBreak="0">
    <w:nsid w:val="00000014"/>
    <w:multiLevelType w:val="singleLevel"/>
    <w:tmpl w:val="00000014"/>
    <w:name w:val="WW8Num20"/>
    <w:lvl w:ilvl="0">
      <w:start w:val="1"/>
      <w:numFmt w:val="decimal"/>
      <w:lvlText w:val="%1."/>
      <w:lvlJc w:val="left"/>
      <w:pPr>
        <w:tabs>
          <w:tab w:val="num" w:pos="0"/>
        </w:tabs>
        <w:ind w:left="705" w:hanging="705"/>
      </w:pPr>
    </w:lvl>
  </w:abstractNum>
  <w:abstractNum w:abstractNumId="20" w15:restartNumberingAfterBreak="0">
    <w:nsid w:val="00000015"/>
    <w:multiLevelType w:val="singleLevel"/>
    <w:tmpl w:val="00000015"/>
    <w:name w:val="WW8Num21"/>
    <w:lvl w:ilvl="0">
      <w:start w:val="1"/>
      <w:numFmt w:val="lowerLetter"/>
      <w:lvlText w:val="%1)"/>
      <w:lvlJc w:val="left"/>
      <w:pPr>
        <w:tabs>
          <w:tab w:val="num" w:pos="0"/>
        </w:tabs>
        <w:ind w:left="705" w:hanging="705"/>
      </w:pPr>
    </w:lvl>
  </w:abstractNum>
  <w:abstractNum w:abstractNumId="21" w15:restartNumberingAfterBreak="0">
    <w:nsid w:val="00000016"/>
    <w:multiLevelType w:val="multilevel"/>
    <w:tmpl w:val="6DCC93C6"/>
    <w:lvl w:ilvl="0">
      <w:start w:val="1"/>
      <w:numFmt w:val="bullet"/>
      <w:pStyle w:val="Elenchi"/>
      <w:lvlText w:val=""/>
      <w:lvlJc w:val="left"/>
      <w:pPr>
        <w:tabs>
          <w:tab w:val="num" w:pos="790"/>
        </w:tabs>
        <w:ind w:left="790" w:hanging="360"/>
      </w:pPr>
      <w:rPr>
        <w:rFonts w:ascii="Symbol" w:hAnsi="Symbol" w:cs="OpenSymbol"/>
      </w:rPr>
    </w:lvl>
    <w:lvl w:ilvl="1">
      <w:start w:val="1"/>
      <w:numFmt w:val="bullet"/>
      <w:lvlText w:val="◦"/>
      <w:lvlJc w:val="left"/>
      <w:pPr>
        <w:tabs>
          <w:tab w:val="num" w:pos="502"/>
        </w:tabs>
        <w:ind w:left="502" w:hanging="360"/>
      </w:pPr>
      <w:rPr>
        <w:rFonts w:ascii="OpenSymbol" w:hAnsi="OpenSymbol" w:cs="OpenSymbol"/>
      </w:rPr>
    </w:lvl>
    <w:lvl w:ilvl="2">
      <w:start w:val="1"/>
      <w:numFmt w:val="bullet"/>
      <w:lvlText w:val="▪"/>
      <w:lvlJc w:val="left"/>
      <w:pPr>
        <w:tabs>
          <w:tab w:val="num" w:pos="1510"/>
        </w:tabs>
        <w:ind w:left="1510" w:hanging="360"/>
      </w:pPr>
      <w:rPr>
        <w:rFonts w:ascii="OpenSymbol" w:hAnsi="OpenSymbol" w:cs="OpenSymbol"/>
      </w:rPr>
    </w:lvl>
    <w:lvl w:ilvl="3">
      <w:start w:val="1"/>
      <w:numFmt w:val="bullet"/>
      <w:lvlText w:val=""/>
      <w:lvlJc w:val="left"/>
      <w:pPr>
        <w:tabs>
          <w:tab w:val="num" w:pos="1870"/>
        </w:tabs>
        <w:ind w:left="1870" w:hanging="360"/>
      </w:pPr>
      <w:rPr>
        <w:rFonts w:ascii="Symbol" w:hAnsi="Symbol" w:cs="OpenSymbol"/>
      </w:rPr>
    </w:lvl>
    <w:lvl w:ilvl="4">
      <w:start w:val="1"/>
      <w:numFmt w:val="bullet"/>
      <w:lvlText w:val="◦"/>
      <w:lvlJc w:val="left"/>
      <w:pPr>
        <w:tabs>
          <w:tab w:val="num" w:pos="2230"/>
        </w:tabs>
        <w:ind w:left="2230" w:hanging="360"/>
      </w:pPr>
      <w:rPr>
        <w:rFonts w:ascii="OpenSymbol" w:hAnsi="OpenSymbol" w:cs="OpenSymbol"/>
      </w:rPr>
    </w:lvl>
    <w:lvl w:ilvl="5">
      <w:start w:val="1"/>
      <w:numFmt w:val="bullet"/>
      <w:lvlText w:val="▪"/>
      <w:lvlJc w:val="left"/>
      <w:pPr>
        <w:tabs>
          <w:tab w:val="num" w:pos="2590"/>
        </w:tabs>
        <w:ind w:left="2590" w:hanging="360"/>
      </w:pPr>
      <w:rPr>
        <w:rFonts w:ascii="OpenSymbol" w:hAnsi="OpenSymbol" w:cs="OpenSymbol"/>
      </w:rPr>
    </w:lvl>
    <w:lvl w:ilvl="6">
      <w:start w:val="1"/>
      <w:numFmt w:val="bullet"/>
      <w:lvlText w:val=""/>
      <w:lvlJc w:val="left"/>
      <w:pPr>
        <w:tabs>
          <w:tab w:val="num" w:pos="2950"/>
        </w:tabs>
        <w:ind w:left="2950" w:hanging="360"/>
      </w:pPr>
      <w:rPr>
        <w:rFonts w:ascii="Symbol" w:hAnsi="Symbol" w:cs="OpenSymbol"/>
      </w:rPr>
    </w:lvl>
    <w:lvl w:ilvl="7">
      <w:start w:val="1"/>
      <w:numFmt w:val="bullet"/>
      <w:lvlText w:val="◦"/>
      <w:lvlJc w:val="left"/>
      <w:pPr>
        <w:tabs>
          <w:tab w:val="num" w:pos="3310"/>
        </w:tabs>
        <w:ind w:left="3310" w:hanging="360"/>
      </w:pPr>
      <w:rPr>
        <w:rFonts w:ascii="OpenSymbol" w:hAnsi="OpenSymbol" w:cs="OpenSymbol"/>
      </w:rPr>
    </w:lvl>
    <w:lvl w:ilvl="8">
      <w:start w:val="1"/>
      <w:numFmt w:val="bullet"/>
      <w:lvlText w:val="▪"/>
      <w:lvlJc w:val="left"/>
      <w:pPr>
        <w:tabs>
          <w:tab w:val="num" w:pos="3670"/>
        </w:tabs>
        <w:ind w:left="3670" w:hanging="360"/>
      </w:pPr>
      <w:rPr>
        <w:rFonts w:ascii="OpenSymbol" w:hAnsi="OpenSymbol" w:cs="OpenSymbol"/>
      </w:rPr>
    </w:lvl>
  </w:abstractNum>
  <w:abstractNum w:abstractNumId="22" w15:restartNumberingAfterBreak="0">
    <w:nsid w:val="00A56967"/>
    <w:multiLevelType w:val="hybridMultilevel"/>
    <w:tmpl w:val="ADFE9CB8"/>
    <w:lvl w:ilvl="0" w:tplc="ADD097D8">
      <w:start w:val="1"/>
      <w:numFmt w:val="bullet"/>
      <w:lvlText w:val="•"/>
      <w:lvlJc w:val="left"/>
      <w:pPr>
        <w:tabs>
          <w:tab w:val="num" w:pos="720"/>
        </w:tabs>
        <w:ind w:left="720" w:hanging="360"/>
      </w:pPr>
      <w:rPr>
        <w:rFonts w:ascii="Arial" w:hAnsi="Arial" w:hint="default"/>
      </w:rPr>
    </w:lvl>
    <w:lvl w:ilvl="1" w:tplc="D8CCCA42" w:tentative="1">
      <w:start w:val="1"/>
      <w:numFmt w:val="bullet"/>
      <w:lvlText w:val="•"/>
      <w:lvlJc w:val="left"/>
      <w:pPr>
        <w:tabs>
          <w:tab w:val="num" w:pos="1440"/>
        </w:tabs>
        <w:ind w:left="1440" w:hanging="360"/>
      </w:pPr>
      <w:rPr>
        <w:rFonts w:ascii="Arial" w:hAnsi="Arial" w:hint="default"/>
      </w:rPr>
    </w:lvl>
    <w:lvl w:ilvl="2" w:tplc="D83E680E" w:tentative="1">
      <w:start w:val="1"/>
      <w:numFmt w:val="bullet"/>
      <w:lvlText w:val="•"/>
      <w:lvlJc w:val="left"/>
      <w:pPr>
        <w:tabs>
          <w:tab w:val="num" w:pos="2160"/>
        </w:tabs>
        <w:ind w:left="2160" w:hanging="360"/>
      </w:pPr>
      <w:rPr>
        <w:rFonts w:ascii="Arial" w:hAnsi="Arial" w:hint="default"/>
      </w:rPr>
    </w:lvl>
    <w:lvl w:ilvl="3" w:tplc="7A1AB1F0" w:tentative="1">
      <w:start w:val="1"/>
      <w:numFmt w:val="bullet"/>
      <w:lvlText w:val="•"/>
      <w:lvlJc w:val="left"/>
      <w:pPr>
        <w:tabs>
          <w:tab w:val="num" w:pos="2880"/>
        </w:tabs>
        <w:ind w:left="2880" w:hanging="360"/>
      </w:pPr>
      <w:rPr>
        <w:rFonts w:ascii="Arial" w:hAnsi="Arial" w:hint="default"/>
      </w:rPr>
    </w:lvl>
    <w:lvl w:ilvl="4" w:tplc="B3A423E4" w:tentative="1">
      <w:start w:val="1"/>
      <w:numFmt w:val="bullet"/>
      <w:lvlText w:val="•"/>
      <w:lvlJc w:val="left"/>
      <w:pPr>
        <w:tabs>
          <w:tab w:val="num" w:pos="3600"/>
        </w:tabs>
        <w:ind w:left="3600" w:hanging="360"/>
      </w:pPr>
      <w:rPr>
        <w:rFonts w:ascii="Arial" w:hAnsi="Arial" w:hint="default"/>
      </w:rPr>
    </w:lvl>
    <w:lvl w:ilvl="5" w:tplc="3B2A4636" w:tentative="1">
      <w:start w:val="1"/>
      <w:numFmt w:val="bullet"/>
      <w:lvlText w:val="•"/>
      <w:lvlJc w:val="left"/>
      <w:pPr>
        <w:tabs>
          <w:tab w:val="num" w:pos="4320"/>
        </w:tabs>
        <w:ind w:left="4320" w:hanging="360"/>
      </w:pPr>
      <w:rPr>
        <w:rFonts w:ascii="Arial" w:hAnsi="Arial" w:hint="default"/>
      </w:rPr>
    </w:lvl>
    <w:lvl w:ilvl="6" w:tplc="DDACB988" w:tentative="1">
      <w:start w:val="1"/>
      <w:numFmt w:val="bullet"/>
      <w:lvlText w:val="•"/>
      <w:lvlJc w:val="left"/>
      <w:pPr>
        <w:tabs>
          <w:tab w:val="num" w:pos="5040"/>
        </w:tabs>
        <w:ind w:left="5040" w:hanging="360"/>
      </w:pPr>
      <w:rPr>
        <w:rFonts w:ascii="Arial" w:hAnsi="Arial" w:hint="default"/>
      </w:rPr>
    </w:lvl>
    <w:lvl w:ilvl="7" w:tplc="45A2C8C2" w:tentative="1">
      <w:start w:val="1"/>
      <w:numFmt w:val="bullet"/>
      <w:lvlText w:val="•"/>
      <w:lvlJc w:val="left"/>
      <w:pPr>
        <w:tabs>
          <w:tab w:val="num" w:pos="5760"/>
        </w:tabs>
        <w:ind w:left="5760" w:hanging="360"/>
      </w:pPr>
      <w:rPr>
        <w:rFonts w:ascii="Arial" w:hAnsi="Arial" w:hint="default"/>
      </w:rPr>
    </w:lvl>
    <w:lvl w:ilvl="8" w:tplc="3A1EEEA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1B7F7D0E"/>
    <w:multiLevelType w:val="multilevel"/>
    <w:tmpl w:val="A0EE36FE"/>
    <w:lvl w:ilvl="0">
      <w:start w:val="1"/>
      <w:numFmt w:val="lowerLetter"/>
      <w:lvlText w:val="%1)"/>
      <w:lvlJc w:val="left"/>
      <w:pPr>
        <w:tabs>
          <w:tab w:val="num" w:pos="790"/>
        </w:tabs>
        <w:ind w:left="790" w:hanging="360"/>
      </w:pPr>
    </w:lvl>
    <w:lvl w:ilvl="1">
      <w:start w:val="1"/>
      <w:numFmt w:val="bullet"/>
      <w:lvlText w:val="◦"/>
      <w:lvlJc w:val="left"/>
      <w:pPr>
        <w:tabs>
          <w:tab w:val="num" w:pos="1150"/>
        </w:tabs>
        <w:ind w:left="1150" w:hanging="360"/>
      </w:pPr>
      <w:rPr>
        <w:rFonts w:ascii="OpenSymbol" w:hAnsi="OpenSymbol" w:cs="OpenSymbol"/>
      </w:rPr>
    </w:lvl>
    <w:lvl w:ilvl="2">
      <w:start w:val="1"/>
      <w:numFmt w:val="bullet"/>
      <w:lvlText w:val="▪"/>
      <w:lvlJc w:val="left"/>
      <w:pPr>
        <w:tabs>
          <w:tab w:val="num" w:pos="1510"/>
        </w:tabs>
        <w:ind w:left="1510" w:hanging="360"/>
      </w:pPr>
      <w:rPr>
        <w:rFonts w:ascii="OpenSymbol" w:hAnsi="OpenSymbol" w:cs="OpenSymbol"/>
      </w:rPr>
    </w:lvl>
    <w:lvl w:ilvl="3">
      <w:start w:val="1"/>
      <w:numFmt w:val="bullet"/>
      <w:lvlText w:val=""/>
      <w:lvlJc w:val="left"/>
      <w:pPr>
        <w:tabs>
          <w:tab w:val="num" w:pos="1870"/>
        </w:tabs>
        <w:ind w:left="1870" w:hanging="360"/>
      </w:pPr>
      <w:rPr>
        <w:rFonts w:ascii="Symbol" w:hAnsi="Symbol" w:cs="OpenSymbol"/>
      </w:rPr>
    </w:lvl>
    <w:lvl w:ilvl="4">
      <w:start w:val="1"/>
      <w:numFmt w:val="bullet"/>
      <w:lvlText w:val="◦"/>
      <w:lvlJc w:val="left"/>
      <w:pPr>
        <w:tabs>
          <w:tab w:val="num" w:pos="2230"/>
        </w:tabs>
        <w:ind w:left="2230" w:hanging="360"/>
      </w:pPr>
      <w:rPr>
        <w:rFonts w:ascii="OpenSymbol" w:hAnsi="OpenSymbol" w:cs="OpenSymbol"/>
      </w:rPr>
    </w:lvl>
    <w:lvl w:ilvl="5">
      <w:start w:val="1"/>
      <w:numFmt w:val="bullet"/>
      <w:lvlText w:val="▪"/>
      <w:lvlJc w:val="left"/>
      <w:pPr>
        <w:tabs>
          <w:tab w:val="num" w:pos="2590"/>
        </w:tabs>
        <w:ind w:left="2590" w:hanging="360"/>
      </w:pPr>
      <w:rPr>
        <w:rFonts w:ascii="OpenSymbol" w:hAnsi="OpenSymbol" w:cs="OpenSymbol"/>
      </w:rPr>
    </w:lvl>
    <w:lvl w:ilvl="6">
      <w:start w:val="1"/>
      <w:numFmt w:val="bullet"/>
      <w:lvlText w:val=""/>
      <w:lvlJc w:val="left"/>
      <w:pPr>
        <w:tabs>
          <w:tab w:val="num" w:pos="2950"/>
        </w:tabs>
        <w:ind w:left="2950" w:hanging="360"/>
      </w:pPr>
      <w:rPr>
        <w:rFonts w:ascii="Symbol" w:hAnsi="Symbol" w:cs="OpenSymbol"/>
      </w:rPr>
    </w:lvl>
    <w:lvl w:ilvl="7">
      <w:start w:val="1"/>
      <w:numFmt w:val="bullet"/>
      <w:lvlText w:val="◦"/>
      <w:lvlJc w:val="left"/>
      <w:pPr>
        <w:tabs>
          <w:tab w:val="num" w:pos="3310"/>
        </w:tabs>
        <w:ind w:left="3310" w:hanging="360"/>
      </w:pPr>
      <w:rPr>
        <w:rFonts w:ascii="OpenSymbol" w:hAnsi="OpenSymbol" w:cs="OpenSymbol"/>
      </w:rPr>
    </w:lvl>
    <w:lvl w:ilvl="8">
      <w:start w:val="1"/>
      <w:numFmt w:val="bullet"/>
      <w:lvlText w:val="▪"/>
      <w:lvlJc w:val="left"/>
      <w:pPr>
        <w:tabs>
          <w:tab w:val="num" w:pos="3670"/>
        </w:tabs>
        <w:ind w:left="3670" w:hanging="360"/>
      </w:pPr>
      <w:rPr>
        <w:rFonts w:ascii="OpenSymbol" w:hAnsi="OpenSymbol" w:cs="OpenSymbol"/>
      </w:rPr>
    </w:lvl>
  </w:abstractNum>
  <w:abstractNum w:abstractNumId="24" w15:restartNumberingAfterBreak="0">
    <w:nsid w:val="1ED03C88"/>
    <w:multiLevelType w:val="hybridMultilevel"/>
    <w:tmpl w:val="6306665A"/>
    <w:lvl w:ilvl="0" w:tplc="0410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B3E2679"/>
    <w:multiLevelType w:val="hybridMultilevel"/>
    <w:tmpl w:val="33328F10"/>
    <w:lvl w:ilvl="0" w:tplc="2A2074A4">
      <w:numFmt w:val="bullet"/>
      <w:lvlText w:val="-"/>
      <w:lvlJc w:val="left"/>
      <w:pPr>
        <w:ind w:left="720" w:hanging="360"/>
      </w:pPr>
      <w:rPr>
        <w:rFonts w:ascii="Verdana" w:eastAsia="Times New Roman" w:hAnsi="Verdana"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53F6ACE"/>
    <w:multiLevelType w:val="multilevel"/>
    <w:tmpl w:val="8460F5AA"/>
    <w:lvl w:ilvl="0">
      <w:start w:val="1"/>
      <w:numFmt w:val="decimal"/>
      <w:lvlText w:val="%1."/>
      <w:lvlJc w:val="left"/>
      <w:pPr>
        <w:tabs>
          <w:tab w:val="num" w:pos="790"/>
        </w:tabs>
        <w:ind w:left="790" w:hanging="360"/>
      </w:pPr>
    </w:lvl>
    <w:lvl w:ilvl="1">
      <w:start w:val="1"/>
      <w:numFmt w:val="bullet"/>
      <w:lvlText w:val="◦"/>
      <w:lvlJc w:val="left"/>
      <w:pPr>
        <w:tabs>
          <w:tab w:val="num" w:pos="502"/>
        </w:tabs>
        <w:ind w:left="502" w:hanging="360"/>
      </w:pPr>
      <w:rPr>
        <w:rFonts w:ascii="OpenSymbol" w:hAnsi="OpenSymbol" w:cs="OpenSymbol"/>
      </w:rPr>
    </w:lvl>
    <w:lvl w:ilvl="2">
      <w:start w:val="1"/>
      <w:numFmt w:val="bullet"/>
      <w:lvlText w:val="▪"/>
      <w:lvlJc w:val="left"/>
      <w:pPr>
        <w:tabs>
          <w:tab w:val="num" w:pos="1510"/>
        </w:tabs>
        <w:ind w:left="1510" w:hanging="360"/>
      </w:pPr>
      <w:rPr>
        <w:rFonts w:ascii="OpenSymbol" w:hAnsi="OpenSymbol" w:cs="OpenSymbol"/>
      </w:rPr>
    </w:lvl>
    <w:lvl w:ilvl="3">
      <w:start w:val="1"/>
      <w:numFmt w:val="bullet"/>
      <w:lvlText w:val=""/>
      <w:lvlJc w:val="left"/>
      <w:pPr>
        <w:tabs>
          <w:tab w:val="num" w:pos="1870"/>
        </w:tabs>
        <w:ind w:left="1870" w:hanging="360"/>
      </w:pPr>
      <w:rPr>
        <w:rFonts w:ascii="Symbol" w:hAnsi="Symbol" w:cs="OpenSymbol"/>
      </w:rPr>
    </w:lvl>
    <w:lvl w:ilvl="4">
      <w:start w:val="1"/>
      <w:numFmt w:val="bullet"/>
      <w:lvlText w:val="◦"/>
      <w:lvlJc w:val="left"/>
      <w:pPr>
        <w:tabs>
          <w:tab w:val="num" w:pos="2230"/>
        </w:tabs>
        <w:ind w:left="2230" w:hanging="360"/>
      </w:pPr>
      <w:rPr>
        <w:rFonts w:ascii="OpenSymbol" w:hAnsi="OpenSymbol" w:cs="OpenSymbol"/>
      </w:rPr>
    </w:lvl>
    <w:lvl w:ilvl="5">
      <w:start w:val="1"/>
      <w:numFmt w:val="bullet"/>
      <w:lvlText w:val="▪"/>
      <w:lvlJc w:val="left"/>
      <w:pPr>
        <w:tabs>
          <w:tab w:val="num" w:pos="2590"/>
        </w:tabs>
        <w:ind w:left="2590" w:hanging="360"/>
      </w:pPr>
      <w:rPr>
        <w:rFonts w:ascii="OpenSymbol" w:hAnsi="OpenSymbol" w:cs="OpenSymbol"/>
      </w:rPr>
    </w:lvl>
    <w:lvl w:ilvl="6">
      <w:start w:val="1"/>
      <w:numFmt w:val="bullet"/>
      <w:lvlText w:val=""/>
      <w:lvlJc w:val="left"/>
      <w:pPr>
        <w:tabs>
          <w:tab w:val="num" w:pos="2950"/>
        </w:tabs>
        <w:ind w:left="2950" w:hanging="360"/>
      </w:pPr>
      <w:rPr>
        <w:rFonts w:ascii="Symbol" w:hAnsi="Symbol" w:cs="OpenSymbol"/>
      </w:rPr>
    </w:lvl>
    <w:lvl w:ilvl="7">
      <w:start w:val="1"/>
      <w:numFmt w:val="bullet"/>
      <w:lvlText w:val="◦"/>
      <w:lvlJc w:val="left"/>
      <w:pPr>
        <w:tabs>
          <w:tab w:val="num" w:pos="3310"/>
        </w:tabs>
        <w:ind w:left="3310" w:hanging="360"/>
      </w:pPr>
      <w:rPr>
        <w:rFonts w:ascii="OpenSymbol" w:hAnsi="OpenSymbol" w:cs="OpenSymbol"/>
      </w:rPr>
    </w:lvl>
    <w:lvl w:ilvl="8">
      <w:start w:val="1"/>
      <w:numFmt w:val="bullet"/>
      <w:lvlText w:val="▪"/>
      <w:lvlJc w:val="left"/>
      <w:pPr>
        <w:tabs>
          <w:tab w:val="num" w:pos="3670"/>
        </w:tabs>
        <w:ind w:left="3670" w:hanging="360"/>
      </w:pPr>
      <w:rPr>
        <w:rFonts w:ascii="OpenSymbol" w:hAnsi="OpenSymbol" w:cs="OpenSymbol"/>
      </w:rPr>
    </w:lvl>
  </w:abstractNum>
  <w:abstractNum w:abstractNumId="27" w15:restartNumberingAfterBreak="0">
    <w:nsid w:val="3A230701"/>
    <w:multiLevelType w:val="hybridMultilevel"/>
    <w:tmpl w:val="16869A3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B5F70E1"/>
    <w:multiLevelType w:val="hybridMultilevel"/>
    <w:tmpl w:val="E3C22B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6A018FA"/>
    <w:multiLevelType w:val="hybridMultilevel"/>
    <w:tmpl w:val="D2DCEE02"/>
    <w:lvl w:ilvl="0" w:tplc="8A020402">
      <w:start w:val="1"/>
      <w:numFmt w:val="bullet"/>
      <w:lvlText w:val="•"/>
      <w:lvlJc w:val="left"/>
      <w:pPr>
        <w:tabs>
          <w:tab w:val="num" w:pos="720"/>
        </w:tabs>
        <w:ind w:left="720" w:hanging="360"/>
      </w:pPr>
      <w:rPr>
        <w:rFonts w:ascii="Arial" w:hAnsi="Arial" w:hint="default"/>
      </w:rPr>
    </w:lvl>
    <w:lvl w:ilvl="1" w:tplc="0DEC899E" w:tentative="1">
      <w:start w:val="1"/>
      <w:numFmt w:val="bullet"/>
      <w:lvlText w:val="•"/>
      <w:lvlJc w:val="left"/>
      <w:pPr>
        <w:tabs>
          <w:tab w:val="num" w:pos="1440"/>
        </w:tabs>
        <w:ind w:left="1440" w:hanging="360"/>
      </w:pPr>
      <w:rPr>
        <w:rFonts w:ascii="Arial" w:hAnsi="Arial" w:hint="default"/>
      </w:rPr>
    </w:lvl>
    <w:lvl w:ilvl="2" w:tplc="0E6801DA" w:tentative="1">
      <w:start w:val="1"/>
      <w:numFmt w:val="bullet"/>
      <w:lvlText w:val="•"/>
      <w:lvlJc w:val="left"/>
      <w:pPr>
        <w:tabs>
          <w:tab w:val="num" w:pos="2160"/>
        </w:tabs>
        <w:ind w:left="2160" w:hanging="360"/>
      </w:pPr>
      <w:rPr>
        <w:rFonts w:ascii="Arial" w:hAnsi="Arial" w:hint="default"/>
      </w:rPr>
    </w:lvl>
    <w:lvl w:ilvl="3" w:tplc="49E68F04" w:tentative="1">
      <w:start w:val="1"/>
      <w:numFmt w:val="bullet"/>
      <w:lvlText w:val="•"/>
      <w:lvlJc w:val="left"/>
      <w:pPr>
        <w:tabs>
          <w:tab w:val="num" w:pos="2880"/>
        </w:tabs>
        <w:ind w:left="2880" w:hanging="360"/>
      </w:pPr>
      <w:rPr>
        <w:rFonts w:ascii="Arial" w:hAnsi="Arial" w:hint="default"/>
      </w:rPr>
    </w:lvl>
    <w:lvl w:ilvl="4" w:tplc="1D3E1ECE" w:tentative="1">
      <w:start w:val="1"/>
      <w:numFmt w:val="bullet"/>
      <w:lvlText w:val="•"/>
      <w:lvlJc w:val="left"/>
      <w:pPr>
        <w:tabs>
          <w:tab w:val="num" w:pos="3600"/>
        </w:tabs>
        <w:ind w:left="3600" w:hanging="360"/>
      </w:pPr>
      <w:rPr>
        <w:rFonts w:ascii="Arial" w:hAnsi="Arial" w:hint="default"/>
      </w:rPr>
    </w:lvl>
    <w:lvl w:ilvl="5" w:tplc="289C6E54" w:tentative="1">
      <w:start w:val="1"/>
      <w:numFmt w:val="bullet"/>
      <w:lvlText w:val="•"/>
      <w:lvlJc w:val="left"/>
      <w:pPr>
        <w:tabs>
          <w:tab w:val="num" w:pos="4320"/>
        </w:tabs>
        <w:ind w:left="4320" w:hanging="360"/>
      </w:pPr>
      <w:rPr>
        <w:rFonts w:ascii="Arial" w:hAnsi="Arial" w:hint="default"/>
      </w:rPr>
    </w:lvl>
    <w:lvl w:ilvl="6" w:tplc="2E5E3C10" w:tentative="1">
      <w:start w:val="1"/>
      <w:numFmt w:val="bullet"/>
      <w:lvlText w:val="•"/>
      <w:lvlJc w:val="left"/>
      <w:pPr>
        <w:tabs>
          <w:tab w:val="num" w:pos="5040"/>
        </w:tabs>
        <w:ind w:left="5040" w:hanging="360"/>
      </w:pPr>
      <w:rPr>
        <w:rFonts w:ascii="Arial" w:hAnsi="Arial" w:hint="default"/>
      </w:rPr>
    </w:lvl>
    <w:lvl w:ilvl="7" w:tplc="ABCC2812" w:tentative="1">
      <w:start w:val="1"/>
      <w:numFmt w:val="bullet"/>
      <w:lvlText w:val="•"/>
      <w:lvlJc w:val="left"/>
      <w:pPr>
        <w:tabs>
          <w:tab w:val="num" w:pos="5760"/>
        </w:tabs>
        <w:ind w:left="5760" w:hanging="360"/>
      </w:pPr>
      <w:rPr>
        <w:rFonts w:ascii="Arial" w:hAnsi="Arial" w:hint="default"/>
      </w:rPr>
    </w:lvl>
    <w:lvl w:ilvl="8" w:tplc="8252FD2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786293B"/>
    <w:multiLevelType w:val="hybridMultilevel"/>
    <w:tmpl w:val="20547F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0404ACB"/>
    <w:multiLevelType w:val="hybridMultilevel"/>
    <w:tmpl w:val="D1CAE4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6116778"/>
    <w:multiLevelType w:val="hybridMultilevel"/>
    <w:tmpl w:val="4588E1BA"/>
    <w:lvl w:ilvl="0" w:tplc="27EE3BE8">
      <w:start w:val="1"/>
      <w:numFmt w:val="bullet"/>
      <w:lvlText w:val="•"/>
      <w:lvlJc w:val="left"/>
      <w:pPr>
        <w:tabs>
          <w:tab w:val="num" w:pos="720"/>
        </w:tabs>
        <w:ind w:left="720" w:hanging="360"/>
      </w:pPr>
      <w:rPr>
        <w:rFonts w:ascii="Arial" w:hAnsi="Arial" w:hint="default"/>
      </w:rPr>
    </w:lvl>
    <w:lvl w:ilvl="1" w:tplc="B53A040C" w:tentative="1">
      <w:start w:val="1"/>
      <w:numFmt w:val="bullet"/>
      <w:lvlText w:val="•"/>
      <w:lvlJc w:val="left"/>
      <w:pPr>
        <w:tabs>
          <w:tab w:val="num" w:pos="1440"/>
        </w:tabs>
        <w:ind w:left="1440" w:hanging="360"/>
      </w:pPr>
      <w:rPr>
        <w:rFonts w:ascii="Arial" w:hAnsi="Arial" w:hint="default"/>
      </w:rPr>
    </w:lvl>
    <w:lvl w:ilvl="2" w:tplc="BFFEE332" w:tentative="1">
      <w:start w:val="1"/>
      <w:numFmt w:val="bullet"/>
      <w:lvlText w:val="•"/>
      <w:lvlJc w:val="left"/>
      <w:pPr>
        <w:tabs>
          <w:tab w:val="num" w:pos="2160"/>
        </w:tabs>
        <w:ind w:left="2160" w:hanging="360"/>
      </w:pPr>
      <w:rPr>
        <w:rFonts w:ascii="Arial" w:hAnsi="Arial" w:hint="default"/>
      </w:rPr>
    </w:lvl>
    <w:lvl w:ilvl="3" w:tplc="944CD0AC" w:tentative="1">
      <w:start w:val="1"/>
      <w:numFmt w:val="bullet"/>
      <w:lvlText w:val="•"/>
      <w:lvlJc w:val="left"/>
      <w:pPr>
        <w:tabs>
          <w:tab w:val="num" w:pos="2880"/>
        </w:tabs>
        <w:ind w:left="2880" w:hanging="360"/>
      </w:pPr>
      <w:rPr>
        <w:rFonts w:ascii="Arial" w:hAnsi="Arial" w:hint="default"/>
      </w:rPr>
    </w:lvl>
    <w:lvl w:ilvl="4" w:tplc="EC2AABF4" w:tentative="1">
      <w:start w:val="1"/>
      <w:numFmt w:val="bullet"/>
      <w:lvlText w:val="•"/>
      <w:lvlJc w:val="left"/>
      <w:pPr>
        <w:tabs>
          <w:tab w:val="num" w:pos="3600"/>
        </w:tabs>
        <w:ind w:left="3600" w:hanging="360"/>
      </w:pPr>
      <w:rPr>
        <w:rFonts w:ascii="Arial" w:hAnsi="Arial" w:hint="default"/>
      </w:rPr>
    </w:lvl>
    <w:lvl w:ilvl="5" w:tplc="2C923FA4" w:tentative="1">
      <w:start w:val="1"/>
      <w:numFmt w:val="bullet"/>
      <w:lvlText w:val="•"/>
      <w:lvlJc w:val="left"/>
      <w:pPr>
        <w:tabs>
          <w:tab w:val="num" w:pos="4320"/>
        </w:tabs>
        <w:ind w:left="4320" w:hanging="360"/>
      </w:pPr>
      <w:rPr>
        <w:rFonts w:ascii="Arial" w:hAnsi="Arial" w:hint="default"/>
      </w:rPr>
    </w:lvl>
    <w:lvl w:ilvl="6" w:tplc="F87C573C" w:tentative="1">
      <w:start w:val="1"/>
      <w:numFmt w:val="bullet"/>
      <w:lvlText w:val="•"/>
      <w:lvlJc w:val="left"/>
      <w:pPr>
        <w:tabs>
          <w:tab w:val="num" w:pos="5040"/>
        </w:tabs>
        <w:ind w:left="5040" w:hanging="360"/>
      </w:pPr>
      <w:rPr>
        <w:rFonts w:ascii="Arial" w:hAnsi="Arial" w:hint="default"/>
      </w:rPr>
    </w:lvl>
    <w:lvl w:ilvl="7" w:tplc="02362F96" w:tentative="1">
      <w:start w:val="1"/>
      <w:numFmt w:val="bullet"/>
      <w:lvlText w:val="•"/>
      <w:lvlJc w:val="left"/>
      <w:pPr>
        <w:tabs>
          <w:tab w:val="num" w:pos="5760"/>
        </w:tabs>
        <w:ind w:left="5760" w:hanging="360"/>
      </w:pPr>
      <w:rPr>
        <w:rFonts w:ascii="Arial" w:hAnsi="Arial" w:hint="default"/>
      </w:rPr>
    </w:lvl>
    <w:lvl w:ilvl="8" w:tplc="070231A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F3E5E99"/>
    <w:multiLevelType w:val="hybridMultilevel"/>
    <w:tmpl w:val="75F6C67E"/>
    <w:lvl w:ilvl="0" w:tplc="0410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268ADC20">
      <w:numFmt w:val="bullet"/>
      <w:lvlText w:val="-"/>
      <w:lvlJc w:val="left"/>
      <w:pPr>
        <w:ind w:left="2853" w:hanging="705"/>
      </w:pPr>
      <w:rPr>
        <w:rFonts w:ascii="Calibri" w:eastAsia="Times New Roman" w:hAnsi="Calibri" w:cs="Times New Roman"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4" w15:restartNumberingAfterBreak="0">
    <w:nsid w:val="7D1D27E3"/>
    <w:multiLevelType w:val="hybridMultilevel"/>
    <w:tmpl w:val="F47AAEBA"/>
    <w:lvl w:ilvl="0" w:tplc="BC940050">
      <w:start w:val="1"/>
      <w:numFmt w:val="bullet"/>
      <w:lvlText w:val="•"/>
      <w:lvlJc w:val="left"/>
      <w:pPr>
        <w:tabs>
          <w:tab w:val="num" w:pos="720"/>
        </w:tabs>
        <w:ind w:left="720" w:hanging="360"/>
      </w:pPr>
      <w:rPr>
        <w:rFonts w:ascii="Arial" w:hAnsi="Arial" w:hint="default"/>
      </w:rPr>
    </w:lvl>
    <w:lvl w:ilvl="1" w:tplc="6A50D5A4" w:tentative="1">
      <w:start w:val="1"/>
      <w:numFmt w:val="bullet"/>
      <w:lvlText w:val="•"/>
      <w:lvlJc w:val="left"/>
      <w:pPr>
        <w:tabs>
          <w:tab w:val="num" w:pos="1440"/>
        </w:tabs>
        <w:ind w:left="1440" w:hanging="360"/>
      </w:pPr>
      <w:rPr>
        <w:rFonts w:ascii="Arial" w:hAnsi="Arial" w:hint="default"/>
      </w:rPr>
    </w:lvl>
    <w:lvl w:ilvl="2" w:tplc="B72A4308" w:tentative="1">
      <w:start w:val="1"/>
      <w:numFmt w:val="bullet"/>
      <w:lvlText w:val="•"/>
      <w:lvlJc w:val="left"/>
      <w:pPr>
        <w:tabs>
          <w:tab w:val="num" w:pos="2160"/>
        </w:tabs>
        <w:ind w:left="2160" w:hanging="360"/>
      </w:pPr>
      <w:rPr>
        <w:rFonts w:ascii="Arial" w:hAnsi="Arial" w:hint="default"/>
      </w:rPr>
    </w:lvl>
    <w:lvl w:ilvl="3" w:tplc="F3D49600" w:tentative="1">
      <w:start w:val="1"/>
      <w:numFmt w:val="bullet"/>
      <w:lvlText w:val="•"/>
      <w:lvlJc w:val="left"/>
      <w:pPr>
        <w:tabs>
          <w:tab w:val="num" w:pos="2880"/>
        </w:tabs>
        <w:ind w:left="2880" w:hanging="360"/>
      </w:pPr>
      <w:rPr>
        <w:rFonts w:ascii="Arial" w:hAnsi="Arial" w:hint="default"/>
      </w:rPr>
    </w:lvl>
    <w:lvl w:ilvl="4" w:tplc="F34C74C0" w:tentative="1">
      <w:start w:val="1"/>
      <w:numFmt w:val="bullet"/>
      <w:lvlText w:val="•"/>
      <w:lvlJc w:val="left"/>
      <w:pPr>
        <w:tabs>
          <w:tab w:val="num" w:pos="3600"/>
        </w:tabs>
        <w:ind w:left="3600" w:hanging="360"/>
      </w:pPr>
      <w:rPr>
        <w:rFonts w:ascii="Arial" w:hAnsi="Arial" w:hint="default"/>
      </w:rPr>
    </w:lvl>
    <w:lvl w:ilvl="5" w:tplc="693A5534" w:tentative="1">
      <w:start w:val="1"/>
      <w:numFmt w:val="bullet"/>
      <w:lvlText w:val="•"/>
      <w:lvlJc w:val="left"/>
      <w:pPr>
        <w:tabs>
          <w:tab w:val="num" w:pos="4320"/>
        </w:tabs>
        <w:ind w:left="4320" w:hanging="360"/>
      </w:pPr>
      <w:rPr>
        <w:rFonts w:ascii="Arial" w:hAnsi="Arial" w:hint="default"/>
      </w:rPr>
    </w:lvl>
    <w:lvl w:ilvl="6" w:tplc="025CFEFC" w:tentative="1">
      <w:start w:val="1"/>
      <w:numFmt w:val="bullet"/>
      <w:lvlText w:val="•"/>
      <w:lvlJc w:val="left"/>
      <w:pPr>
        <w:tabs>
          <w:tab w:val="num" w:pos="5040"/>
        </w:tabs>
        <w:ind w:left="5040" w:hanging="360"/>
      </w:pPr>
      <w:rPr>
        <w:rFonts w:ascii="Arial" w:hAnsi="Arial" w:hint="default"/>
      </w:rPr>
    </w:lvl>
    <w:lvl w:ilvl="7" w:tplc="8C7C153C" w:tentative="1">
      <w:start w:val="1"/>
      <w:numFmt w:val="bullet"/>
      <w:lvlText w:val="•"/>
      <w:lvlJc w:val="left"/>
      <w:pPr>
        <w:tabs>
          <w:tab w:val="num" w:pos="5760"/>
        </w:tabs>
        <w:ind w:left="5760" w:hanging="360"/>
      </w:pPr>
      <w:rPr>
        <w:rFonts w:ascii="Arial" w:hAnsi="Arial" w:hint="default"/>
      </w:rPr>
    </w:lvl>
    <w:lvl w:ilvl="8" w:tplc="FC9EE03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F675C06"/>
    <w:multiLevelType w:val="hybridMultilevel"/>
    <w:tmpl w:val="2D6E2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1"/>
  </w:num>
  <w:num w:numId="4">
    <w:abstractNumId w:val="30"/>
  </w:num>
  <w:num w:numId="5">
    <w:abstractNumId w:val="23"/>
  </w:num>
  <w:num w:numId="6">
    <w:abstractNumId w:val="26"/>
  </w:num>
  <w:num w:numId="7">
    <w:abstractNumId w:val="24"/>
  </w:num>
  <w:num w:numId="8">
    <w:abstractNumId w:val="33"/>
  </w:num>
  <w:num w:numId="9">
    <w:abstractNumId w:val="31"/>
  </w:num>
  <w:num w:numId="10">
    <w:abstractNumId w:val="21"/>
  </w:num>
  <w:num w:numId="11">
    <w:abstractNumId w:val="25"/>
  </w:num>
  <w:num w:numId="12">
    <w:abstractNumId w:val="0"/>
  </w:num>
  <w:num w:numId="13">
    <w:abstractNumId w:val="0"/>
  </w:num>
  <w:num w:numId="14">
    <w:abstractNumId w:val="0"/>
  </w:num>
  <w:num w:numId="15">
    <w:abstractNumId w:val="35"/>
  </w:num>
  <w:num w:numId="16">
    <w:abstractNumId w:val="0"/>
  </w:num>
  <w:num w:numId="17">
    <w:abstractNumId w:val="21"/>
  </w:num>
  <w:num w:numId="18">
    <w:abstractNumId w:val="0"/>
  </w:num>
  <w:num w:numId="19">
    <w:abstractNumId w:val="0"/>
  </w:num>
  <w:num w:numId="20">
    <w:abstractNumId w:val="27"/>
  </w:num>
  <w:num w:numId="21">
    <w:abstractNumId w:val="28"/>
  </w:num>
  <w:num w:numId="22">
    <w:abstractNumId w:val="32"/>
  </w:num>
  <w:num w:numId="23">
    <w:abstractNumId w:val="22"/>
  </w:num>
  <w:num w:numId="24">
    <w:abstractNumId w:val="29"/>
  </w:num>
  <w:num w:numId="25">
    <w:abstractNumId w:val="34"/>
  </w:num>
  <w:num w:numId="26">
    <w:abstractNumId w:val="21"/>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celeste Cazzorla">
    <w15:presenceInfo w15:providerId="None" w15:userId="Mariaceleste Cazzor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7" style="mso-wrap-style:none;v-text-anchor:middle" fillcolor="#f2f2f2" stroke="f">
      <v:fill color="#f2f2f2" color2="#0d0d0d"/>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B05"/>
    <w:rsid w:val="00000025"/>
    <w:rsid w:val="000003C2"/>
    <w:rsid w:val="00000543"/>
    <w:rsid w:val="0000099C"/>
    <w:rsid w:val="00000E31"/>
    <w:rsid w:val="000013B5"/>
    <w:rsid w:val="00002018"/>
    <w:rsid w:val="00002835"/>
    <w:rsid w:val="00005975"/>
    <w:rsid w:val="00007518"/>
    <w:rsid w:val="0000763F"/>
    <w:rsid w:val="00007F24"/>
    <w:rsid w:val="000105D5"/>
    <w:rsid w:val="00010D2D"/>
    <w:rsid w:val="00012879"/>
    <w:rsid w:val="00013C9C"/>
    <w:rsid w:val="00014761"/>
    <w:rsid w:val="000155C8"/>
    <w:rsid w:val="00015ABC"/>
    <w:rsid w:val="00015AD3"/>
    <w:rsid w:val="00016D54"/>
    <w:rsid w:val="00016FCC"/>
    <w:rsid w:val="000171F8"/>
    <w:rsid w:val="00017442"/>
    <w:rsid w:val="00017EB3"/>
    <w:rsid w:val="00017FDB"/>
    <w:rsid w:val="00020F39"/>
    <w:rsid w:val="00022D14"/>
    <w:rsid w:val="0002507B"/>
    <w:rsid w:val="00025448"/>
    <w:rsid w:val="0002556E"/>
    <w:rsid w:val="000258B9"/>
    <w:rsid w:val="00025F41"/>
    <w:rsid w:val="000263F4"/>
    <w:rsid w:val="00027040"/>
    <w:rsid w:val="0002738C"/>
    <w:rsid w:val="00027CC3"/>
    <w:rsid w:val="00027D34"/>
    <w:rsid w:val="00030FAD"/>
    <w:rsid w:val="0003143C"/>
    <w:rsid w:val="00031F09"/>
    <w:rsid w:val="00032442"/>
    <w:rsid w:val="00032F08"/>
    <w:rsid w:val="00034193"/>
    <w:rsid w:val="00034200"/>
    <w:rsid w:val="00034D9D"/>
    <w:rsid w:val="00036A17"/>
    <w:rsid w:val="000372F4"/>
    <w:rsid w:val="00037841"/>
    <w:rsid w:val="00037A46"/>
    <w:rsid w:val="00037E60"/>
    <w:rsid w:val="00040843"/>
    <w:rsid w:val="00040A98"/>
    <w:rsid w:val="00041356"/>
    <w:rsid w:val="00042352"/>
    <w:rsid w:val="00042798"/>
    <w:rsid w:val="00044070"/>
    <w:rsid w:val="000446DD"/>
    <w:rsid w:val="00046CF6"/>
    <w:rsid w:val="00047F08"/>
    <w:rsid w:val="000504AE"/>
    <w:rsid w:val="00051281"/>
    <w:rsid w:val="00051AAE"/>
    <w:rsid w:val="00051CAD"/>
    <w:rsid w:val="00051D75"/>
    <w:rsid w:val="00052767"/>
    <w:rsid w:val="00054109"/>
    <w:rsid w:val="0005422E"/>
    <w:rsid w:val="00054621"/>
    <w:rsid w:val="00054986"/>
    <w:rsid w:val="0005691B"/>
    <w:rsid w:val="00056E26"/>
    <w:rsid w:val="00057B4B"/>
    <w:rsid w:val="00060811"/>
    <w:rsid w:val="00060B4F"/>
    <w:rsid w:val="00062348"/>
    <w:rsid w:val="00062C04"/>
    <w:rsid w:val="00062C33"/>
    <w:rsid w:val="00062E3F"/>
    <w:rsid w:val="000668C7"/>
    <w:rsid w:val="00067F0A"/>
    <w:rsid w:val="00070B5F"/>
    <w:rsid w:val="00071351"/>
    <w:rsid w:val="0007178C"/>
    <w:rsid w:val="000729E8"/>
    <w:rsid w:val="00073777"/>
    <w:rsid w:val="00075BA1"/>
    <w:rsid w:val="000771ED"/>
    <w:rsid w:val="00077D5C"/>
    <w:rsid w:val="000810EA"/>
    <w:rsid w:val="00082E80"/>
    <w:rsid w:val="000841F4"/>
    <w:rsid w:val="0008457F"/>
    <w:rsid w:val="00084769"/>
    <w:rsid w:val="000850DD"/>
    <w:rsid w:val="00085C25"/>
    <w:rsid w:val="000867F7"/>
    <w:rsid w:val="0008769C"/>
    <w:rsid w:val="00087B1E"/>
    <w:rsid w:val="0009026F"/>
    <w:rsid w:val="000904B2"/>
    <w:rsid w:val="00090F6B"/>
    <w:rsid w:val="000915C4"/>
    <w:rsid w:val="000921C8"/>
    <w:rsid w:val="000921CD"/>
    <w:rsid w:val="000937D4"/>
    <w:rsid w:val="0009385C"/>
    <w:rsid w:val="00093FD0"/>
    <w:rsid w:val="0009483B"/>
    <w:rsid w:val="0009486F"/>
    <w:rsid w:val="00094E4E"/>
    <w:rsid w:val="00095F20"/>
    <w:rsid w:val="00097BCD"/>
    <w:rsid w:val="000A054F"/>
    <w:rsid w:val="000A195E"/>
    <w:rsid w:val="000A1A79"/>
    <w:rsid w:val="000A1FF8"/>
    <w:rsid w:val="000A23ED"/>
    <w:rsid w:val="000A2743"/>
    <w:rsid w:val="000A3993"/>
    <w:rsid w:val="000A7662"/>
    <w:rsid w:val="000A7685"/>
    <w:rsid w:val="000B039E"/>
    <w:rsid w:val="000B0632"/>
    <w:rsid w:val="000B1FBF"/>
    <w:rsid w:val="000B2BB1"/>
    <w:rsid w:val="000B33A8"/>
    <w:rsid w:val="000B39DB"/>
    <w:rsid w:val="000B587E"/>
    <w:rsid w:val="000B715F"/>
    <w:rsid w:val="000B7913"/>
    <w:rsid w:val="000C02A0"/>
    <w:rsid w:val="000C0B58"/>
    <w:rsid w:val="000C0D5D"/>
    <w:rsid w:val="000C2A3D"/>
    <w:rsid w:val="000C30C7"/>
    <w:rsid w:val="000C32CB"/>
    <w:rsid w:val="000C3D97"/>
    <w:rsid w:val="000C408A"/>
    <w:rsid w:val="000C45F5"/>
    <w:rsid w:val="000C4F0B"/>
    <w:rsid w:val="000C5252"/>
    <w:rsid w:val="000C6949"/>
    <w:rsid w:val="000D0189"/>
    <w:rsid w:val="000D0C10"/>
    <w:rsid w:val="000D1E7F"/>
    <w:rsid w:val="000D249A"/>
    <w:rsid w:val="000D296C"/>
    <w:rsid w:val="000D2CB6"/>
    <w:rsid w:val="000D5212"/>
    <w:rsid w:val="000D6075"/>
    <w:rsid w:val="000D631D"/>
    <w:rsid w:val="000D6709"/>
    <w:rsid w:val="000D6E01"/>
    <w:rsid w:val="000D722C"/>
    <w:rsid w:val="000D7E1B"/>
    <w:rsid w:val="000E0525"/>
    <w:rsid w:val="000E0C51"/>
    <w:rsid w:val="000E26F4"/>
    <w:rsid w:val="000E4A51"/>
    <w:rsid w:val="000E55AF"/>
    <w:rsid w:val="000E5758"/>
    <w:rsid w:val="000E5FAB"/>
    <w:rsid w:val="000E5FE1"/>
    <w:rsid w:val="000E6DDD"/>
    <w:rsid w:val="000E710C"/>
    <w:rsid w:val="000E7B05"/>
    <w:rsid w:val="000F0135"/>
    <w:rsid w:val="000F0299"/>
    <w:rsid w:val="000F0455"/>
    <w:rsid w:val="000F0771"/>
    <w:rsid w:val="000F0B56"/>
    <w:rsid w:val="000F1073"/>
    <w:rsid w:val="000F13F5"/>
    <w:rsid w:val="000F17E9"/>
    <w:rsid w:val="000F184C"/>
    <w:rsid w:val="000F29A4"/>
    <w:rsid w:val="000F2E92"/>
    <w:rsid w:val="000F3AE7"/>
    <w:rsid w:val="000F3C54"/>
    <w:rsid w:val="000F3E71"/>
    <w:rsid w:val="000F40D4"/>
    <w:rsid w:val="000F45F0"/>
    <w:rsid w:val="000F4850"/>
    <w:rsid w:val="000F5A7F"/>
    <w:rsid w:val="000F6092"/>
    <w:rsid w:val="000F65EA"/>
    <w:rsid w:val="000F6655"/>
    <w:rsid w:val="000F6B56"/>
    <w:rsid w:val="001005A7"/>
    <w:rsid w:val="00100B54"/>
    <w:rsid w:val="00101B67"/>
    <w:rsid w:val="00103C34"/>
    <w:rsid w:val="00103F63"/>
    <w:rsid w:val="0010453B"/>
    <w:rsid w:val="00104997"/>
    <w:rsid w:val="00105DDE"/>
    <w:rsid w:val="00106249"/>
    <w:rsid w:val="00106540"/>
    <w:rsid w:val="00106D52"/>
    <w:rsid w:val="001078E7"/>
    <w:rsid w:val="00107C98"/>
    <w:rsid w:val="00107F67"/>
    <w:rsid w:val="00111516"/>
    <w:rsid w:val="001117A9"/>
    <w:rsid w:val="00111DF2"/>
    <w:rsid w:val="00112219"/>
    <w:rsid w:val="001123DB"/>
    <w:rsid w:val="00113087"/>
    <w:rsid w:val="00113CF1"/>
    <w:rsid w:val="001147FE"/>
    <w:rsid w:val="0011482C"/>
    <w:rsid w:val="0011483A"/>
    <w:rsid w:val="0011610E"/>
    <w:rsid w:val="0012201B"/>
    <w:rsid w:val="001235F0"/>
    <w:rsid w:val="00123B9A"/>
    <w:rsid w:val="001243E3"/>
    <w:rsid w:val="00124C11"/>
    <w:rsid w:val="00125301"/>
    <w:rsid w:val="00126ACD"/>
    <w:rsid w:val="00126E09"/>
    <w:rsid w:val="00130718"/>
    <w:rsid w:val="00131504"/>
    <w:rsid w:val="00131D49"/>
    <w:rsid w:val="001320BA"/>
    <w:rsid w:val="00132630"/>
    <w:rsid w:val="00132C2E"/>
    <w:rsid w:val="00132F5C"/>
    <w:rsid w:val="00133281"/>
    <w:rsid w:val="001337A3"/>
    <w:rsid w:val="00133926"/>
    <w:rsid w:val="00133A29"/>
    <w:rsid w:val="00133C75"/>
    <w:rsid w:val="001349DD"/>
    <w:rsid w:val="001350A5"/>
    <w:rsid w:val="001367C8"/>
    <w:rsid w:val="001371F4"/>
    <w:rsid w:val="00137630"/>
    <w:rsid w:val="001376C3"/>
    <w:rsid w:val="00137736"/>
    <w:rsid w:val="00140209"/>
    <w:rsid w:val="001402D1"/>
    <w:rsid w:val="0014077E"/>
    <w:rsid w:val="0014223C"/>
    <w:rsid w:val="00142807"/>
    <w:rsid w:val="00142AE1"/>
    <w:rsid w:val="00142D98"/>
    <w:rsid w:val="001455BF"/>
    <w:rsid w:val="00145868"/>
    <w:rsid w:val="0014679B"/>
    <w:rsid w:val="00146AF3"/>
    <w:rsid w:val="00147C85"/>
    <w:rsid w:val="00152F63"/>
    <w:rsid w:val="0015311B"/>
    <w:rsid w:val="0015376A"/>
    <w:rsid w:val="00155344"/>
    <w:rsid w:val="00155966"/>
    <w:rsid w:val="00156165"/>
    <w:rsid w:val="001579E1"/>
    <w:rsid w:val="0016062A"/>
    <w:rsid w:val="001632EC"/>
    <w:rsid w:val="00163722"/>
    <w:rsid w:val="00163A9F"/>
    <w:rsid w:val="00164A00"/>
    <w:rsid w:val="00165460"/>
    <w:rsid w:val="0016585D"/>
    <w:rsid w:val="00166209"/>
    <w:rsid w:val="0016632D"/>
    <w:rsid w:val="001668C7"/>
    <w:rsid w:val="00166BD1"/>
    <w:rsid w:val="00166C36"/>
    <w:rsid w:val="00167F9E"/>
    <w:rsid w:val="00170431"/>
    <w:rsid w:val="001705F8"/>
    <w:rsid w:val="00170626"/>
    <w:rsid w:val="00170A0E"/>
    <w:rsid w:val="00171DE3"/>
    <w:rsid w:val="00172576"/>
    <w:rsid w:val="00172B1E"/>
    <w:rsid w:val="00173F67"/>
    <w:rsid w:val="00174871"/>
    <w:rsid w:val="00175773"/>
    <w:rsid w:val="001763E9"/>
    <w:rsid w:val="00177D20"/>
    <w:rsid w:val="00180698"/>
    <w:rsid w:val="00181423"/>
    <w:rsid w:val="00182490"/>
    <w:rsid w:val="0018377D"/>
    <w:rsid w:val="00184107"/>
    <w:rsid w:val="00185530"/>
    <w:rsid w:val="00185ABF"/>
    <w:rsid w:val="00185E13"/>
    <w:rsid w:val="00187348"/>
    <w:rsid w:val="0019015C"/>
    <w:rsid w:val="00190591"/>
    <w:rsid w:val="0019077F"/>
    <w:rsid w:val="0019151E"/>
    <w:rsid w:val="00191BF1"/>
    <w:rsid w:val="00191D69"/>
    <w:rsid w:val="00192571"/>
    <w:rsid w:val="0019259C"/>
    <w:rsid w:val="001931FC"/>
    <w:rsid w:val="001936A6"/>
    <w:rsid w:val="00193B35"/>
    <w:rsid w:val="001946A7"/>
    <w:rsid w:val="00194771"/>
    <w:rsid w:val="001950BE"/>
    <w:rsid w:val="001963CA"/>
    <w:rsid w:val="001A1641"/>
    <w:rsid w:val="001A1D67"/>
    <w:rsid w:val="001A23B3"/>
    <w:rsid w:val="001A2CEF"/>
    <w:rsid w:val="001A40FF"/>
    <w:rsid w:val="001A4D02"/>
    <w:rsid w:val="001A50E0"/>
    <w:rsid w:val="001A5211"/>
    <w:rsid w:val="001A5639"/>
    <w:rsid w:val="001A56E8"/>
    <w:rsid w:val="001A59C6"/>
    <w:rsid w:val="001A6E2B"/>
    <w:rsid w:val="001B03D4"/>
    <w:rsid w:val="001B1582"/>
    <w:rsid w:val="001B2D5E"/>
    <w:rsid w:val="001B3531"/>
    <w:rsid w:val="001B4376"/>
    <w:rsid w:val="001B4962"/>
    <w:rsid w:val="001B4EFD"/>
    <w:rsid w:val="001B513D"/>
    <w:rsid w:val="001B5223"/>
    <w:rsid w:val="001B54BD"/>
    <w:rsid w:val="001B5B1F"/>
    <w:rsid w:val="001B6048"/>
    <w:rsid w:val="001B7D91"/>
    <w:rsid w:val="001C0DBC"/>
    <w:rsid w:val="001C3692"/>
    <w:rsid w:val="001C3E8C"/>
    <w:rsid w:val="001C4030"/>
    <w:rsid w:val="001C4B5A"/>
    <w:rsid w:val="001C4B9D"/>
    <w:rsid w:val="001C692B"/>
    <w:rsid w:val="001D091F"/>
    <w:rsid w:val="001D0BC8"/>
    <w:rsid w:val="001D0D8C"/>
    <w:rsid w:val="001D0EC6"/>
    <w:rsid w:val="001D15E4"/>
    <w:rsid w:val="001D2B83"/>
    <w:rsid w:val="001D306F"/>
    <w:rsid w:val="001D6780"/>
    <w:rsid w:val="001D683C"/>
    <w:rsid w:val="001D721F"/>
    <w:rsid w:val="001E0AB4"/>
    <w:rsid w:val="001E0F60"/>
    <w:rsid w:val="001E2230"/>
    <w:rsid w:val="001E3821"/>
    <w:rsid w:val="001E423F"/>
    <w:rsid w:val="001E54F7"/>
    <w:rsid w:val="001E5F77"/>
    <w:rsid w:val="001E5F8D"/>
    <w:rsid w:val="001E6762"/>
    <w:rsid w:val="001E70B2"/>
    <w:rsid w:val="001E7301"/>
    <w:rsid w:val="001E7B1F"/>
    <w:rsid w:val="001E7DD0"/>
    <w:rsid w:val="001F0143"/>
    <w:rsid w:val="001F1982"/>
    <w:rsid w:val="001F3C5F"/>
    <w:rsid w:val="001F3E4C"/>
    <w:rsid w:val="001F40F7"/>
    <w:rsid w:val="001F420B"/>
    <w:rsid w:val="001F4B53"/>
    <w:rsid w:val="001F5100"/>
    <w:rsid w:val="001F6B70"/>
    <w:rsid w:val="00200534"/>
    <w:rsid w:val="002007CB"/>
    <w:rsid w:val="002011F6"/>
    <w:rsid w:val="00201803"/>
    <w:rsid w:val="0020472D"/>
    <w:rsid w:val="00207958"/>
    <w:rsid w:val="0021016E"/>
    <w:rsid w:val="00210B63"/>
    <w:rsid w:val="002112E2"/>
    <w:rsid w:val="00211622"/>
    <w:rsid w:val="0021185D"/>
    <w:rsid w:val="00212BEB"/>
    <w:rsid w:val="002164A7"/>
    <w:rsid w:val="002170DD"/>
    <w:rsid w:val="00222950"/>
    <w:rsid w:val="00223A41"/>
    <w:rsid w:val="00224CD0"/>
    <w:rsid w:val="00225539"/>
    <w:rsid w:val="00226C6F"/>
    <w:rsid w:val="00226D95"/>
    <w:rsid w:val="00227CDE"/>
    <w:rsid w:val="002307FC"/>
    <w:rsid w:val="002318B7"/>
    <w:rsid w:val="0023263E"/>
    <w:rsid w:val="002330BE"/>
    <w:rsid w:val="00233B84"/>
    <w:rsid w:val="00233C21"/>
    <w:rsid w:val="00233E0F"/>
    <w:rsid w:val="002340A6"/>
    <w:rsid w:val="0023489C"/>
    <w:rsid w:val="00234B1B"/>
    <w:rsid w:val="00234DCB"/>
    <w:rsid w:val="00234EDC"/>
    <w:rsid w:val="00235588"/>
    <w:rsid w:val="00236624"/>
    <w:rsid w:val="0023761C"/>
    <w:rsid w:val="00240E3B"/>
    <w:rsid w:val="00240EB4"/>
    <w:rsid w:val="0024122D"/>
    <w:rsid w:val="00242F78"/>
    <w:rsid w:val="002432EC"/>
    <w:rsid w:val="002446AF"/>
    <w:rsid w:val="00244B11"/>
    <w:rsid w:val="002451F5"/>
    <w:rsid w:val="002457DB"/>
    <w:rsid w:val="002462CE"/>
    <w:rsid w:val="00246E24"/>
    <w:rsid w:val="0024758C"/>
    <w:rsid w:val="00250847"/>
    <w:rsid w:val="002512AC"/>
    <w:rsid w:val="002517D9"/>
    <w:rsid w:val="00252788"/>
    <w:rsid w:val="00252E16"/>
    <w:rsid w:val="00253628"/>
    <w:rsid w:val="00253D84"/>
    <w:rsid w:val="00253E3A"/>
    <w:rsid w:val="002551DF"/>
    <w:rsid w:val="00255AFB"/>
    <w:rsid w:val="00255C46"/>
    <w:rsid w:val="002564F5"/>
    <w:rsid w:val="002567DD"/>
    <w:rsid w:val="002576C4"/>
    <w:rsid w:val="0026155F"/>
    <w:rsid w:val="00262C0E"/>
    <w:rsid w:val="00263878"/>
    <w:rsid w:val="00263DB8"/>
    <w:rsid w:val="00264D21"/>
    <w:rsid w:val="00266A9E"/>
    <w:rsid w:val="002708CF"/>
    <w:rsid w:val="00271BB0"/>
    <w:rsid w:val="002727E3"/>
    <w:rsid w:val="00272825"/>
    <w:rsid w:val="0027293A"/>
    <w:rsid w:val="00272AEE"/>
    <w:rsid w:val="00272CC0"/>
    <w:rsid w:val="002731A2"/>
    <w:rsid w:val="0027328E"/>
    <w:rsid w:val="00273DA1"/>
    <w:rsid w:val="00274224"/>
    <w:rsid w:val="0027553B"/>
    <w:rsid w:val="00275D70"/>
    <w:rsid w:val="002766F2"/>
    <w:rsid w:val="00276C56"/>
    <w:rsid w:val="002777DA"/>
    <w:rsid w:val="00280392"/>
    <w:rsid w:val="00280567"/>
    <w:rsid w:val="00280B96"/>
    <w:rsid w:val="00280CA0"/>
    <w:rsid w:val="00280EF8"/>
    <w:rsid w:val="00281C87"/>
    <w:rsid w:val="00281F17"/>
    <w:rsid w:val="002830F1"/>
    <w:rsid w:val="00283AFC"/>
    <w:rsid w:val="00284273"/>
    <w:rsid w:val="002848AC"/>
    <w:rsid w:val="0028580A"/>
    <w:rsid w:val="0028614D"/>
    <w:rsid w:val="00287C68"/>
    <w:rsid w:val="00290362"/>
    <w:rsid w:val="00290397"/>
    <w:rsid w:val="00290DA6"/>
    <w:rsid w:val="00291509"/>
    <w:rsid w:val="00291EA2"/>
    <w:rsid w:val="00292489"/>
    <w:rsid w:val="00292528"/>
    <w:rsid w:val="00292553"/>
    <w:rsid w:val="002931BD"/>
    <w:rsid w:val="00294AB1"/>
    <w:rsid w:val="002963A1"/>
    <w:rsid w:val="00296D5E"/>
    <w:rsid w:val="002A1017"/>
    <w:rsid w:val="002A2966"/>
    <w:rsid w:val="002A33F5"/>
    <w:rsid w:val="002A3441"/>
    <w:rsid w:val="002A431E"/>
    <w:rsid w:val="002A5AB7"/>
    <w:rsid w:val="002A68AD"/>
    <w:rsid w:val="002A6963"/>
    <w:rsid w:val="002A7248"/>
    <w:rsid w:val="002A7D57"/>
    <w:rsid w:val="002B12FC"/>
    <w:rsid w:val="002B2313"/>
    <w:rsid w:val="002B3753"/>
    <w:rsid w:val="002B46C8"/>
    <w:rsid w:val="002B5E1C"/>
    <w:rsid w:val="002B727C"/>
    <w:rsid w:val="002B7D70"/>
    <w:rsid w:val="002C0837"/>
    <w:rsid w:val="002C0E67"/>
    <w:rsid w:val="002C1267"/>
    <w:rsid w:val="002C1D80"/>
    <w:rsid w:val="002C21E0"/>
    <w:rsid w:val="002C3B6E"/>
    <w:rsid w:val="002C419C"/>
    <w:rsid w:val="002C514A"/>
    <w:rsid w:val="002C6C5F"/>
    <w:rsid w:val="002C78FC"/>
    <w:rsid w:val="002D0D8B"/>
    <w:rsid w:val="002D160B"/>
    <w:rsid w:val="002D1B1A"/>
    <w:rsid w:val="002D1BB4"/>
    <w:rsid w:val="002D1C6A"/>
    <w:rsid w:val="002D248D"/>
    <w:rsid w:val="002D37DC"/>
    <w:rsid w:val="002D5636"/>
    <w:rsid w:val="002D6BD0"/>
    <w:rsid w:val="002D6E0F"/>
    <w:rsid w:val="002D7269"/>
    <w:rsid w:val="002D7399"/>
    <w:rsid w:val="002D7BCF"/>
    <w:rsid w:val="002E0D54"/>
    <w:rsid w:val="002E1D23"/>
    <w:rsid w:val="002E1F45"/>
    <w:rsid w:val="002E2827"/>
    <w:rsid w:val="002E32D5"/>
    <w:rsid w:val="002E480A"/>
    <w:rsid w:val="002E5CC9"/>
    <w:rsid w:val="002E5F56"/>
    <w:rsid w:val="002E6A98"/>
    <w:rsid w:val="002E6B21"/>
    <w:rsid w:val="002E7F80"/>
    <w:rsid w:val="002E7FEE"/>
    <w:rsid w:val="002F14F9"/>
    <w:rsid w:val="002F166B"/>
    <w:rsid w:val="002F1802"/>
    <w:rsid w:val="002F21B1"/>
    <w:rsid w:val="002F2A21"/>
    <w:rsid w:val="002F2C9C"/>
    <w:rsid w:val="002F2EF1"/>
    <w:rsid w:val="002F3259"/>
    <w:rsid w:val="002F3D25"/>
    <w:rsid w:val="002F43FC"/>
    <w:rsid w:val="002F5603"/>
    <w:rsid w:val="002F587B"/>
    <w:rsid w:val="002F5DC0"/>
    <w:rsid w:val="002F6117"/>
    <w:rsid w:val="002F633D"/>
    <w:rsid w:val="00300BAB"/>
    <w:rsid w:val="0030108D"/>
    <w:rsid w:val="003039E9"/>
    <w:rsid w:val="00303EAB"/>
    <w:rsid w:val="00304052"/>
    <w:rsid w:val="00304516"/>
    <w:rsid w:val="00304673"/>
    <w:rsid w:val="00304925"/>
    <w:rsid w:val="003051CC"/>
    <w:rsid w:val="00306519"/>
    <w:rsid w:val="00306842"/>
    <w:rsid w:val="00306A92"/>
    <w:rsid w:val="00307163"/>
    <w:rsid w:val="0030792C"/>
    <w:rsid w:val="00307933"/>
    <w:rsid w:val="00307F5C"/>
    <w:rsid w:val="003108FF"/>
    <w:rsid w:val="00310CAE"/>
    <w:rsid w:val="00310E3C"/>
    <w:rsid w:val="00311179"/>
    <w:rsid w:val="0031153D"/>
    <w:rsid w:val="00311812"/>
    <w:rsid w:val="0031193E"/>
    <w:rsid w:val="003133BA"/>
    <w:rsid w:val="0031406B"/>
    <w:rsid w:val="00314164"/>
    <w:rsid w:val="0031507F"/>
    <w:rsid w:val="00316CD5"/>
    <w:rsid w:val="003170A6"/>
    <w:rsid w:val="003203F4"/>
    <w:rsid w:val="00322148"/>
    <w:rsid w:val="00322D98"/>
    <w:rsid w:val="00322E63"/>
    <w:rsid w:val="003230E2"/>
    <w:rsid w:val="00324E6D"/>
    <w:rsid w:val="003255C9"/>
    <w:rsid w:val="00326403"/>
    <w:rsid w:val="0032707F"/>
    <w:rsid w:val="003277DA"/>
    <w:rsid w:val="003334D1"/>
    <w:rsid w:val="00334C34"/>
    <w:rsid w:val="00336236"/>
    <w:rsid w:val="0034024D"/>
    <w:rsid w:val="00341ACE"/>
    <w:rsid w:val="00342DBE"/>
    <w:rsid w:val="00342E69"/>
    <w:rsid w:val="003442E6"/>
    <w:rsid w:val="00344389"/>
    <w:rsid w:val="0034506C"/>
    <w:rsid w:val="00345D23"/>
    <w:rsid w:val="00346024"/>
    <w:rsid w:val="00346C34"/>
    <w:rsid w:val="003504C5"/>
    <w:rsid w:val="00350D5E"/>
    <w:rsid w:val="00351624"/>
    <w:rsid w:val="003537AF"/>
    <w:rsid w:val="00354D7C"/>
    <w:rsid w:val="003575A9"/>
    <w:rsid w:val="00357964"/>
    <w:rsid w:val="00360863"/>
    <w:rsid w:val="00360E79"/>
    <w:rsid w:val="00361303"/>
    <w:rsid w:val="00361E17"/>
    <w:rsid w:val="00361E54"/>
    <w:rsid w:val="00361FE3"/>
    <w:rsid w:val="00362599"/>
    <w:rsid w:val="0036346B"/>
    <w:rsid w:val="0036506E"/>
    <w:rsid w:val="00365D29"/>
    <w:rsid w:val="00367326"/>
    <w:rsid w:val="00367AA4"/>
    <w:rsid w:val="00370F98"/>
    <w:rsid w:val="0037154A"/>
    <w:rsid w:val="003718F4"/>
    <w:rsid w:val="00372239"/>
    <w:rsid w:val="003727A2"/>
    <w:rsid w:val="00373406"/>
    <w:rsid w:val="00373666"/>
    <w:rsid w:val="00374930"/>
    <w:rsid w:val="00374D4B"/>
    <w:rsid w:val="003757CE"/>
    <w:rsid w:val="00377350"/>
    <w:rsid w:val="00377B9A"/>
    <w:rsid w:val="00377C90"/>
    <w:rsid w:val="0038002A"/>
    <w:rsid w:val="00380942"/>
    <w:rsid w:val="00380F65"/>
    <w:rsid w:val="003812F0"/>
    <w:rsid w:val="003828B4"/>
    <w:rsid w:val="003830B1"/>
    <w:rsid w:val="003851FE"/>
    <w:rsid w:val="00386834"/>
    <w:rsid w:val="00387E14"/>
    <w:rsid w:val="00391253"/>
    <w:rsid w:val="00391E69"/>
    <w:rsid w:val="00392A67"/>
    <w:rsid w:val="00392DBB"/>
    <w:rsid w:val="00393127"/>
    <w:rsid w:val="003936E7"/>
    <w:rsid w:val="00394E3D"/>
    <w:rsid w:val="003967F4"/>
    <w:rsid w:val="0039723F"/>
    <w:rsid w:val="00397C1E"/>
    <w:rsid w:val="00397F9B"/>
    <w:rsid w:val="003A1721"/>
    <w:rsid w:val="003A1C4A"/>
    <w:rsid w:val="003A2596"/>
    <w:rsid w:val="003A2894"/>
    <w:rsid w:val="003A295E"/>
    <w:rsid w:val="003A3574"/>
    <w:rsid w:val="003A41B5"/>
    <w:rsid w:val="003A4546"/>
    <w:rsid w:val="003A4A0B"/>
    <w:rsid w:val="003A5365"/>
    <w:rsid w:val="003A6233"/>
    <w:rsid w:val="003A6935"/>
    <w:rsid w:val="003A6D9F"/>
    <w:rsid w:val="003A6F89"/>
    <w:rsid w:val="003A74C1"/>
    <w:rsid w:val="003A79AB"/>
    <w:rsid w:val="003B30D3"/>
    <w:rsid w:val="003B3C37"/>
    <w:rsid w:val="003B46CF"/>
    <w:rsid w:val="003B4C10"/>
    <w:rsid w:val="003B4C2F"/>
    <w:rsid w:val="003B4DC4"/>
    <w:rsid w:val="003B5760"/>
    <w:rsid w:val="003C0C27"/>
    <w:rsid w:val="003C0C44"/>
    <w:rsid w:val="003C0D6A"/>
    <w:rsid w:val="003C1AED"/>
    <w:rsid w:val="003C2B4C"/>
    <w:rsid w:val="003C2B5F"/>
    <w:rsid w:val="003C361E"/>
    <w:rsid w:val="003C4A57"/>
    <w:rsid w:val="003C4FB3"/>
    <w:rsid w:val="003C6518"/>
    <w:rsid w:val="003C71F0"/>
    <w:rsid w:val="003D074C"/>
    <w:rsid w:val="003D1E64"/>
    <w:rsid w:val="003D4137"/>
    <w:rsid w:val="003D6EC2"/>
    <w:rsid w:val="003D736A"/>
    <w:rsid w:val="003D7B18"/>
    <w:rsid w:val="003D7D37"/>
    <w:rsid w:val="003E10BC"/>
    <w:rsid w:val="003E10D6"/>
    <w:rsid w:val="003E1987"/>
    <w:rsid w:val="003E1B9A"/>
    <w:rsid w:val="003E3B6E"/>
    <w:rsid w:val="003E49D7"/>
    <w:rsid w:val="003E5740"/>
    <w:rsid w:val="003E68F4"/>
    <w:rsid w:val="003E6EA1"/>
    <w:rsid w:val="003E6FDE"/>
    <w:rsid w:val="003E732C"/>
    <w:rsid w:val="003E7880"/>
    <w:rsid w:val="003E79D6"/>
    <w:rsid w:val="003F108E"/>
    <w:rsid w:val="003F210F"/>
    <w:rsid w:val="003F23DD"/>
    <w:rsid w:val="003F2416"/>
    <w:rsid w:val="003F24F3"/>
    <w:rsid w:val="003F2834"/>
    <w:rsid w:val="003F32B6"/>
    <w:rsid w:val="003F3A47"/>
    <w:rsid w:val="003F435A"/>
    <w:rsid w:val="003F6733"/>
    <w:rsid w:val="00400AB4"/>
    <w:rsid w:val="00401AC4"/>
    <w:rsid w:val="00402A18"/>
    <w:rsid w:val="00402CBF"/>
    <w:rsid w:val="004034D4"/>
    <w:rsid w:val="00403B56"/>
    <w:rsid w:val="00403DC5"/>
    <w:rsid w:val="004041E3"/>
    <w:rsid w:val="00404F6B"/>
    <w:rsid w:val="0040506A"/>
    <w:rsid w:val="00405271"/>
    <w:rsid w:val="00406AC1"/>
    <w:rsid w:val="00406F66"/>
    <w:rsid w:val="0041073D"/>
    <w:rsid w:val="004112F8"/>
    <w:rsid w:val="00411C62"/>
    <w:rsid w:val="00411FEE"/>
    <w:rsid w:val="0041227E"/>
    <w:rsid w:val="004147DF"/>
    <w:rsid w:val="00414DBB"/>
    <w:rsid w:val="00415F3F"/>
    <w:rsid w:val="00416BEF"/>
    <w:rsid w:val="004173D8"/>
    <w:rsid w:val="00417B1B"/>
    <w:rsid w:val="00420179"/>
    <w:rsid w:val="00421577"/>
    <w:rsid w:val="00422B7A"/>
    <w:rsid w:val="004237A5"/>
    <w:rsid w:val="004242D4"/>
    <w:rsid w:val="00424505"/>
    <w:rsid w:val="0042496C"/>
    <w:rsid w:val="00424B77"/>
    <w:rsid w:val="00424C12"/>
    <w:rsid w:val="0042521B"/>
    <w:rsid w:val="00425B27"/>
    <w:rsid w:val="00425F8C"/>
    <w:rsid w:val="00426F28"/>
    <w:rsid w:val="00426F93"/>
    <w:rsid w:val="004271D1"/>
    <w:rsid w:val="00427608"/>
    <w:rsid w:val="004308FB"/>
    <w:rsid w:val="00430955"/>
    <w:rsid w:val="00430958"/>
    <w:rsid w:val="00430AE1"/>
    <w:rsid w:val="00431B6A"/>
    <w:rsid w:val="00431E05"/>
    <w:rsid w:val="00432F53"/>
    <w:rsid w:val="00433267"/>
    <w:rsid w:val="004336FB"/>
    <w:rsid w:val="004337FA"/>
    <w:rsid w:val="00434320"/>
    <w:rsid w:val="00435457"/>
    <w:rsid w:val="00435664"/>
    <w:rsid w:val="00435812"/>
    <w:rsid w:val="00435976"/>
    <w:rsid w:val="00436192"/>
    <w:rsid w:val="00436357"/>
    <w:rsid w:val="00437516"/>
    <w:rsid w:val="00437631"/>
    <w:rsid w:val="004400C5"/>
    <w:rsid w:val="004402E1"/>
    <w:rsid w:val="004410B6"/>
    <w:rsid w:val="00441289"/>
    <w:rsid w:val="00441EC2"/>
    <w:rsid w:val="00443E58"/>
    <w:rsid w:val="00444425"/>
    <w:rsid w:val="004458F2"/>
    <w:rsid w:val="0044681F"/>
    <w:rsid w:val="00446DF1"/>
    <w:rsid w:val="00450ACC"/>
    <w:rsid w:val="00452267"/>
    <w:rsid w:val="00452D23"/>
    <w:rsid w:val="0045367C"/>
    <w:rsid w:val="004536BA"/>
    <w:rsid w:val="00453CD4"/>
    <w:rsid w:val="00455A65"/>
    <w:rsid w:val="00457DB1"/>
    <w:rsid w:val="00461F96"/>
    <w:rsid w:val="00462929"/>
    <w:rsid w:val="004640E8"/>
    <w:rsid w:val="00465511"/>
    <w:rsid w:val="0046564E"/>
    <w:rsid w:val="00466104"/>
    <w:rsid w:val="00467335"/>
    <w:rsid w:val="00470A5A"/>
    <w:rsid w:val="004715D1"/>
    <w:rsid w:val="00471A0E"/>
    <w:rsid w:val="00471B53"/>
    <w:rsid w:val="00471C6F"/>
    <w:rsid w:val="00471F10"/>
    <w:rsid w:val="004728BC"/>
    <w:rsid w:val="00472FA5"/>
    <w:rsid w:val="004738FC"/>
    <w:rsid w:val="00476B3A"/>
    <w:rsid w:val="00477343"/>
    <w:rsid w:val="004777A2"/>
    <w:rsid w:val="00480D5F"/>
    <w:rsid w:val="0048127A"/>
    <w:rsid w:val="0048341C"/>
    <w:rsid w:val="00484092"/>
    <w:rsid w:val="00485B55"/>
    <w:rsid w:val="0048650B"/>
    <w:rsid w:val="00486DE6"/>
    <w:rsid w:val="00486F64"/>
    <w:rsid w:val="00487BB5"/>
    <w:rsid w:val="00490EE7"/>
    <w:rsid w:val="0049161E"/>
    <w:rsid w:val="004935D4"/>
    <w:rsid w:val="00493D3E"/>
    <w:rsid w:val="00494CA4"/>
    <w:rsid w:val="004962C1"/>
    <w:rsid w:val="00496AF2"/>
    <w:rsid w:val="004A010A"/>
    <w:rsid w:val="004A08DC"/>
    <w:rsid w:val="004A2BC2"/>
    <w:rsid w:val="004A3275"/>
    <w:rsid w:val="004A3AD1"/>
    <w:rsid w:val="004A450B"/>
    <w:rsid w:val="004A50B5"/>
    <w:rsid w:val="004B0CB1"/>
    <w:rsid w:val="004B1F35"/>
    <w:rsid w:val="004B2BA1"/>
    <w:rsid w:val="004B3024"/>
    <w:rsid w:val="004B3809"/>
    <w:rsid w:val="004B3CAE"/>
    <w:rsid w:val="004B45A4"/>
    <w:rsid w:val="004B46A6"/>
    <w:rsid w:val="004B5AB5"/>
    <w:rsid w:val="004B6DC6"/>
    <w:rsid w:val="004B74B9"/>
    <w:rsid w:val="004B78A6"/>
    <w:rsid w:val="004C0DE3"/>
    <w:rsid w:val="004C0E67"/>
    <w:rsid w:val="004C1B1B"/>
    <w:rsid w:val="004C3A85"/>
    <w:rsid w:val="004C3BCF"/>
    <w:rsid w:val="004C50A8"/>
    <w:rsid w:val="004C5541"/>
    <w:rsid w:val="004C64A1"/>
    <w:rsid w:val="004C65D9"/>
    <w:rsid w:val="004C6A4A"/>
    <w:rsid w:val="004C6F67"/>
    <w:rsid w:val="004C7374"/>
    <w:rsid w:val="004C780B"/>
    <w:rsid w:val="004C7B5C"/>
    <w:rsid w:val="004D02CB"/>
    <w:rsid w:val="004D08F4"/>
    <w:rsid w:val="004D1703"/>
    <w:rsid w:val="004D23CA"/>
    <w:rsid w:val="004D247A"/>
    <w:rsid w:val="004D2E2D"/>
    <w:rsid w:val="004D2E6D"/>
    <w:rsid w:val="004D3361"/>
    <w:rsid w:val="004D33AA"/>
    <w:rsid w:val="004D3698"/>
    <w:rsid w:val="004D397C"/>
    <w:rsid w:val="004D3FCF"/>
    <w:rsid w:val="004D427F"/>
    <w:rsid w:val="004D4B0F"/>
    <w:rsid w:val="004D6E8D"/>
    <w:rsid w:val="004D7BF4"/>
    <w:rsid w:val="004E0EAC"/>
    <w:rsid w:val="004E133B"/>
    <w:rsid w:val="004E1419"/>
    <w:rsid w:val="004E19B1"/>
    <w:rsid w:val="004E2498"/>
    <w:rsid w:val="004E2D05"/>
    <w:rsid w:val="004E2EC8"/>
    <w:rsid w:val="004E301C"/>
    <w:rsid w:val="004E3029"/>
    <w:rsid w:val="004E36CB"/>
    <w:rsid w:val="004E4201"/>
    <w:rsid w:val="004E4B49"/>
    <w:rsid w:val="004E520A"/>
    <w:rsid w:val="004E567C"/>
    <w:rsid w:val="004E57F8"/>
    <w:rsid w:val="004F0571"/>
    <w:rsid w:val="004F2575"/>
    <w:rsid w:val="004F2A6A"/>
    <w:rsid w:val="004F3525"/>
    <w:rsid w:val="004F3739"/>
    <w:rsid w:val="004F42C7"/>
    <w:rsid w:val="004F45A3"/>
    <w:rsid w:val="004F460E"/>
    <w:rsid w:val="004F5D87"/>
    <w:rsid w:val="004F6B91"/>
    <w:rsid w:val="004F718F"/>
    <w:rsid w:val="004F7731"/>
    <w:rsid w:val="0050150F"/>
    <w:rsid w:val="005017DC"/>
    <w:rsid w:val="0050278D"/>
    <w:rsid w:val="00502B22"/>
    <w:rsid w:val="0050493A"/>
    <w:rsid w:val="00504C82"/>
    <w:rsid w:val="00505A6B"/>
    <w:rsid w:val="00505EFB"/>
    <w:rsid w:val="00506624"/>
    <w:rsid w:val="00506771"/>
    <w:rsid w:val="0050728C"/>
    <w:rsid w:val="005102C9"/>
    <w:rsid w:val="00510589"/>
    <w:rsid w:val="00510E1C"/>
    <w:rsid w:val="00510ED0"/>
    <w:rsid w:val="00511455"/>
    <w:rsid w:val="00511866"/>
    <w:rsid w:val="00511E81"/>
    <w:rsid w:val="00513212"/>
    <w:rsid w:val="0051329C"/>
    <w:rsid w:val="0051330E"/>
    <w:rsid w:val="005133AB"/>
    <w:rsid w:val="005145C3"/>
    <w:rsid w:val="005146E6"/>
    <w:rsid w:val="00514DC7"/>
    <w:rsid w:val="00515BEC"/>
    <w:rsid w:val="005166C1"/>
    <w:rsid w:val="00516983"/>
    <w:rsid w:val="00517754"/>
    <w:rsid w:val="00517A6B"/>
    <w:rsid w:val="005210E8"/>
    <w:rsid w:val="005214C7"/>
    <w:rsid w:val="005216FA"/>
    <w:rsid w:val="00521CF7"/>
    <w:rsid w:val="005222D0"/>
    <w:rsid w:val="005224C4"/>
    <w:rsid w:val="00522A9F"/>
    <w:rsid w:val="0052338E"/>
    <w:rsid w:val="005243FE"/>
    <w:rsid w:val="00524D27"/>
    <w:rsid w:val="00524DEC"/>
    <w:rsid w:val="005258B6"/>
    <w:rsid w:val="00526130"/>
    <w:rsid w:val="00526FBB"/>
    <w:rsid w:val="00533A94"/>
    <w:rsid w:val="00534520"/>
    <w:rsid w:val="00537576"/>
    <w:rsid w:val="005375B1"/>
    <w:rsid w:val="00540EAD"/>
    <w:rsid w:val="0054177D"/>
    <w:rsid w:val="00542ACC"/>
    <w:rsid w:val="00543A0D"/>
    <w:rsid w:val="0054400F"/>
    <w:rsid w:val="00544343"/>
    <w:rsid w:val="00545915"/>
    <w:rsid w:val="00545985"/>
    <w:rsid w:val="00546007"/>
    <w:rsid w:val="005469EC"/>
    <w:rsid w:val="00546B34"/>
    <w:rsid w:val="00546FEF"/>
    <w:rsid w:val="005476F8"/>
    <w:rsid w:val="00547F99"/>
    <w:rsid w:val="0055124B"/>
    <w:rsid w:val="00552118"/>
    <w:rsid w:val="0055329C"/>
    <w:rsid w:val="005541DE"/>
    <w:rsid w:val="00555288"/>
    <w:rsid w:val="00556A2F"/>
    <w:rsid w:val="00556B1F"/>
    <w:rsid w:val="0056047B"/>
    <w:rsid w:val="0056149A"/>
    <w:rsid w:val="00561F19"/>
    <w:rsid w:val="00562D35"/>
    <w:rsid w:val="00563607"/>
    <w:rsid w:val="00563761"/>
    <w:rsid w:val="00563B2D"/>
    <w:rsid w:val="00563C61"/>
    <w:rsid w:val="005641ED"/>
    <w:rsid w:val="00566A8A"/>
    <w:rsid w:val="0056782A"/>
    <w:rsid w:val="00567A32"/>
    <w:rsid w:val="00567C36"/>
    <w:rsid w:val="00571B95"/>
    <w:rsid w:val="00572238"/>
    <w:rsid w:val="0057274C"/>
    <w:rsid w:val="00572BC6"/>
    <w:rsid w:val="00575536"/>
    <w:rsid w:val="005757C7"/>
    <w:rsid w:val="00575F8C"/>
    <w:rsid w:val="0057652A"/>
    <w:rsid w:val="00576E97"/>
    <w:rsid w:val="00576EF0"/>
    <w:rsid w:val="0057739A"/>
    <w:rsid w:val="005776F1"/>
    <w:rsid w:val="00580314"/>
    <w:rsid w:val="00580FEB"/>
    <w:rsid w:val="0058219E"/>
    <w:rsid w:val="00584894"/>
    <w:rsid w:val="00584C66"/>
    <w:rsid w:val="00584CBA"/>
    <w:rsid w:val="00585AB3"/>
    <w:rsid w:val="00585C31"/>
    <w:rsid w:val="00586311"/>
    <w:rsid w:val="005867AE"/>
    <w:rsid w:val="00586951"/>
    <w:rsid w:val="00587185"/>
    <w:rsid w:val="00587517"/>
    <w:rsid w:val="00587C01"/>
    <w:rsid w:val="00587F39"/>
    <w:rsid w:val="0059125C"/>
    <w:rsid w:val="005917A2"/>
    <w:rsid w:val="005919DA"/>
    <w:rsid w:val="00592BE4"/>
    <w:rsid w:val="00594501"/>
    <w:rsid w:val="00595F09"/>
    <w:rsid w:val="005961CC"/>
    <w:rsid w:val="00596BC7"/>
    <w:rsid w:val="005978F2"/>
    <w:rsid w:val="005A0BFE"/>
    <w:rsid w:val="005A1646"/>
    <w:rsid w:val="005A3757"/>
    <w:rsid w:val="005A3AC8"/>
    <w:rsid w:val="005A66D6"/>
    <w:rsid w:val="005A69A3"/>
    <w:rsid w:val="005A7223"/>
    <w:rsid w:val="005A7490"/>
    <w:rsid w:val="005B0689"/>
    <w:rsid w:val="005B089D"/>
    <w:rsid w:val="005B146C"/>
    <w:rsid w:val="005B1E70"/>
    <w:rsid w:val="005B25A4"/>
    <w:rsid w:val="005B2E9B"/>
    <w:rsid w:val="005B306F"/>
    <w:rsid w:val="005B4A2D"/>
    <w:rsid w:val="005B57A4"/>
    <w:rsid w:val="005B5C10"/>
    <w:rsid w:val="005B6077"/>
    <w:rsid w:val="005B6122"/>
    <w:rsid w:val="005B61C0"/>
    <w:rsid w:val="005B6278"/>
    <w:rsid w:val="005B6B83"/>
    <w:rsid w:val="005B737C"/>
    <w:rsid w:val="005B7DA5"/>
    <w:rsid w:val="005C1143"/>
    <w:rsid w:val="005C12B5"/>
    <w:rsid w:val="005C14EB"/>
    <w:rsid w:val="005C1BB3"/>
    <w:rsid w:val="005C1CA6"/>
    <w:rsid w:val="005C32A0"/>
    <w:rsid w:val="005C3756"/>
    <w:rsid w:val="005C4A31"/>
    <w:rsid w:val="005C797A"/>
    <w:rsid w:val="005D12C7"/>
    <w:rsid w:val="005D12D0"/>
    <w:rsid w:val="005D2134"/>
    <w:rsid w:val="005D2205"/>
    <w:rsid w:val="005D2AA4"/>
    <w:rsid w:val="005D2F54"/>
    <w:rsid w:val="005D3CC8"/>
    <w:rsid w:val="005D4F3F"/>
    <w:rsid w:val="005D55F0"/>
    <w:rsid w:val="005D5E84"/>
    <w:rsid w:val="005D7235"/>
    <w:rsid w:val="005D725D"/>
    <w:rsid w:val="005E0F92"/>
    <w:rsid w:val="005E17CD"/>
    <w:rsid w:val="005E19C9"/>
    <w:rsid w:val="005E1AB1"/>
    <w:rsid w:val="005E1E24"/>
    <w:rsid w:val="005E3EFB"/>
    <w:rsid w:val="005E40B5"/>
    <w:rsid w:val="005E4CD4"/>
    <w:rsid w:val="005E5EB1"/>
    <w:rsid w:val="005E60FE"/>
    <w:rsid w:val="005E7D29"/>
    <w:rsid w:val="005F0743"/>
    <w:rsid w:val="005F0FEE"/>
    <w:rsid w:val="005F11D4"/>
    <w:rsid w:val="005F15E0"/>
    <w:rsid w:val="005F1C9D"/>
    <w:rsid w:val="005F281C"/>
    <w:rsid w:val="005F2A49"/>
    <w:rsid w:val="005F2B83"/>
    <w:rsid w:val="005F2BC4"/>
    <w:rsid w:val="005F2E0F"/>
    <w:rsid w:val="005F2F07"/>
    <w:rsid w:val="005F2FFC"/>
    <w:rsid w:val="005F3640"/>
    <w:rsid w:val="005F378A"/>
    <w:rsid w:val="005F3C26"/>
    <w:rsid w:val="005F4A88"/>
    <w:rsid w:val="005F7054"/>
    <w:rsid w:val="005F7EEE"/>
    <w:rsid w:val="006002DC"/>
    <w:rsid w:val="006003E6"/>
    <w:rsid w:val="006020BA"/>
    <w:rsid w:val="00604D01"/>
    <w:rsid w:val="00606071"/>
    <w:rsid w:val="006071F7"/>
    <w:rsid w:val="00610254"/>
    <w:rsid w:val="006107E7"/>
    <w:rsid w:val="00611176"/>
    <w:rsid w:val="00611963"/>
    <w:rsid w:val="00611E04"/>
    <w:rsid w:val="00612821"/>
    <w:rsid w:val="0061288E"/>
    <w:rsid w:val="00612DF5"/>
    <w:rsid w:val="006131C4"/>
    <w:rsid w:val="00613C11"/>
    <w:rsid w:val="006142B4"/>
    <w:rsid w:val="00614E9E"/>
    <w:rsid w:val="00615543"/>
    <w:rsid w:val="00616397"/>
    <w:rsid w:val="00616CAF"/>
    <w:rsid w:val="00617AF7"/>
    <w:rsid w:val="00622872"/>
    <w:rsid w:val="0062372A"/>
    <w:rsid w:val="00623790"/>
    <w:rsid w:val="00623919"/>
    <w:rsid w:val="00623E03"/>
    <w:rsid w:val="00624F69"/>
    <w:rsid w:val="006267C3"/>
    <w:rsid w:val="00630263"/>
    <w:rsid w:val="0063061D"/>
    <w:rsid w:val="0063137E"/>
    <w:rsid w:val="00632BBE"/>
    <w:rsid w:val="00634EB0"/>
    <w:rsid w:val="00636821"/>
    <w:rsid w:val="00636FB8"/>
    <w:rsid w:val="00640786"/>
    <w:rsid w:val="006408AD"/>
    <w:rsid w:val="00640D9B"/>
    <w:rsid w:val="006417AC"/>
    <w:rsid w:val="0064218C"/>
    <w:rsid w:val="006427E4"/>
    <w:rsid w:val="00642D67"/>
    <w:rsid w:val="00643070"/>
    <w:rsid w:val="00644156"/>
    <w:rsid w:val="00646ADD"/>
    <w:rsid w:val="0064727D"/>
    <w:rsid w:val="0065116E"/>
    <w:rsid w:val="006511CC"/>
    <w:rsid w:val="00651B18"/>
    <w:rsid w:val="006530F7"/>
    <w:rsid w:val="0065466B"/>
    <w:rsid w:val="006547A4"/>
    <w:rsid w:val="00654F03"/>
    <w:rsid w:val="00654F4F"/>
    <w:rsid w:val="00655110"/>
    <w:rsid w:val="00657A08"/>
    <w:rsid w:val="00657BC0"/>
    <w:rsid w:val="00661EFE"/>
    <w:rsid w:val="00663B74"/>
    <w:rsid w:val="0066571E"/>
    <w:rsid w:val="0066589E"/>
    <w:rsid w:val="00666171"/>
    <w:rsid w:val="00667246"/>
    <w:rsid w:val="00667E3D"/>
    <w:rsid w:val="00670038"/>
    <w:rsid w:val="00672896"/>
    <w:rsid w:val="00673EF9"/>
    <w:rsid w:val="00673F82"/>
    <w:rsid w:val="00674051"/>
    <w:rsid w:val="00674458"/>
    <w:rsid w:val="006754AA"/>
    <w:rsid w:val="00675BE7"/>
    <w:rsid w:val="00675C77"/>
    <w:rsid w:val="0067698E"/>
    <w:rsid w:val="00677D16"/>
    <w:rsid w:val="00680EB9"/>
    <w:rsid w:val="00681162"/>
    <w:rsid w:val="00681913"/>
    <w:rsid w:val="00681EFB"/>
    <w:rsid w:val="00682EF2"/>
    <w:rsid w:val="006837D6"/>
    <w:rsid w:val="00683E5E"/>
    <w:rsid w:val="0068462B"/>
    <w:rsid w:val="0068514A"/>
    <w:rsid w:val="006854A8"/>
    <w:rsid w:val="00685FF9"/>
    <w:rsid w:val="00686FB1"/>
    <w:rsid w:val="0068738A"/>
    <w:rsid w:val="006876FE"/>
    <w:rsid w:val="00687945"/>
    <w:rsid w:val="00687980"/>
    <w:rsid w:val="00690195"/>
    <w:rsid w:val="00690443"/>
    <w:rsid w:val="00690C07"/>
    <w:rsid w:val="00691455"/>
    <w:rsid w:val="00691DE4"/>
    <w:rsid w:val="00692485"/>
    <w:rsid w:val="006926A9"/>
    <w:rsid w:val="00694090"/>
    <w:rsid w:val="0069518C"/>
    <w:rsid w:val="0069679C"/>
    <w:rsid w:val="00697502"/>
    <w:rsid w:val="006A0064"/>
    <w:rsid w:val="006A09FA"/>
    <w:rsid w:val="006A2051"/>
    <w:rsid w:val="006A207B"/>
    <w:rsid w:val="006A2229"/>
    <w:rsid w:val="006A27FB"/>
    <w:rsid w:val="006A3504"/>
    <w:rsid w:val="006A4C5A"/>
    <w:rsid w:val="006A4D79"/>
    <w:rsid w:val="006A51C9"/>
    <w:rsid w:val="006A52AD"/>
    <w:rsid w:val="006A5BC9"/>
    <w:rsid w:val="006A6BB6"/>
    <w:rsid w:val="006B07D9"/>
    <w:rsid w:val="006B1D38"/>
    <w:rsid w:val="006B292D"/>
    <w:rsid w:val="006B2C6D"/>
    <w:rsid w:val="006B3C63"/>
    <w:rsid w:val="006B4D18"/>
    <w:rsid w:val="006B57B1"/>
    <w:rsid w:val="006B6DAD"/>
    <w:rsid w:val="006B7F9C"/>
    <w:rsid w:val="006C03ED"/>
    <w:rsid w:val="006C11F6"/>
    <w:rsid w:val="006C1D48"/>
    <w:rsid w:val="006C23D3"/>
    <w:rsid w:val="006C24B5"/>
    <w:rsid w:val="006C32CE"/>
    <w:rsid w:val="006C32E9"/>
    <w:rsid w:val="006C3B9E"/>
    <w:rsid w:val="006D4DD1"/>
    <w:rsid w:val="006D5B72"/>
    <w:rsid w:val="006D5DFB"/>
    <w:rsid w:val="006D6B3C"/>
    <w:rsid w:val="006D6B8F"/>
    <w:rsid w:val="006D748D"/>
    <w:rsid w:val="006D77B8"/>
    <w:rsid w:val="006E1543"/>
    <w:rsid w:val="006E15AA"/>
    <w:rsid w:val="006E1A35"/>
    <w:rsid w:val="006E1F54"/>
    <w:rsid w:val="006E2DF0"/>
    <w:rsid w:val="006E3220"/>
    <w:rsid w:val="006E3AB2"/>
    <w:rsid w:val="006E3DA7"/>
    <w:rsid w:val="006E3DAE"/>
    <w:rsid w:val="006E4BBF"/>
    <w:rsid w:val="006E4E15"/>
    <w:rsid w:val="006E68F5"/>
    <w:rsid w:val="006E69BF"/>
    <w:rsid w:val="006F0A21"/>
    <w:rsid w:val="006F1C9C"/>
    <w:rsid w:val="006F34B9"/>
    <w:rsid w:val="006F358D"/>
    <w:rsid w:val="006F3C58"/>
    <w:rsid w:val="006F44D8"/>
    <w:rsid w:val="006F472D"/>
    <w:rsid w:val="006F5248"/>
    <w:rsid w:val="006F6CEA"/>
    <w:rsid w:val="006F7044"/>
    <w:rsid w:val="00700728"/>
    <w:rsid w:val="0070080F"/>
    <w:rsid w:val="007008D0"/>
    <w:rsid w:val="00701A25"/>
    <w:rsid w:val="00702180"/>
    <w:rsid w:val="007025C0"/>
    <w:rsid w:val="00702A7E"/>
    <w:rsid w:val="00703AF0"/>
    <w:rsid w:val="007041D2"/>
    <w:rsid w:val="00705B88"/>
    <w:rsid w:val="00705CB9"/>
    <w:rsid w:val="00710A54"/>
    <w:rsid w:val="00712404"/>
    <w:rsid w:val="007126F8"/>
    <w:rsid w:val="00713ABB"/>
    <w:rsid w:val="00713F5C"/>
    <w:rsid w:val="00714899"/>
    <w:rsid w:val="0071551D"/>
    <w:rsid w:val="007159AA"/>
    <w:rsid w:val="00716432"/>
    <w:rsid w:val="00720279"/>
    <w:rsid w:val="007205B1"/>
    <w:rsid w:val="00720AA5"/>
    <w:rsid w:val="00720D11"/>
    <w:rsid w:val="00720F8B"/>
    <w:rsid w:val="0072187C"/>
    <w:rsid w:val="00721CA4"/>
    <w:rsid w:val="007220CA"/>
    <w:rsid w:val="007229B4"/>
    <w:rsid w:val="00722B01"/>
    <w:rsid w:val="007249ED"/>
    <w:rsid w:val="00724ED1"/>
    <w:rsid w:val="007250F6"/>
    <w:rsid w:val="0072514D"/>
    <w:rsid w:val="007258B4"/>
    <w:rsid w:val="00725EF6"/>
    <w:rsid w:val="00726B72"/>
    <w:rsid w:val="0072761D"/>
    <w:rsid w:val="00730ED2"/>
    <w:rsid w:val="00731A66"/>
    <w:rsid w:val="00731C43"/>
    <w:rsid w:val="007325FC"/>
    <w:rsid w:val="00733475"/>
    <w:rsid w:val="0073392A"/>
    <w:rsid w:val="00734096"/>
    <w:rsid w:val="00734145"/>
    <w:rsid w:val="00735F41"/>
    <w:rsid w:val="007375F3"/>
    <w:rsid w:val="00740403"/>
    <w:rsid w:val="00741617"/>
    <w:rsid w:val="00741BCE"/>
    <w:rsid w:val="00741D7F"/>
    <w:rsid w:val="00743118"/>
    <w:rsid w:val="00744941"/>
    <w:rsid w:val="0074506B"/>
    <w:rsid w:val="007450CB"/>
    <w:rsid w:val="00745AF4"/>
    <w:rsid w:val="007462A4"/>
    <w:rsid w:val="00747008"/>
    <w:rsid w:val="007479E3"/>
    <w:rsid w:val="00747BC4"/>
    <w:rsid w:val="0075053E"/>
    <w:rsid w:val="007510EA"/>
    <w:rsid w:val="007517B8"/>
    <w:rsid w:val="00752105"/>
    <w:rsid w:val="0075249B"/>
    <w:rsid w:val="007537F4"/>
    <w:rsid w:val="00753C0F"/>
    <w:rsid w:val="00753EE8"/>
    <w:rsid w:val="007545D0"/>
    <w:rsid w:val="0075484F"/>
    <w:rsid w:val="00754E10"/>
    <w:rsid w:val="007560F1"/>
    <w:rsid w:val="00756408"/>
    <w:rsid w:val="00756E85"/>
    <w:rsid w:val="007570D9"/>
    <w:rsid w:val="0075785E"/>
    <w:rsid w:val="00760FEE"/>
    <w:rsid w:val="007632A3"/>
    <w:rsid w:val="00763C6A"/>
    <w:rsid w:val="007643A6"/>
    <w:rsid w:val="00764906"/>
    <w:rsid w:val="00764BE6"/>
    <w:rsid w:val="00765401"/>
    <w:rsid w:val="0076774A"/>
    <w:rsid w:val="007707A2"/>
    <w:rsid w:val="00770F38"/>
    <w:rsid w:val="00771143"/>
    <w:rsid w:val="00771DA1"/>
    <w:rsid w:val="00772CE4"/>
    <w:rsid w:val="00772EDB"/>
    <w:rsid w:val="007731D1"/>
    <w:rsid w:val="0077350D"/>
    <w:rsid w:val="00773861"/>
    <w:rsid w:val="0077404B"/>
    <w:rsid w:val="00774222"/>
    <w:rsid w:val="0077437A"/>
    <w:rsid w:val="00774EFA"/>
    <w:rsid w:val="00775609"/>
    <w:rsid w:val="007764B4"/>
    <w:rsid w:val="00776D3A"/>
    <w:rsid w:val="00776F5D"/>
    <w:rsid w:val="00776F61"/>
    <w:rsid w:val="00781CE0"/>
    <w:rsid w:val="0078299F"/>
    <w:rsid w:val="00782B71"/>
    <w:rsid w:val="007831CE"/>
    <w:rsid w:val="0078429B"/>
    <w:rsid w:val="00784497"/>
    <w:rsid w:val="00784535"/>
    <w:rsid w:val="00785A47"/>
    <w:rsid w:val="00786231"/>
    <w:rsid w:val="00790759"/>
    <w:rsid w:val="00790BBE"/>
    <w:rsid w:val="00791403"/>
    <w:rsid w:val="007929AE"/>
    <w:rsid w:val="007945AB"/>
    <w:rsid w:val="00795523"/>
    <w:rsid w:val="00795FB0"/>
    <w:rsid w:val="00796367"/>
    <w:rsid w:val="007963A7"/>
    <w:rsid w:val="007972ED"/>
    <w:rsid w:val="007975C2"/>
    <w:rsid w:val="00797F6F"/>
    <w:rsid w:val="007A17C4"/>
    <w:rsid w:val="007A32BC"/>
    <w:rsid w:val="007A34E3"/>
    <w:rsid w:val="007A42B3"/>
    <w:rsid w:val="007A4F2D"/>
    <w:rsid w:val="007A5C78"/>
    <w:rsid w:val="007A6080"/>
    <w:rsid w:val="007A6476"/>
    <w:rsid w:val="007A6B70"/>
    <w:rsid w:val="007A7301"/>
    <w:rsid w:val="007B06E9"/>
    <w:rsid w:val="007B1620"/>
    <w:rsid w:val="007B33D4"/>
    <w:rsid w:val="007B3617"/>
    <w:rsid w:val="007B4078"/>
    <w:rsid w:val="007B433C"/>
    <w:rsid w:val="007B592F"/>
    <w:rsid w:val="007B621D"/>
    <w:rsid w:val="007B636B"/>
    <w:rsid w:val="007B6A84"/>
    <w:rsid w:val="007B6B9D"/>
    <w:rsid w:val="007C070F"/>
    <w:rsid w:val="007C0D5C"/>
    <w:rsid w:val="007C0EF8"/>
    <w:rsid w:val="007C1BA3"/>
    <w:rsid w:val="007C4408"/>
    <w:rsid w:val="007C4893"/>
    <w:rsid w:val="007C4C68"/>
    <w:rsid w:val="007C522F"/>
    <w:rsid w:val="007C5354"/>
    <w:rsid w:val="007D0B8A"/>
    <w:rsid w:val="007D0FC8"/>
    <w:rsid w:val="007D34B2"/>
    <w:rsid w:val="007D3FAA"/>
    <w:rsid w:val="007D4DAE"/>
    <w:rsid w:val="007D4E55"/>
    <w:rsid w:val="007D612B"/>
    <w:rsid w:val="007D66B7"/>
    <w:rsid w:val="007D678D"/>
    <w:rsid w:val="007D74D4"/>
    <w:rsid w:val="007D7BDE"/>
    <w:rsid w:val="007E1144"/>
    <w:rsid w:val="007E14A2"/>
    <w:rsid w:val="007E3406"/>
    <w:rsid w:val="007E496E"/>
    <w:rsid w:val="007E5315"/>
    <w:rsid w:val="007E5F58"/>
    <w:rsid w:val="007E7814"/>
    <w:rsid w:val="007E7EA6"/>
    <w:rsid w:val="007E7FE2"/>
    <w:rsid w:val="007F0079"/>
    <w:rsid w:val="007F03CC"/>
    <w:rsid w:val="007F0C64"/>
    <w:rsid w:val="007F6545"/>
    <w:rsid w:val="007F65B9"/>
    <w:rsid w:val="008003EC"/>
    <w:rsid w:val="00800A71"/>
    <w:rsid w:val="0080296E"/>
    <w:rsid w:val="00803085"/>
    <w:rsid w:val="00803792"/>
    <w:rsid w:val="00803A64"/>
    <w:rsid w:val="008053AB"/>
    <w:rsid w:val="00805CEC"/>
    <w:rsid w:val="0080712F"/>
    <w:rsid w:val="00807427"/>
    <w:rsid w:val="0080782D"/>
    <w:rsid w:val="008101B4"/>
    <w:rsid w:val="008106E7"/>
    <w:rsid w:val="0081120C"/>
    <w:rsid w:val="00812E55"/>
    <w:rsid w:val="00814C12"/>
    <w:rsid w:val="00814DF5"/>
    <w:rsid w:val="00815963"/>
    <w:rsid w:val="00815C75"/>
    <w:rsid w:val="008162ED"/>
    <w:rsid w:val="0081633C"/>
    <w:rsid w:val="00816816"/>
    <w:rsid w:val="008174FD"/>
    <w:rsid w:val="00817846"/>
    <w:rsid w:val="0081798E"/>
    <w:rsid w:val="0082017E"/>
    <w:rsid w:val="00822004"/>
    <w:rsid w:val="008224A1"/>
    <w:rsid w:val="0082290E"/>
    <w:rsid w:val="0082439E"/>
    <w:rsid w:val="00825B0B"/>
    <w:rsid w:val="0082611D"/>
    <w:rsid w:val="00826D91"/>
    <w:rsid w:val="00827431"/>
    <w:rsid w:val="00830DED"/>
    <w:rsid w:val="00831A6C"/>
    <w:rsid w:val="00831D49"/>
    <w:rsid w:val="00831F78"/>
    <w:rsid w:val="008325C1"/>
    <w:rsid w:val="00833E54"/>
    <w:rsid w:val="008349B1"/>
    <w:rsid w:val="00834E00"/>
    <w:rsid w:val="00834FDB"/>
    <w:rsid w:val="008352AF"/>
    <w:rsid w:val="00835A5E"/>
    <w:rsid w:val="00836489"/>
    <w:rsid w:val="00840084"/>
    <w:rsid w:val="00840FED"/>
    <w:rsid w:val="0084124B"/>
    <w:rsid w:val="008416F7"/>
    <w:rsid w:val="00841A6D"/>
    <w:rsid w:val="0084211A"/>
    <w:rsid w:val="00842E74"/>
    <w:rsid w:val="00843DED"/>
    <w:rsid w:val="008462E0"/>
    <w:rsid w:val="00853FCF"/>
    <w:rsid w:val="00854072"/>
    <w:rsid w:val="0085450B"/>
    <w:rsid w:val="008545C4"/>
    <w:rsid w:val="008545E9"/>
    <w:rsid w:val="0085658C"/>
    <w:rsid w:val="00856A19"/>
    <w:rsid w:val="00857340"/>
    <w:rsid w:val="00857BB5"/>
    <w:rsid w:val="00857BBC"/>
    <w:rsid w:val="00857FBE"/>
    <w:rsid w:val="00860804"/>
    <w:rsid w:val="00861040"/>
    <w:rsid w:val="0086105E"/>
    <w:rsid w:val="0086106A"/>
    <w:rsid w:val="00863F49"/>
    <w:rsid w:val="0086424F"/>
    <w:rsid w:val="0086470C"/>
    <w:rsid w:val="0086769C"/>
    <w:rsid w:val="00871DA1"/>
    <w:rsid w:val="00872E20"/>
    <w:rsid w:val="00873F64"/>
    <w:rsid w:val="00875216"/>
    <w:rsid w:val="0087563E"/>
    <w:rsid w:val="00875E86"/>
    <w:rsid w:val="00876887"/>
    <w:rsid w:val="00876BFD"/>
    <w:rsid w:val="00876E4E"/>
    <w:rsid w:val="00877922"/>
    <w:rsid w:val="008809F4"/>
    <w:rsid w:val="00881953"/>
    <w:rsid w:val="0088223E"/>
    <w:rsid w:val="008834BD"/>
    <w:rsid w:val="00883AA4"/>
    <w:rsid w:val="00883F4D"/>
    <w:rsid w:val="0088415C"/>
    <w:rsid w:val="0088440D"/>
    <w:rsid w:val="00885883"/>
    <w:rsid w:val="008862C6"/>
    <w:rsid w:val="00886FAD"/>
    <w:rsid w:val="008872EC"/>
    <w:rsid w:val="00890111"/>
    <w:rsid w:val="00890677"/>
    <w:rsid w:val="00890F67"/>
    <w:rsid w:val="00891F2A"/>
    <w:rsid w:val="008934E7"/>
    <w:rsid w:val="00893538"/>
    <w:rsid w:val="00893566"/>
    <w:rsid w:val="00894777"/>
    <w:rsid w:val="008948E1"/>
    <w:rsid w:val="008958AC"/>
    <w:rsid w:val="008959E9"/>
    <w:rsid w:val="00895BDE"/>
    <w:rsid w:val="00896CC8"/>
    <w:rsid w:val="00896FF2"/>
    <w:rsid w:val="008978D5"/>
    <w:rsid w:val="00897C8F"/>
    <w:rsid w:val="008A061D"/>
    <w:rsid w:val="008A0704"/>
    <w:rsid w:val="008A0CDA"/>
    <w:rsid w:val="008A0FD8"/>
    <w:rsid w:val="008A1F89"/>
    <w:rsid w:val="008A2A2C"/>
    <w:rsid w:val="008A3DA6"/>
    <w:rsid w:val="008A4891"/>
    <w:rsid w:val="008A4899"/>
    <w:rsid w:val="008A4BE5"/>
    <w:rsid w:val="008A4F7A"/>
    <w:rsid w:val="008A52DF"/>
    <w:rsid w:val="008A58E3"/>
    <w:rsid w:val="008A5CF8"/>
    <w:rsid w:val="008A633D"/>
    <w:rsid w:val="008A7E56"/>
    <w:rsid w:val="008B069D"/>
    <w:rsid w:val="008B21F4"/>
    <w:rsid w:val="008B22A8"/>
    <w:rsid w:val="008B32C7"/>
    <w:rsid w:val="008B3E9B"/>
    <w:rsid w:val="008B431C"/>
    <w:rsid w:val="008B4F83"/>
    <w:rsid w:val="008B710A"/>
    <w:rsid w:val="008B7178"/>
    <w:rsid w:val="008C01E7"/>
    <w:rsid w:val="008C0644"/>
    <w:rsid w:val="008C129B"/>
    <w:rsid w:val="008C12A8"/>
    <w:rsid w:val="008C1786"/>
    <w:rsid w:val="008C3759"/>
    <w:rsid w:val="008C3915"/>
    <w:rsid w:val="008C3A1F"/>
    <w:rsid w:val="008C49D7"/>
    <w:rsid w:val="008C5AE3"/>
    <w:rsid w:val="008C5BC1"/>
    <w:rsid w:val="008C64FC"/>
    <w:rsid w:val="008C65A6"/>
    <w:rsid w:val="008C6D80"/>
    <w:rsid w:val="008C78E8"/>
    <w:rsid w:val="008C7AA4"/>
    <w:rsid w:val="008D01C2"/>
    <w:rsid w:val="008D06CF"/>
    <w:rsid w:val="008D1390"/>
    <w:rsid w:val="008D1457"/>
    <w:rsid w:val="008D1A01"/>
    <w:rsid w:val="008D28F2"/>
    <w:rsid w:val="008D2B0C"/>
    <w:rsid w:val="008D3137"/>
    <w:rsid w:val="008D4BB6"/>
    <w:rsid w:val="008D5183"/>
    <w:rsid w:val="008D544A"/>
    <w:rsid w:val="008D6582"/>
    <w:rsid w:val="008D79EF"/>
    <w:rsid w:val="008E071F"/>
    <w:rsid w:val="008E0BD3"/>
    <w:rsid w:val="008E0DDC"/>
    <w:rsid w:val="008E1A51"/>
    <w:rsid w:val="008E1DB2"/>
    <w:rsid w:val="008E2BDB"/>
    <w:rsid w:val="008E2E32"/>
    <w:rsid w:val="008E3628"/>
    <w:rsid w:val="008E38C6"/>
    <w:rsid w:val="008E3B07"/>
    <w:rsid w:val="008E3FB8"/>
    <w:rsid w:val="008E53C0"/>
    <w:rsid w:val="008E557E"/>
    <w:rsid w:val="008E6F92"/>
    <w:rsid w:val="008F115D"/>
    <w:rsid w:val="008F1A5A"/>
    <w:rsid w:val="008F1D9E"/>
    <w:rsid w:val="008F3ABF"/>
    <w:rsid w:val="008F4183"/>
    <w:rsid w:val="008F49FC"/>
    <w:rsid w:val="008F4B4B"/>
    <w:rsid w:val="008F564D"/>
    <w:rsid w:val="008F6A3D"/>
    <w:rsid w:val="008F6D4C"/>
    <w:rsid w:val="008F6EC3"/>
    <w:rsid w:val="008F7426"/>
    <w:rsid w:val="008F7E2B"/>
    <w:rsid w:val="00900804"/>
    <w:rsid w:val="00900DDA"/>
    <w:rsid w:val="00901106"/>
    <w:rsid w:val="009012BD"/>
    <w:rsid w:val="009017FD"/>
    <w:rsid w:val="009035FF"/>
    <w:rsid w:val="00904746"/>
    <w:rsid w:val="0090635F"/>
    <w:rsid w:val="009063C9"/>
    <w:rsid w:val="00906ABA"/>
    <w:rsid w:val="00906F09"/>
    <w:rsid w:val="0090723A"/>
    <w:rsid w:val="009074FC"/>
    <w:rsid w:val="00907CBA"/>
    <w:rsid w:val="009127A2"/>
    <w:rsid w:val="00912E9F"/>
    <w:rsid w:val="00913116"/>
    <w:rsid w:val="00913510"/>
    <w:rsid w:val="00913B73"/>
    <w:rsid w:val="00914148"/>
    <w:rsid w:val="009149BB"/>
    <w:rsid w:val="00915984"/>
    <w:rsid w:val="00916FEA"/>
    <w:rsid w:val="00920DFD"/>
    <w:rsid w:val="00921E89"/>
    <w:rsid w:val="009224A8"/>
    <w:rsid w:val="009241C6"/>
    <w:rsid w:val="009248FE"/>
    <w:rsid w:val="00924FCB"/>
    <w:rsid w:val="0092509D"/>
    <w:rsid w:val="0092530A"/>
    <w:rsid w:val="009272B8"/>
    <w:rsid w:val="00927609"/>
    <w:rsid w:val="00927E37"/>
    <w:rsid w:val="00927F5A"/>
    <w:rsid w:val="0093003B"/>
    <w:rsid w:val="00931C99"/>
    <w:rsid w:val="00933886"/>
    <w:rsid w:val="00933F77"/>
    <w:rsid w:val="009343D9"/>
    <w:rsid w:val="0093465D"/>
    <w:rsid w:val="0093487A"/>
    <w:rsid w:val="00935A94"/>
    <w:rsid w:val="009376B7"/>
    <w:rsid w:val="00940619"/>
    <w:rsid w:val="00940BB5"/>
    <w:rsid w:val="009418CF"/>
    <w:rsid w:val="009419C3"/>
    <w:rsid w:val="009431CE"/>
    <w:rsid w:val="00943317"/>
    <w:rsid w:val="009433A4"/>
    <w:rsid w:val="009438C1"/>
    <w:rsid w:val="00943E68"/>
    <w:rsid w:val="00944215"/>
    <w:rsid w:val="00945765"/>
    <w:rsid w:val="0094601A"/>
    <w:rsid w:val="0094617E"/>
    <w:rsid w:val="009462F5"/>
    <w:rsid w:val="00946D87"/>
    <w:rsid w:val="00947342"/>
    <w:rsid w:val="00947DB1"/>
    <w:rsid w:val="00947E31"/>
    <w:rsid w:val="00950284"/>
    <w:rsid w:val="00950415"/>
    <w:rsid w:val="00950A5E"/>
    <w:rsid w:val="00951F69"/>
    <w:rsid w:val="00952B77"/>
    <w:rsid w:val="00953381"/>
    <w:rsid w:val="00956057"/>
    <w:rsid w:val="009569B7"/>
    <w:rsid w:val="00957F16"/>
    <w:rsid w:val="00960423"/>
    <w:rsid w:val="00960B48"/>
    <w:rsid w:val="00961640"/>
    <w:rsid w:val="0096227C"/>
    <w:rsid w:val="0096328B"/>
    <w:rsid w:val="00963531"/>
    <w:rsid w:val="00964321"/>
    <w:rsid w:val="00970F4F"/>
    <w:rsid w:val="009713F5"/>
    <w:rsid w:val="0097216C"/>
    <w:rsid w:val="00973533"/>
    <w:rsid w:val="00973569"/>
    <w:rsid w:val="00973E03"/>
    <w:rsid w:val="00975D4B"/>
    <w:rsid w:val="009771EA"/>
    <w:rsid w:val="00981258"/>
    <w:rsid w:val="00981440"/>
    <w:rsid w:val="009815E9"/>
    <w:rsid w:val="00982A02"/>
    <w:rsid w:val="009830A5"/>
    <w:rsid w:val="009835FA"/>
    <w:rsid w:val="00984017"/>
    <w:rsid w:val="0099008F"/>
    <w:rsid w:val="00990BC0"/>
    <w:rsid w:val="00991952"/>
    <w:rsid w:val="00991B3F"/>
    <w:rsid w:val="00992CE6"/>
    <w:rsid w:val="0099307D"/>
    <w:rsid w:val="00993955"/>
    <w:rsid w:val="00993B84"/>
    <w:rsid w:val="00993CA3"/>
    <w:rsid w:val="00993D19"/>
    <w:rsid w:val="009945A8"/>
    <w:rsid w:val="009950DE"/>
    <w:rsid w:val="00995C22"/>
    <w:rsid w:val="009979D0"/>
    <w:rsid w:val="009A09C7"/>
    <w:rsid w:val="009A2B39"/>
    <w:rsid w:val="009A302E"/>
    <w:rsid w:val="009A33A7"/>
    <w:rsid w:val="009A3BEF"/>
    <w:rsid w:val="009A5449"/>
    <w:rsid w:val="009A5D7F"/>
    <w:rsid w:val="009A5F9D"/>
    <w:rsid w:val="009A630C"/>
    <w:rsid w:val="009A7826"/>
    <w:rsid w:val="009B0636"/>
    <w:rsid w:val="009B0FC5"/>
    <w:rsid w:val="009B1272"/>
    <w:rsid w:val="009B12EC"/>
    <w:rsid w:val="009B1760"/>
    <w:rsid w:val="009B19F6"/>
    <w:rsid w:val="009B20C4"/>
    <w:rsid w:val="009B2133"/>
    <w:rsid w:val="009B34A6"/>
    <w:rsid w:val="009B3721"/>
    <w:rsid w:val="009B4390"/>
    <w:rsid w:val="009B4DB1"/>
    <w:rsid w:val="009B5346"/>
    <w:rsid w:val="009B54F6"/>
    <w:rsid w:val="009B624C"/>
    <w:rsid w:val="009B7B89"/>
    <w:rsid w:val="009C3073"/>
    <w:rsid w:val="009C3808"/>
    <w:rsid w:val="009C3DF7"/>
    <w:rsid w:val="009C4745"/>
    <w:rsid w:val="009C49FF"/>
    <w:rsid w:val="009C4B15"/>
    <w:rsid w:val="009C507D"/>
    <w:rsid w:val="009C5969"/>
    <w:rsid w:val="009C6E6F"/>
    <w:rsid w:val="009C729E"/>
    <w:rsid w:val="009C7368"/>
    <w:rsid w:val="009C7D4E"/>
    <w:rsid w:val="009D0C0F"/>
    <w:rsid w:val="009D1C8B"/>
    <w:rsid w:val="009D1D1A"/>
    <w:rsid w:val="009D2018"/>
    <w:rsid w:val="009D2142"/>
    <w:rsid w:val="009D2372"/>
    <w:rsid w:val="009D36AA"/>
    <w:rsid w:val="009D36DA"/>
    <w:rsid w:val="009D40A2"/>
    <w:rsid w:val="009D411D"/>
    <w:rsid w:val="009D41C5"/>
    <w:rsid w:val="009D4627"/>
    <w:rsid w:val="009D5926"/>
    <w:rsid w:val="009D5F38"/>
    <w:rsid w:val="009D6ACA"/>
    <w:rsid w:val="009D6C6C"/>
    <w:rsid w:val="009D711D"/>
    <w:rsid w:val="009D7231"/>
    <w:rsid w:val="009E0505"/>
    <w:rsid w:val="009E062E"/>
    <w:rsid w:val="009E07A3"/>
    <w:rsid w:val="009E087F"/>
    <w:rsid w:val="009E22DC"/>
    <w:rsid w:val="009E2D7A"/>
    <w:rsid w:val="009E2E2E"/>
    <w:rsid w:val="009E3685"/>
    <w:rsid w:val="009E46F9"/>
    <w:rsid w:val="009E5580"/>
    <w:rsid w:val="009E5A98"/>
    <w:rsid w:val="009E6794"/>
    <w:rsid w:val="009E681F"/>
    <w:rsid w:val="009E7C13"/>
    <w:rsid w:val="009F082A"/>
    <w:rsid w:val="009F17BB"/>
    <w:rsid w:val="009F2C82"/>
    <w:rsid w:val="009F2CDC"/>
    <w:rsid w:val="009F45E4"/>
    <w:rsid w:val="009F4799"/>
    <w:rsid w:val="009F55BF"/>
    <w:rsid w:val="009F5821"/>
    <w:rsid w:val="009F5BCD"/>
    <w:rsid w:val="009F738F"/>
    <w:rsid w:val="009F760F"/>
    <w:rsid w:val="009F7884"/>
    <w:rsid w:val="00A000F8"/>
    <w:rsid w:val="00A004D2"/>
    <w:rsid w:val="00A0189C"/>
    <w:rsid w:val="00A02325"/>
    <w:rsid w:val="00A02346"/>
    <w:rsid w:val="00A02902"/>
    <w:rsid w:val="00A0366C"/>
    <w:rsid w:val="00A04B92"/>
    <w:rsid w:val="00A063AD"/>
    <w:rsid w:val="00A064D3"/>
    <w:rsid w:val="00A064E3"/>
    <w:rsid w:val="00A072C9"/>
    <w:rsid w:val="00A075B1"/>
    <w:rsid w:val="00A0787F"/>
    <w:rsid w:val="00A11912"/>
    <w:rsid w:val="00A11A02"/>
    <w:rsid w:val="00A12E3B"/>
    <w:rsid w:val="00A13516"/>
    <w:rsid w:val="00A142DD"/>
    <w:rsid w:val="00A1583F"/>
    <w:rsid w:val="00A1767F"/>
    <w:rsid w:val="00A2129C"/>
    <w:rsid w:val="00A22682"/>
    <w:rsid w:val="00A226A5"/>
    <w:rsid w:val="00A22C4D"/>
    <w:rsid w:val="00A22FC7"/>
    <w:rsid w:val="00A23593"/>
    <w:rsid w:val="00A24CEE"/>
    <w:rsid w:val="00A25963"/>
    <w:rsid w:val="00A26506"/>
    <w:rsid w:val="00A273E2"/>
    <w:rsid w:val="00A27628"/>
    <w:rsid w:val="00A279BB"/>
    <w:rsid w:val="00A30BD4"/>
    <w:rsid w:val="00A3249C"/>
    <w:rsid w:val="00A32694"/>
    <w:rsid w:val="00A331D8"/>
    <w:rsid w:val="00A33708"/>
    <w:rsid w:val="00A342BD"/>
    <w:rsid w:val="00A34A2E"/>
    <w:rsid w:val="00A3540D"/>
    <w:rsid w:val="00A35855"/>
    <w:rsid w:val="00A37453"/>
    <w:rsid w:val="00A37ED7"/>
    <w:rsid w:val="00A41874"/>
    <w:rsid w:val="00A41973"/>
    <w:rsid w:val="00A4267F"/>
    <w:rsid w:val="00A428FF"/>
    <w:rsid w:val="00A42BBA"/>
    <w:rsid w:val="00A439BF"/>
    <w:rsid w:val="00A449CC"/>
    <w:rsid w:val="00A44BB0"/>
    <w:rsid w:val="00A45B13"/>
    <w:rsid w:val="00A45B68"/>
    <w:rsid w:val="00A463AE"/>
    <w:rsid w:val="00A475DC"/>
    <w:rsid w:val="00A477BB"/>
    <w:rsid w:val="00A47AD1"/>
    <w:rsid w:val="00A501FF"/>
    <w:rsid w:val="00A54816"/>
    <w:rsid w:val="00A5547F"/>
    <w:rsid w:val="00A558AA"/>
    <w:rsid w:val="00A56695"/>
    <w:rsid w:val="00A566C7"/>
    <w:rsid w:val="00A56972"/>
    <w:rsid w:val="00A569CA"/>
    <w:rsid w:val="00A57993"/>
    <w:rsid w:val="00A6005B"/>
    <w:rsid w:val="00A6052B"/>
    <w:rsid w:val="00A60E60"/>
    <w:rsid w:val="00A61115"/>
    <w:rsid w:val="00A61E71"/>
    <w:rsid w:val="00A6281A"/>
    <w:rsid w:val="00A62A7C"/>
    <w:rsid w:val="00A633C9"/>
    <w:rsid w:val="00A63AF7"/>
    <w:rsid w:val="00A64A67"/>
    <w:rsid w:val="00A65900"/>
    <w:rsid w:val="00A6658F"/>
    <w:rsid w:val="00A66BB2"/>
    <w:rsid w:val="00A670C4"/>
    <w:rsid w:val="00A701D7"/>
    <w:rsid w:val="00A71376"/>
    <w:rsid w:val="00A7137C"/>
    <w:rsid w:val="00A71C21"/>
    <w:rsid w:val="00A725FC"/>
    <w:rsid w:val="00A7498A"/>
    <w:rsid w:val="00A75944"/>
    <w:rsid w:val="00A75AF8"/>
    <w:rsid w:val="00A76441"/>
    <w:rsid w:val="00A76636"/>
    <w:rsid w:val="00A80180"/>
    <w:rsid w:val="00A80744"/>
    <w:rsid w:val="00A8086B"/>
    <w:rsid w:val="00A808D3"/>
    <w:rsid w:val="00A81355"/>
    <w:rsid w:val="00A8192D"/>
    <w:rsid w:val="00A81EC0"/>
    <w:rsid w:val="00A82101"/>
    <w:rsid w:val="00A82DFC"/>
    <w:rsid w:val="00A82FFA"/>
    <w:rsid w:val="00A83B59"/>
    <w:rsid w:val="00A83F69"/>
    <w:rsid w:val="00A85414"/>
    <w:rsid w:val="00A861B6"/>
    <w:rsid w:val="00A8768B"/>
    <w:rsid w:val="00A87C0A"/>
    <w:rsid w:val="00A90036"/>
    <w:rsid w:val="00A90B49"/>
    <w:rsid w:val="00A9102D"/>
    <w:rsid w:val="00A9115B"/>
    <w:rsid w:val="00A91EF0"/>
    <w:rsid w:val="00A941CD"/>
    <w:rsid w:val="00A957E9"/>
    <w:rsid w:val="00A95E91"/>
    <w:rsid w:val="00A9676C"/>
    <w:rsid w:val="00A96BDD"/>
    <w:rsid w:val="00A97A8D"/>
    <w:rsid w:val="00A97EF1"/>
    <w:rsid w:val="00AA11CB"/>
    <w:rsid w:val="00AA1C87"/>
    <w:rsid w:val="00AA2455"/>
    <w:rsid w:val="00AA46BD"/>
    <w:rsid w:val="00AA4C07"/>
    <w:rsid w:val="00AA51AD"/>
    <w:rsid w:val="00AA64A0"/>
    <w:rsid w:val="00AA7084"/>
    <w:rsid w:val="00AA74A0"/>
    <w:rsid w:val="00AA74E2"/>
    <w:rsid w:val="00AA7E66"/>
    <w:rsid w:val="00AB180A"/>
    <w:rsid w:val="00AB1CA8"/>
    <w:rsid w:val="00AB24D9"/>
    <w:rsid w:val="00AB25ED"/>
    <w:rsid w:val="00AB2846"/>
    <w:rsid w:val="00AB2EF0"/>
    <w:rsid w:val="00AB325A"/>
    <w:rsid w:val="00AB427E"/>
    <w:rsid w:val="00AB4606"/>
    <w:rsid w:val="00AB4AA7"/>
    <w:rsid w:val="00AB4C66"/>
    <w:rsid w:val="00AB4ED6"/>
    <w:rsid w:val="00AB582D"/>
    <w:rsid w:val="00AB6E4A"/>
    <w:rsid w:val="00AB712C"/>
    <w:rsid w:val="00AB73C9"/>
    <w:rsid w:val="00AC1936"/>
    <w:rsid w:val="00AC2D1D"/>
    <w:rsid w:val="00AC3DF4"/>
    <w:rsid w:val="00AC5047"/>
    <w:rsid w:val="00AC5053"/>
    <w:rsid w:val="00AC5AA3"/>
    <w:rsid w:val="00AC64E8"/>
    <w:rsid w:val="00AC69C9"/>
    <w:rsid w:val="00AC6D91"/>
    <w:rsid w:val="00AC7433"/>
    <w:rsid w:val="00AC7FD5"/>
    <w:rsid w:val="00AD0067"/>
    <w:rsid w:val="00AD0130"/>
    <w:rsid w:val="00AD0F3E"/>
    <w:rsid w:val="00AD0F7B"/>
    <w:rsid w:val="00AD15F8"/>
    <w:rsid w:val="00AD199F"/>
    <w:rsid w:val="00AD1C1E"/>
    <w:rsid w:val="00AD1D9D"/>
    <w:rsid w:val="00AD4575"/>
    <w:rsid w:val="00AD4F51"/>
    <w:rsid w:val="00AD56F8"/>
    <w:rsid w:val="00AD6E51"/>
    <w:rsid w:val="00AE22B9"/>
    <w:rsid w:val="00AE29DA"/>
    <w:rsid w:val="00AE2DAA"/>
    <w:rsid w:val="00AE3492"/>
    <w:rsid w:val="00AE39F4"/>
    <w:rsid w:val="00AE3B57"/>
    <w:rsid w:val="00AE53EC"/>
    <w:rsid w:val="00AE56B8"/>
    <w:rsid w:val="00AE5F8E"/>
    <w:rsid w:val="00AE74F6"/>
    <w:rsid w:val="00AE760F"/>
    <w:rsid w:val="00AE763F"/>
    <w:rsid w:val="00AF06A7"/>
    <w:rsid w:val="00AF103C"/>
    <w:rsid w:val="00AF426F"/>
    <w:rsid w:val="00AF4F6D"/>
    <w:rsid w:val="00AF5A54"/>
    <w:rsid w:val="00AF61E9"/>
    <w:rsid w:val="00AF64F5"/>
    <w:rsid w:val="00AF6CCC"/>
    <w:rsid w:val="00AF7D64"/>
    <w:rsid w:val="00B0013D"/>
    <w:rsid w:val="00B00612"/>
    <w:rsid w:val="00B01815"/>
    <w:rsid w:val="00B04293"/>
    <w:rsid w:val="00B05198"/>
    <w:rsid w:val="00B05BC8"/>
    <w:rsid w:val="00B0611E"/>
    <w:rsid w:val="00B0631D"/>
    <w:rsid w:val="00B065D0"/>
    <w:rsid w:val="00B0678A"/>
    <w:rsid w:val="00B07DEA"/>
    <w:rsid w:val="00B118B6"/>
    <w:rsid w:val="00B11D72"/>
    <w:rsid w:val="00B12109"/>
    <w:rsid w:val="00B12B17"/>
    <w:rsid w:val="00B146B4"/>
    <w:rsid w:val="00B149AF"/>
    <w:rsid w:val="00B14B35"/>
    <w:rsid w:val="00B1570B"/>
    <w:rsid w:val="00B15FAD"/>
    <w:rsid w:val="00B17341"/>
    <w:rsid w:val="00B17447"/>
    <w:rsid w:val="00B20EDA"/>
    <w:rsid w:val="00B211D0"/>
    <w:rsid w:val="00B22E4F"/>
    <w:rsid w:val="00B23289"/>
    <w:rsid w:val="00B2446C"/>
    <w:rsid w:val="00B2475A"/>
    <w:rsid w:val="00B24F3F"/>
    <w:rsid w:val="00B25DE4"/>
    <w:rsid w:val="00B26EA3"/>
    <w:rsid w:val="00B30AF1"/>
    <w:rsid w:val="00B31098"/>
    <w:rsid w:val="00B3209E"/>
    <w:rsid w:val="00B32628"/>
    <w:rsid w:val="00B32DBA"/>
    <w:rsid w:val="00B335CD"/>
    <w:rsid w:val="00B33CFF"/>
    <w:rsid w:val="00B348BF"/>
    <w:rsid w:val="00B35062"/>
    <w:rsid w:val="00B3536E"/>
    <w:rsid w:val="00B35B69"/>
    <w:rsid w:val="00B35DD1"/>
    <w:rsid w:val="00B35E81"/>
    <w:rsid w:val="00B3607E"/>
    <w:rsid w:val="00B36D42"/>
    <w:rsid w:val="00B3730C"/>
    <w:rsid w:val="00B37D28"/>
    <w:rsid w:val="00B37E5A"/>
    <w:rsid w:val="00B37F9F"/>
    <w:rsid w:val="00B4009B"/>
    <w:rsid w:val="00B41B55"/>
    <w:rsid w:val="00B4395B"/>
    <w:rsid w:val="00B44311"/>
    <w:rsid w:val="00B44528"/>
    <w:rsid w:val="00B4512D"/>
    <w:rsid w:val="00B4642F"/>
    <w:rsid w:val="00B50870"/>
    <w:rsid w:val="00B51131"/>
    <w:rsid w:val="00B514EA"/>
    <w:rsid w:val="00B51951"/>
    <w:rsid w:val="00B53EA0"/>
    <w:rsid w:val="00B53F0A"/>
    <w:rsid w:val="00B55172"/>
    <w:rsid w:val="00B55EC0"/>
    <w:rsid w:val="00B56D07"/>
    <w:rsid w:val="00B56DEB"/>
    <w:rsid w:val="00B5707C"/>
    <w:rsid w:val="00B5752D"/>
    <w:rsid w:val="00B6168F"/>
    <w:rsid w:val="00B61AB5"/>
    <w:rsid w:val="00B6348D"/>
    <w:rsid w:val="00B63C5E"/>
    <w:rsid w:val="00B6445B"/>
    <w:rsid w:val="00B6483B"/>
    <w:rsid w:val="00B64C3B"/>
    <w:rsid w:val="00B651DE"/>
    <w:rsid w:val="00B65F73"/>
    <w:rsid w:val="00B6624D"/>
    <w:rsid w:val="00B66E05"/>
    <w:rsid w:val="00B6720B"/>
    <w:rsid w:val="00B67E76"/>
    <w:rsid w:val="00B720BF"/>
    <w:rsid w:val="00B72390"/>
    <w:rsid w:val="00B7285D"/>
    <w:rsid w:val="00B74145"/>
    <w:rsid w:val="00B74CED"/>
    <w:rsid w:val="00B74EAB"/>
    <w:rsid w:val="00B75288"/>
    <w:rsid w:val="00B76826"/>
    <w:rsid w:val="00B77A08"/>
    <w:rsid w:val="00B77A36"/>
    <w:rsid w:val="00B801EC"/>
    <w:rsid w:val="00B809CF"/>
    <w:rsid w:val="00B80F33"/>
    <w:rsid w:val="00B81F78"/>
    <w:rsid w:val="00B827AD"/>
    <w:rsid w:val="00B840BD"/>
    <w:rsid w:val="00B85634"/>
    <w:rsid w:val="00B868F4"/>
    <w:rsid w:val="00B87E1E"/>
    <w:rsid w:val="00B90C60"/>
    <w:rsid w:val="00B91B04"/>
    <w:rsid w:val="00B91F8B"/>
    <w:rsid w:val="00B92F78"/>
    <w:rsid w:val="00B93F6B"/>
    <w:rsid w:val="00B94FD0"/>
    <w:rsid w:val="00B95097"/>
    <w:rsid w:val="00B95600"/>
    <w:rsid w:val="00B96234"/>
    <w:rsid w:val="00B970CB"/>
    <w:rsid w:val="00B9790A"/>
    <w:rsid w:val="00BA0D57"/>
    <w:rsid w:val="00BA3301"/>
    <w:rsid w:val="00BA3F43"/>
    <w:rsid w:val="00BA42DE"/>
    <w:rsid w:val="00BA5FF2"/>
    <w:rsid w:val="00BA6532"/>
    <w:rsid w:val="00BB04A9"/>
    <w:rsid w:val="00BB232D"/>
    <w:rsid w:val="00BB2449"/>
    <w:rsid w:val="00BB247A"/>
    <w:rsid w:val="00BB264F"/>
    <w:rsid w:val="00BB2C57"/>
    <w:rsid w:val="00BB3165"/>
    <w:rsid w:val="00BB3D68"/>
    <w:rsid w:val="00BB4147"/>
    <w:rsid w:val="00BB498F"/>
    <w:rsid w:val="00BB50CF"/>
    <w:rsid w:val="00BB5517"/>
    <w:rsid w:val="00BB5D30"/>
    <w:rsid w:val="00BB60B9"/>
    <w:rsid w:val="00BB63C0"/>
    <w:rsid w:val="00BB68C4"/>
    <w:rsid w:val="00BB6A64"/>
    <w:rsid w:val="00BB7CC0"/>
    <w:rsid w:val="00BC07F5"/>
    <w:rsid w:val="00BC11AD"/>
    <w:rsid w:val="00BC25AD"/>
    <w:rsid w:val="00BC2DD6"/>
    <w:rsid w:val="00BC2E7B"/>
    <w:rsid w:val="00BC2F34"/>
    <w:rsid w:val="00BC4524"/>
    <w:rsid w:val="00BC4A76"/>
    <w:rsid w:val="00BC4ADE"/>
    <w:rsid w:val="00BC4F3F"/>
    <w:rsid w:val="00BC5031"/>
    <w:rsid w:val="00BC6130"/>
    <w:rsid w:val="00BC6260"/>
    <w:rsid w:val="00BC6E33"/>
    <w:rsid w:val="00BC73D5"/>
    <w:rsid w:val="00BC74F0"/>
    <w:rsid w:val="00BD00E9"/>
    <w:rsid w:val="00BD1350"/>
    <w:rsid w:val="00BD167A"/>
    <w:rsid w:val="00BD2AA8"/>
    <w:rsid w:val="00BD3186"/>
    <w:rsid w:val="00BD3775"/>
    <w:rsid w:val="00BD43A2"/>
    <w:rsid w:val="00BD4471"/>
    <w:rsid w:val="00BD4CFD"/>
    <w:rsid w:val="00BD596E"/>
    <w:rsid w:val="00BD59DC"/>
    <w:rsid w:val="00BD5C4D"/>
    <w:rsid w:val="00BD69D3"/>
    <w:rsid w:val="00BD75C1"/>
    <w:rsid w:val="00BD7BD4"/>
    <w:rsid w:val="00BE000D"/>
    <w:rsid w:val="00BE004D"/>
    <w:rsid w:val="00BE08F5"/>
    <w:rsid w:val="00BE10D8"/>
    <w:rsid w:val="00BE1316"/>
    <w:rsid w:val="00BE3F04"/>
    <w:rsid w:val="00BE6235"/>
    <w:rsid w:val="00BF0DAA"/>
    <w:rsid w:val="00BF1326"/>
    <w:rsid w:val="00BF3526"/>
    <w:rsid w:val="00BF3913"/>
    <w:rsid w:val="00BF3EB9"/>
    <w:rsid w:val="00BF547A"/>
    <w:rsid w:val="00BF5AA2"/>
    <w:rsid w:val="00BF5DEE"/>
    <w:rsid w:val="00BF5FA9"/>
    <w:rsid w:val="00BF66A3"/>
    <w:rsid w:val="00BF66BB"/>
    <w:rsid w:val="00BF7424"/>
    <w:rsid w:val="00BF7CE3"/>
    <w:rsid w:val="00C00E5C"/>
    <w:rsid w:val="00C0113E"/>
    <w:rsid w:val="00C02133"/>
    <w:rsid w:val="00C02D07"/>
    <w:rsid w:val="00C02E73"/>
    <w:rsid w:val="00C04AF3"/>
    <w:rsid w:val="00C04D60"/>
    <w:rsid w:val="00C05884"/>
    <w:rsid w:val="00C0724C"/>
    <w:rsid w:val="00C07AE7"/>
    <w:rsid w:val="00C07F2F"/>
    <w:rsid w:val="00C105C0"/>
    <w:rsid w:val="00C117B7"/>
    <w:rsid w:val="00C12CFF"/>
    <w:rsid w:val="00C138F0"/>
    <w:rsid w:val="00C13A1E"/>
    <w:rsid w:val="00C13EED"/>
    <w:rsid w:val="00C1464C"/>
    <w:rsid w:val="00C14806"/>
    <w:rsid w:val="00C15DDE"/>
    <w:rsid w:val="00C15F63"/>
    <w:rsid w:val="00C16058"/>
    <w:rsid w:val="00C16DD2"/>
    <w:rsid w:val="00C2011C"/>
    <w:rsid w:val="00C210A1"/>
    <w:rsid w:val="00C2119F"/>
    <w:rsid w:val="00C21C7C"/>
    <w:rsid w:val="00C21EB2"/>
    <w:rsid w:val="00C2347E"/>
    <w:rsid w:val="00C244AC"/>
    <w:rsid w:val="00C2706E"/>
    <w:rsid w:val="00C31174"/>
    <w:rsid w:val="00C3201B"/>
    <w:rsid w:val="00C32E1D"/>
    <w:rsid w:val="00C335AF"/>
    <w:rsid w:val="00C34C20"/>
    <w:rsid w:val="00C35247"/>
    <w:rsid w:val="00C35451"/>
    <w:rsid w:val="00C361A6"/>
    <w:rsid w:val="00C36517"/>
    <w:rsid w:val="00C3666C"/>
    <w:rsid w:val="00C41197"/>
    <w:rsid w:val="00C4335E"/>
    <w:rsid w:val="00C43D72"/>
    <w:rsid w:val="00C45451"/>
    <w:rsid w:val="00C454E2"/>
    <w:rsid w:val="00C458CD"/>
    <w:rsid w:val="00C4783B"/>
    <w:rsid w:val="00C502AE"/>
    <w:rsid w:val="00C514AE"/>
    <w:rsid w:val="00C514FE"/>
    <w:rsid w:val="00C51EC9"/>
    <w:rsid w:val="00C52F24"/>
    <w:rsid w:val="00C52F54"/>
    <w:rsid w:val="00C53168"/>
    <w:rsid w:val="00C539E9"/>
    <w:rsid w:val="00C53E39"/>
    <w:rsid w:val="00C549E1"/>
    <w:rsid w:val="00C55A14"/>
    <w:rsid w:val="00C57AB3"/>
    <w:rsid w:val="00C60392"/>
    <w:rsid w:val="00C6049B"/>
    <w:rsid w:val="00C606B7"/>
    <w:rsid w:val="00C60FF8"/>
    <w:rsid w:val="00C647AA"/>
    <w:rsid w:val="00C6535A"/>
    <w:rsid w:val="00C656E3"/>
    <w:rsid w:val="00C65D02"/>
    <w:rsid w:val="00C65F09"/>
    <w:rsid w:val="00C6626B"/>
    <w:rsid w:val="00C6652D"/>
    <w:rsid w:val="00C66790"/>
    <w:rsid w:val="00C66A04"/>
    <w:rsid w:val="00C66E0D"/>
    <w:rsid w:val="00C67345"/>
    <w:rsid w:val="00C70485"/>
    <w:rsid w:val="00C72196"/>
    <w:rsid w:val="00C722BC"/>
    <w:rsid w:val="00C724D6"/>
    <w:rsid w:val="00C727B9"/>
    <w:rsid w:val="00C72C96"/>
    <w:rsid w:val="00C736BF"/>
    <w:rsid w:val="00C74002"/>
    <w:rsid w:val="00C742C0"/>
    <w:rsid w:val="00C74467"/>
    <w:rsid w:val="00C747A4"/>
    <w:rsid w:val="00C758D2"/>
    <w:rsid w:val="00C762BE"/>
    <w:rsid w:val="00C76B07"/>
    <w:rsid w:val="00C802B2"/>
    <w:rsid w:val="00C8154D"/>
    <w:rsid w:val="00C81A91"/>
    <w:rsid w:val="00C82CBB"/>
    <w:rsid w:val="00C82D3A"/>
    <w:rsid w:val="00C839E9"/>
    <w:rsid w:val="00C841C7"/>
    <w:rsid w:val="00C849E7"/>
    <w:rsid w:val="00C84D9F"/>
    <w:rsid w:val="00C85284"/>
    <w:rsid w:val="00C861E6"/>
    <w:rsid w:val="00C8725C"/>
    <w:rsid w:val="00C87314"/>
    <w:rsid w:val="00C874EF"/>
    <w:rsid w:val="00C87CE5"/>
    <w:rsid w:val="00C87EFA"/>
    <w:rsid w:val="00C90B8F"/>
    <w:rsid w:val="00C91275"/>
    <w:rsid w:val="00C9137C"/>
    <w:rsid w:val="00C925B6"/>
    <w:rsid w:val="00C93EC0"/>
    <w:rsid w:val="00C94906"/>
    <w:rsid w:val="00C9538F"/>
    <w:rsid w:val="00CA00FF"/>
    <w:rsid w:val="00CA204C"/>
    <w:rsid w:val="00CA247E"/>
    <w:rsid w:val="00CA3CEA"/>
    <w:rsid w:val="00CA46F2"/>
    <w:rsid w:val="00CA5CC0"/>
    <w:rsid w:val="00CA6865"/>
    <w:rsid w:val="00CA7384"/>
    <w:rsid w:val="00CA7E47"/>
    <w:rsid w:val="00CB04D9"/>
    <w:rsid w:val="00CB1D2F"/>
    <w:rsid w:val="00CB25B2"/>
    <w:rsid w:val="00CB47C1"/>
    <w:rsid w:val="00CB5DEE"/>
    <w:rsid w:val="00CB6FCF"/>
    <w:rsid w:val="00CC265A"/>
    <w:rsid w:val="00CC3B26"/>
    <w:rsid w:val="00CC4BB1"/>
    <w:rsid w:val="00CC4E96"/>
    <w:rsid w:val="00CC54A4"/>
    <w:rsid w:val="00CC6293"/>
    <w:rsid w:val="00CC7FFB"/>
    <w:rsid w:val="00CD2F87"/>
    <w:rsid w:val="00CD3F69"/>
    <w:rsid w:val="00CD4C9E"/>
    <w:rsid w:val="00CD55EA"/>
    <w:rsid w:val="00CD599E"/>
    <w:rsid w:val="00CD5CC6"/>
    <w:rsid w:val="00CD6889"/>
    <w:rsid w:val="00CE108D"/>
    <w:rsid w:val="00CE2954"/>
    <w:rsid w:val="00CE2B11"/>
    <w:rsid w:val="00CE395E"/>
    <w:rsid w:val="00CE4981"/>
    <w:rsid w:val="00CE6A8F"/>
    <w:rsid w:val="00CE6B55"/>
    <w:rsid w:val="00CE703D"/>
    <w:rsid w:val="00CE7229"/>
    <w:rsid w:val="00CE7B40"/>
    <w:rsid w:val="00CF0C6E"/>
    <w:rsid w:val="00CF0D20"/>
    <w:rsid w:val="00CF138D"/>
    <w:rsid w:val="00CF174C"/>
    <w:rsid w:val="00CF2861"/>
    <w:rsid w:val="00CF2CF1"/>
    <w:rsid w:val="00CF3660"/>
    <w:rsid w:val="00CF40F6"/>
    <w:rsid w:val="00CF49B9"/>
    <w:rsid w:val="00CF69C5"/>
    <w:rsid w:val="00CF6B30"/>
    <w:rsid w:val="00CF7167"/>
    <w:rsid w:val="00CF7450"/>
    <w:rsid w:val="00D03111"/>
    <w:rsid w:val="00D03838"/>
    <w:rsid w:val="00D03B94"/>
    <w:rsid w:val="00D03EB5"/>
    <w:rsid w:val="00D05D00"/>
    <w:rsid w:val="00D063D6"/>
    <w:rsid w:val="00D07CA7"/>
    <w:rsid w:val="00D10BCC"/>
    <w:rsid w:val="00D13447"/>
    <w:rsid w:val="00D13470"/>
    <w:rsid w:val="00D13C6A"/>
    <w:rsid w:val="00D1464D"/>
    <w:rsid w:val="00D16AFF"/>
    <w:rsid w:val="00D20BAE"/>
    <w:rsid w:val="00D20F06"/>
    <w:rsid w:val="00D218BA"/>
    <w:rsid w:val="00D235F8"/>
    <w:rsid w:val="00D23D26"/>
    <w:rsid w:val="00D25181"/>
    <w:rsid w:val="00D25308"/>
    <w:rsid w:val="00D26A27"/>
    <w:rsid w:val="00D306DE"/>
    <w:rsid w:val="00D30926"/>
    <w:rsid w:val="00D30945"/>
    <w:rsid w:val="00D31FCA"/>
    <w:rsid w:val="00D328A3"/>
    <w:rsid w:val="00D32BA9"/>
    <w:rsid w:val="00D32E2C"/>
    <w:rsid w:val="00D33C37"/>
    <w:rsid w:val="00D3747F"/>
    <w:rsid w:val="00D4043D"/>
    <w:rsid w:val="00D41257"/>
    <w:rsid w:val="00D4154C"/>
    <w:rsid w:val="00D4159D"/>
    <w:rsid w:val="00D4198C"/>
    <w:rsid w:val="00D41C8F"/>
    <w:rsid w:val="00D4318C"/>
    <w:rsid w:val="00D435AC"/>
    <w:rsid w:val="00D4390F"/>
    <w:rsid w:val="00D441A2"/>
    <w:rsid w:val="00D451D6"/>
    <w:rsid w:val="00D466F9"/>
    <w:rsid w:val="00D502D2"/>
    <w:rsid w:val="00D50C05"/>
    <w:rsid w:val="00D50E23"/>
    <w:rsid w:val="00D520AC"/>
    <w:rsid w:val="00D52360"/>
    <w:rsid w:val="00D5261F"/>
    <w:rsid w:val="00D52FDD"/>
    <w:rsid w:val="00D53EC3"/>
    <w:rsid w:val="00D54C24"/>
    <w:rsid w:val="00D54E10"/>
    <w:rsid w:val="00D55536"/>
    <w:rsid w:val="00D57AC5"/>
    <w:rsid w:val="00D62498"/>
    <w:rsid w:val="00D62B24"/>
    <w:rsid w:val="00D638FF"/>
    <w:rsid w:val="00D64436"/>
    <w:rsid w:val="00D646DC"/>
    <w:rsid w:val="00D64B80"/>
    <w:rsid w:val="00D65635"/>
    <w:rsid w:val="00D66576"/>
    <w:rsid w:val="00D714BC"/>
    <w:rsid w:val="00D717A0"/>
    <w:rsid w:val="00D7250D"/>
    <w:rsid w:val="00D738AD"/>
    <w:rsid w:val="00D73928"/>
    <w:rsid w:val="00D7394B"/>
    <w:rsid w:val="00D745FF"/>
    <w:rsid w:val="00D7540A"/>
    <w:rsid w:val="00D76A15"/>
    <w:rsid w:val="00D77AFA"/>
    <w:rsid w:val="00D8025D"/>
    <w:rsid w:val="00D81487"/>
    <w:rsid w:val="00D81AEA"/>
    <w:rsid w:val="00D82121"/>
    <w:rsid w:val="00D821BF"/>
    <w:rsid w:val="00D83008"/>
    <w:rsid w:val="00D84048"/>
    <w:rsid w:val="00D850B9"/>
    <w:rsid w:val="00D85205"/>
    <w:rsid w:val="00D853EF"/>
    <w:rsid w:val="00D85484"/>
    <w:rsid w:val="00D85A8E"/>
    <w:rsid w:val="00D85D86"/>
    <w:rsid w:val="00D86D11"/>
    <w:rsid w:val="00D870EB"/>
    <w:rsid w:val="00D871E7"/>
    <w:rsid w:val="00D94184"/>
    <w:rsid w:val="00D94C2B"/>
    <w:rsid w:val="00D94DA3"/>
    <w:rsid w:val="00D96506"/>
    <w:rsid w:val="00D966B2"/>
    <w:rsid w:val="00D96B56"/>
    <w:rsid w:val="00D96DEA"/>
    <w:rsid w:val="00DA0573"/>
    <w:rsid w:val="00DA063E"/>
    <w:rsid w:val="00DA0702"/>
    <w:rsid w:val="00DA089B"/>
    <w:rsid w:val="00DA1D4E"/>
    <w:rsid w:val="00DA3C9A"/>
    <w:rsid w:val="00DA3ECE"/>
    <w:rsid w:val="00DA49BB"/>
    <w:rsid w:val="00DA543A"/>
    <w:rsid w:val="00DA5B41"/>
    <w:rsid w:val="00DA6190"/>
    <w:rsid w:val="00DA61D5"/>
    <w:rsid w:val="00DB0855"/>
    <w:rsid w:val="00DB2A8A"/>
    <w:rsid w:val="00DB306B"/>
    <w:rsid w:val="00DB37C1"/>
    <w:rsid w:val="00DB4364"/>
    <w:rsid w:val="00DB4B8F"/>
    <w:rsid w:val="00DB532E"/>
    <w:rsid w:val="00DB6001"/>
    <w:rsid w:val="00DB60F6"/>
    <w:rsid w:val="00DB69B8"/>
    <w:rsid w:val="00DB7418"/>
    <w:rsid w:val="00DB7C76"/>
    <w:rsid w:val="00DC0518"/>
    <w:rsid w:val="00DC0EB3"/>
    <w:rsid w:val="00DC0EE2"/>
    <w:rsid w:val="00DC217B"/>
    <w:rsid w:val="00DC3D78"/>
    <w:rsid w:val="00DC4053"/>
    <w:rsid w:val="00DC40FC"/>
    <w:rsid w:val="00DC464E"/>
    <w:rsid w:val="00DC59DD"/>
    <w:rsid w:val="00DC6CF7"/>
    <w:rsid w:val="00DC6D10"/>
    <w:rsid w:val="00DC724A"/>
    <w:rsid w:val="00DC7964"/>
    <w:rsid w:val="00DD0F83"/>
    <w:rsid w:val="00DD1845"/>
    <w:rsid w:val="00DD1C5E"/>
    <w:rsid w:val="00DD1D96"/>
    <w:rsid w:val="00DD2514"/>
    <w:rsid w:val="00DD2E40"/>
    <w:rsid w:val="00DD3246"/>
    <w:rsid w:val="00DD351E"/>
    <w:rsid w:val="00DD37C2"/>
    <w:rsid w:val="00DD41FF"/>
    <w:rsid w:val="00DD64B7"/>
    <w:rsid w:val="00DD7AAB"/>
    <w:rsid w:val="00DE2EA2"/>
    <w:rsid w:val="00DE36C8"/>
    <w:rsid w:val="00DE3E39"/>
    <w:rsid w:val="00DE428D"/>
    <w:rsid w:val="00DE5BC3"/>
    <w:rsid w:val="00DE5F52"/>
    <w:rsid w:val="00DE687A"/>
    <w:rsid w:val="00DE6969"/>
    <w:rsid w:val="00DE7933"/>
    <w:rsid w:val="00DF0C3A"/>
    <w:rsid w:val="00DF23FE"/>
    <w:rsid w:val="00DF485F"/>
    <w:rsid w:val="00DF4CC9"/>
    <w:rsid w:val="00DF664C"/>
    <w:rsid w:val="00DF696E"/>
    <w:rsid w:val="00DF6B39"/>
    <w:rsid w:val="00DF6BBF"/>
    <w:rsid w:val="00DF7E26"/>
    <w:rsid w:val="00E0052B"/>
    <w:rsid w:val="00E00D90"/>
    <w:rsid w:val="00E01245"/>
    <w:rsid w:val="00E0288A"/>
    <w:rsid w:val="00E0322F"/>
    <w:rsid w:val="00E051C0"/>
    <w:rsid w:val="00E052B2"/>
    <w:rsid w:val="00E05490"/>
    <w:rsid w:val="00E059D4"/>
    <w:rsid w:val="00E05AD2"/>
    <w:rsid w:val="00E05F63"/>
    <w:rsid w:val="00E06157"/>
    <w:rsid w:val="00E10413"/>
    <w:rsid w:val="00E104AC"/>
    <w:rsid w:val="00E11752"/>
    <w:rsid w:val="00E12082"/>
    <w:rsid w:val="00E12FFA"/>
    <w:rsid w:val="00E13235"/>
    <w:rsid w:val="00E134DE"/>
    <w:rsid w:val="00E1371C"/>
    <w:rsid w:val="00E13E70"/>
    <w:rsid w:val="00E14688"/>
    <w:rsid w:val="00E14791"/>
    <w:rsid w:val="00E1646B"/>
    <w:rsid w:val="00E16B42"/>
    <w:rsid w:val="00E211D5"/>
    <w:rsid w:val="00E21A20"/>
    <w:rsid w:val="00E21C05"/>
    <w:rsid w:val="00E21EC7"/>
    <w:rsid w:val="00E22378"/>
    <w:rsid w:val="00E22D4C"/>
    <w:rsid w:val="00E24C49"/>
    <w:rsid w:val="00E24CD3"/>
    <w:rsid w:val="00E25870"/>
    <w:rsid w:val="00E26826"/>
    <w:rsid w:val="00E27529"/>
    <w:rsid w:val="00E27F20"/>
    <w:rsid w:val="00E31702"/>
    <w:rsid w:val="00E318E4"/>
    <w:rsid w:val="00E31D4D"/>
    <w:rsid w:val="00E31DF5"/>
    <w:rsid w:val="00E33AFF"/>
    <w:rsid w:val="00E340D0"/>
    <w:rsid w:val="00E3451B"/>
    <w:rsid w:val="00E35EE3"/>
    <w:rsid w:val="00E37667"/>
    <w:rsid w:val="00E37A20"/>
    <w:rsid w:val="00E406C9"/>
    <w:rsid w:val="00E40B66"/>
    <w:rsid w:val="00E40BCE"/>
    <w:rsid w:val="00E41EF3"/>
    <w:rsid w:val="00E4261C"/>
    <w:rsid w:val="00E42819"/>
    <w:rsid w:val="00E42EC9"/>
    <w:rsid w:val="00E43397"/>
    <w:rsid w:val="00E43BAF"/>
    <w:rsid w:val="00E440F6"/>
    <w:rsid w:val="00E4510E"/>
    <w:rsid w:val="00E45599"/>
    <w:rsid w:val="00E4587B"/>
    <w:rsid w:val="00E46582"/>
    <w:rsid w:val="00E465F3"/>
    <w:rsid w:val="00E474EE"/>
    <w:rsid w:val="00E47599"/>
    <w:rsid w:val="00E47C58"/>
    <w:rsid w:val="00E50ABD"/>
    <w:rsid w:val="00E51212"/>
    <w:rsid w:val="00E51FC1"/>
    <w:rsid w:val="00E5223D"/>
    <w:rsid w:val="00E5320E"/>
    <w:rsid w:val="00E5407F"/>
    <w:rsid w:val="00E54090"/>
    <w:rsid w:val="00E54E5D"/>
    <w:rsid w:val="00E54F00"/>
    <w:rsid w:val="00E56065"/>
    <w:rsid w:val="00E57206"/>
    <w:rsid w:val="00E602F5"/>
    <w:rsid w:val="00E608BE"/>
    <w:rsid w:val="00E62B68"/>
    <w:rsid w:val="00E63D5E"/>
    <w:rsid w:val="00E63E35"/>
    <w:rsid w:val="00E64595"/>
    <w:rsid w:val="00E6492F"/>
    <w:rsid w:val="00E667DD"/>
    <w:rsid w:val="00E672D2"/>
    <w:rsid w:val="00E672E9"/>
    <w:rsid w:val="00E70997"/>
    <w:rsid w:val="00E70DA3"/>
    <w:rsid w:val="00E7128C"/>
    <w:rsid w:val="00E7170F"/>
    <w:rsid w:val="00E717B3"/>
    <w:rsid w:val="00E72465"/>
    <w:rsid w:val="00E727EA"/>
    <w:rsid w:val="00E732AA"/>
    <w:rsid w:val="00E735F4"/>
    <w:rsid w:val="00E73CAC"/>
    <w:rsid w:val="00E74764"/>
    <w:rsid w:val="00E74863"/>
    <w:rsid w:val="00E75A2A"/>
    <w:rsid w:val="00E75CFE"/>
    <w:rsid w:val="00E7689F"/>
    <w:rsid w:val="00E7766F"/>
    <w:rsid w:val="00E77681"/>
    <w:rsid w:val="00E80DD4"/>
    <w:rsid w:val="00E81D0E"/>
    <w:rsid w:val="00E82F8E"/>
    <w:rsid w:val="00E83E9A"/>
    <w:rsid w:val="00E84DA9"/>
    <w:rsid w:val="00E858DD"/>
    <w:rsid w:val="00E85D9D"/>
    <w:rsid w:val="00E86A68"/>
    <w:rsid w:val="00E877D4"/>
    <w:rsid w:val="00E904CC"/>
    <w:rsid w:val="00E90C1E"/>
    <w:rsid w:val="00E919C6"/>
    <w:rsid w:val="00E91B6D"/>
    <w:rsid w:val="00E9244F"/>
    <w:rsid w:val="00E936C9"/>
    <w:rsid w:val="00E93A8A"/>
    <w:rsid w:val="00E93E08"/>
    <w:rsid w:val="00E947DA"/>
    <w:rsid w:val="00E9480A"/>
    <w:rsid w:val="00E94F72"/>
    <w:rsid w:val="00E94FD9"/>
    <w:rsid w:val="00E951E9"/>
    <w:rsid w:val="00E9589D"/>
    <w:rsid w:val="00E96DA1"/>
    <w:rsid w:val="00E9753B"/>
    <w:rsid w:val="00EA1B04"/>
    <w:rsid w:val="00EA1ED3"/>
    <w:rsid w:val="00EA290E"/>
    <w:rsid w:val="00EA40BB"/>
    <w:rsid w:val="00EA4FF4"/>
    <w:rsid w:val="00EA52C3"/>
    <w:rsid w:val="00EA5CE2"/>
    <w:rsid w:val="00EA60AF"/>
    <w:rsid w:val="00EA77C7"/>
    <w:rsid w:val="00EB042C"/>
    <w:rsid w:val="00EB05A3"/>
    <w:rsid w:val="00EB14C3"/>
    <w:rsid w:val="00EB195C"/>
    <w:rsid w:val="00EB28B1"/>
    <w:rsid w:val="00EB35F6"/>
    <w:rsid w:val="00EB4856"/>
    <w:rsid w:val="00EB4BD4"/>
    <w:rsid w:val="00EB51CF"/>
    <w:rsid w:val="00EB6766"/>
    <w:rsid w:val="00EB68B3"/>
    <w:rsid w:val="00EB69EA"/>
    <w:rsid w:val="00EB6CB7"/>
    <w:rsid w:val="00EB7C2D"/>
    <w:rsid w:val="00EC0507"/>
    <w:rsid w:val="00EC1907"/>
    <w:rsid w:val="00EC1A86"/>
    <w:rsid w:val="00EC2921"/>
    <w:rsid w:val="00EC5AB9"/>
    <w:rsid w:val="00EC5EBF"/>
    <w:rsid w:val="00EC6204"/>
    <w:rsid w:val="00EC64DE"/>
    <w:rsid w:val="00EC6A52"/>
    <w:rsid w:val="00ED12E5"/>
    <w:rsid w:val="00ED1B77"/>
    <w:rsid w:val="00ED218F"/>
    <w:rsid w:val="00ED2812"/>
    <w:rsid w:val="00ED34D4"/>
    <w:rsid w:val="00ED38EC"/>
    <w:rsid w:val="00ED38F3"/>
    <w:rsid w:val="00ED4E07"/>
    <w:rsid w:val="00ED5083"/>
    <w:rsid w:val="00ED6DE9"/>
    <w:rsid w:val="00EE2D5F"/>
    <w:rsid w:val="00EE31F8"/>
    <w:rsid w:val="00EE329C"/>
    <w:rsid w:val="00EE3571"/>
    <w:rsid w:val="00EE5DF3"/>
    <w:rsid w:val="00EE6C01"/>
    <w:rsid w:val="00EE7440"/>
    <w:rsid w:val="00EF0511"/>
    <w:rsid w:val="00EF08AF"/>
    <w:rsid w:val="00EF0D5C"/>
    <w:rsid w:val="00EF1A40"/>
    <w:rsid w:val="00EF1B67"/>
    <w:rsid w:val="00EF2A06"/>
    <w:rsid w:val="00EF2CFA"/>
    <w:rsid w:val="00EF2DEB"/>
    <w:rsid w:val="00EF328A"/>
    <w:rsid w:val="00EF4570"/>
    <w:rsid w:val="00EF4BD1"/>
    <w:rsid w:val="00EF5446"/>
    <w:rsid w:val="00EF7188"/>
    <w:rsid w:val="00EF7476"/>
    <w:rsid w:val="00EF754B"/>
    <w:rsid w:val="00EF78C1"/>
    <w:rsid w:val="00F003A8"/>
    <w:rsid w:val="00F005BC"/>
    <w:rsid w:val="00F031E2"/>
    <w:rsid w:val="00F033EE"/>
    <w:rsid w:val="00F037D8"/>
    <w:rsid w:val="00F05CB1"/>
    <w:rsid w:val="00F06FD4"/>
    <w:rsid w:val="00F07432"/>
    <w:rsid w:val="00F10EAF"/>
    <w:rsid w:val="00F1134F"/>
    <w:rsid w:val="00F116DF"/>
    <w:rsid w:val="00F11A5E"/>
    <w:rsid w:val="00F11CFB"/>
    <w:rsid w:val="00F1214C"/>
    <w:rsid w:val="00F12A55"/>
    <w:rsid w:val="00F12D54"/>
    <w:rsid w:val="00F139F4"/>
    <w:rsid w:val="00F14209"/>
    <w:rsid w:val="00F14A8A"/>
    <w:rsid w:val="00F1579E"/>
    <w:rsid w:val="00F15D20"/>
    <w:rsid w:val="00F16196"/>
    <w:rsid w:val="00F172AD"/>
    <w:rsid w:val="00F17531"/>
    <w:rsid w:val="00F17AC4"/>
    <w:rsid w:val="00F21806"/>
    <w:rsid w:val="00F21C73"/>
    <w:rsid w:val="00F22081"/>
    <w:rsid w:val="00F23207"/>
    <w:rsid w:val="00F234D4"/>
    <w:rsid w:val="00F244FA"/>
    <w:rsid w:val="00F24FB5"/>
    <w:rsid w:val="00F25214"/>
    <w:rsid w:val="00F2714A"/>
    <w:rsid w:val="00F30C71"/>
    <w:rsid w:val="00F31744"/>
    <w:rsid w:val="00F31D71"/>
    <w:rsid w:val="00F3207C"/>
    <w:rsid w:val="00F3209B"/>
    <w:rsid w:val="00F332C6"/>
    <w:rsid w:val="00F340E4"/>
    <w:rsid w:val="00F3670F"/>
    <w:rsid w:val="00F36E1A"/>
    <w:rsid w:val="00F411FD"/>
    <w:rsid w:val="00F41C07"/>
    <w:rsid w:val="00F41C23"/>
    <w:rsid w:val="00F41D08"/>
    <w:rsid w:val="00F4292A"/>
    <w:rsid w:val="00F44418"/>
    <w:rsid w:val="00F44AD6"/>
    <w:rsid w:val="00F44FA6"/>
    <w:rsid w:val="00F45826"/>
    <w:rsid w:val="00F45BB5"/>
    <w:rsid w:val="00F4616C"/>
    <w:rsid w:val="00F4664E"/>
    <w:rsid w:val="00F50C14"/>
    <w:rsid w:val="00F51110"/>
    <w:rsid w:val="00F519BE"/>
    <w:rsid w:val="00F52002"/>
    <w:rsid w:val="00F520E4"/>
    <w:rsid w:val="00F529FE"/>
    <w:rsid w:val="00F52AEA"/>
    <w:rsid w:val="00F5382B"/>
    <w:rsid w:val="00F55FCE"/>
    <w:rsid w:val="00F5792A"/>
    <w:rsid w:val="00F57D62"/>
    <w:rsid w:val="00F60C93"/>
    <w:rsid w:val="00F60DE7"/>
    <w:rsid w:val="00F62602"/>
    <w:rsid w:val="00F62ACD"/>
    <w:rsid w:val="00F63809"/>
    <w:rsid w:val="00F63ABF"/>
    <w:rsid w:val="00F63CD0"/>
    <w:rsid w:val="00F63DC9"/>
    <w:rsid w:val="00F64027"/>
    <w:rsid w:val="00F648CD"/>
    <w:rsid w:val="00F65099"/>
    <w:rsid w:val="00F65102"/>
    <w:rsid w:val="00F653D2"/>
    <w:rsid w:val="00F65A35"/>
    <w:rsid w:val="00F6628F"/>
    <w:rsid w:val="00F662D3"/>
    <w:rsid w:val="00F66E14"/>
    <w:rsid w:val="00F67A1F"/>
    <w:rsid w:val="00F67AA0"/>
    <w:rsid w:val="00F70E98"/>
    <w:rsid w:val="00F7143E"/>
    <w:rsid w:val="00F72956"/>
    <w:rsid w:val="00F739F3"/>
    <w:rsid w:val="00F741EF"/>
    <w:rsid w:val="00F747CE"/>
    <w:rsid w:val="00F7674F"/>
    <w:rsid w:val="00F768AA"/>
    <w:rsid w:val="00F76C4F"/>
    <w:rsid w:val="00F8038F"/>
    <w:rsid w:val="00F80F1C"/>
    <w:rsid w:val="00F80FA5"/>
    <w:rsid w:val="00F81230"/>
    <w:rsid w:val="00F81E2A"/>
    <w:rsid w:val="00F8225D"/>
    <w:rsid w:val="00F82EF1"/>
    <w:rsid w:val="00F838CA"/>
    <w:rsid w:val="00F85DF6"/>
    <w:rsid w:val="00F868DB"/>
    <w:rsid w:val="00F86E03"/>
    <w:rsid w:val="00F86E81"/>
    <w:rsid w:val="00F874C2"/>
    <w:rsid w:val="00F907BC"/>
    <w:rsid w:val="00F92B15"/>
    <w:rsid w:val="00F92CAC"/>
    <w:rsid w:val="00F92E82"/>
    <w:rsid w:val="00F93BAF"/>
    <w:rsid w:val="00F94103"/>
    <w:rsid w:val="00F94621"/>
    <w:rsid w:val="00F94D15"/>
    <w:rsid w:val="00F96735"/>
    <w:rsid w:val="00FA1471"/>
    <w:rsid w:val="00FA1A63"/>
    <w:rsid w:val="00FA1D35"/>
    <w:rsid w:val="00FA1DAF"/>
    <w:rsid w:val="00FA2091"/>
    <w:rsid w:val="00FA377B"/>
    <w:rsid w:val="00FA3FAC"/>
    <w:rsid w:val="00FA51A6"/>
    <w:rsid w:val="00FA561A"/>
    <w:rsid w:val="00FA5EA7"/>
    <w:rsid w:val="00FA6704"/>
    <w:rsid w:val="00FA7FE6"/>
    <w:rsid w:val="00FB01D0"/>
    <w:rsid w:val="00FB0948"/>
    <w:rsid w:val="00FB0D1A"/>
    <w:rsid w:val="00FB1892"/>
    <w:rsid w:val="00FB23E8"/>
    <w:rsid w:val="00FB288C"/>
    <w:rsid w:val="00FB5393"/>
    <w:rsid w:val="00FB6266"/>
    <w:rsid w:val="00FB6594"/>
    <w:rsid w:val="00FB6E08"/>
    <w:rsid w:val="00FB6E97"/>
    <w:rsid w:val="00FB73BD"/>
    <w:rsid w:val="00FC04B1"/>
    <w:rsid w:val="00FC06F1"/>
    <w:rsid w:val="00FC0E60"/>
    <w:rsid w:val="00FC0F1A"/>
    <w:rsid w:val="00FC1C14"/>
    <w:rsid w:val="00FC2CC5"/>
    <w:rsid w:val="00FC353E"/>
    <w:rsid w:val="00FC3E56"/>
    <w:rsid w:val="00FC42AB"/>
    <w:rsid w:val="00FC51F9"/>
    <w:rsid w:val="00FD26BD"/>
    <w:rsid w:val="00FD277B"/>
    <w:rsid w:val="00FD29CE"/>
    <w:rsid w:val="00FD2B3B"/>
    <w:rsid w:val="00FD2DA2"/>
    <w:rsid w:val="00FD2E1D"/>
    <w:rsid w:val="00FD2EEB"/>
    <w:rsid w:val="00FD52C6"/>
    <w:rsid w:val="00FD564D"/>
    <w:rsid w:val="00FD6710"/>
    <w:rsid w:val="00FD7719"/>
    <w:rsid w:val="00FD7849"/>
    <w:rsid w:val="00FE2C1C"/>
    <w:rsid w:val="00FE2C23"/>
    <w:rsid w:val="00FE3872"/>
    <w:rsid w:val="00FE4738"/>
    <w:rsid w:val="00FE5E93"/>
    <w:rsid w:val="00FE60C9"/>
    <w:rsid w:val="00FE6B5A"/>
    <w:rsid w:val="00FE7256"/>
    <w:rsid w:val="00FF03A9"/>
    <w:rsid w:val="00FF2835"/>
    <w:rsid w:val="00FF36B6"/>
    <w:rsid w:val="00FF36C5"/>
    <w:rsid w:val="00FF38B4"/>
    <w:rsid w:val="00FF412F"/>
    <w:rsid w:val="00FF496A"/>
    <w:rsid w:val="00FF4B9C"/>
    <w:rsid w:val="00FF4DC7"/>
    <w:rsid w:val="00FF5180"/>
    <w:rsid w:val="00FF5F42"/>
    <w:rsid w:val="00FF5F5A"/>
    <w:rsid w:val="00FF5F94"/>
    <w:rsid w:val="00FF7598"/>
    <w:rsid w:val="00FF7B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style="mso-wrap-style:none;v-text-anchor:middle" fillcolor="#f2f2f2" stroke="f">
      <v:fill color="#f2f2f2" color2="#0d0d0d"/>
      <v:stroke on="f"/>
    </o:shapedefaults>
    <o:shapelayout v:ext="edit">
      <o:idmap v:ext="edit" data="1"/>
    </o:shapelayout>
  </w:shapeDefaults>
  <w:doNotEmbedSmartTags/>
  <w:decimalSymbol w:val=","/>
  <w:listSeparator w:val=";"/>
  <w14:docId w14:val="169C56B8"/>
  <w15:docId w15:val="{04FA9F1D-58B2-472D-ADFF-3C3108A62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uppressAutoHyphens/>
      <w:spacing w:line="276" w:lineRule="auto"/>
      <w:jc w:val="both"/>
    </w:pPr>
    <w:rPr>
      <w:rFonts w:ascii="Verdana" w:hAnsi="Verdana" w:cs="Arial"/>
      <w:szCs w:val="22"/>
      <w:lang w:eastAsia="ar-SA"/>
    </w:rPr>
  </w:style>
  <w:style w:type="paragraph" w:styleId="Titolo1">
    <w:name w:val="heading 1"/>
    <w:basedOn w:val="Normale"/>
    <w:next w:val="Normale"/>
    <w:qFormat/>
    <w:pPr>
      <w:numPr>
        <w:numId w:val="1"/>
      </w:numPr>
      <w:spacing w:after="480"/>
      <w:jc w:val="left"/>
      <w:outlineLvl w:val="0"/>
    </w:pPr>
    <w:rPr>
      <w:b/>
      <w:spacing w:val="5"/>
      <w:sz w:val="32"/>
      <w:szCs w:val="36"/>
    </w:rPr>
  </w:style>
  <w:style w:type="paragraph" w:styleId="Titolo2">
    <w:name w:val="heading 2"/>
    <w:basedOn w:val="Normale"/>
    <w:next w:val="Normale"/>
    <w:uiPriority w:val="99"/>
    <w:qFormat/>
    <w:pPr>
      <w:numPr>
        <w:ilvl w:val="1"/>
        <w:numId w:val="1"/>
      </w:numPr>
      <w:spacing w:before="480" w:after="480" w:line="264" w:lineRule="auto"/>
      <w:jc w:val="left"/>
      <w:outlineLvl w:val="1"/>
    </w:pPr>
    <w:rPr>
      <w:sz w:val="28"/>
      <w:szCs w:val="28"/>
    </w:rPr>
  </w:style>
  <w:style w:type="paragraph" w:styleId="Titolo3">
    <w:name w:val="heading 3"/>
    <w:basedOn w:val="Normale"/>
    <w:next w:val="Normale"/>
    <w:uiPriority w:val="99"/>
    <w:qFormat/>
    <w:rsid w:val="0009385C"/>
    <w:pPr>
      <w:numPr>
        <w:ilvl w:val="2"/>
        <w:numId w:val="1"/>
      </w:numPr>
      <w:spacing w:before="360" w:after="360" w:line="264" w:lineRule="auto"/>
      <w:jc w:val="left"/>
      <w:outlineLvl w:val="2"/>
    </w:pPr>
    <w:rPr>
      <w:iCs/>
      <w:spacing w:val="5"/>
      <w:sz w:val="24"/>
      <w:szCs w:val="26"/>
    </w:rPr>
  </w:style>
  <w:style w:type="paragraph" w:styleId="Titolo4">
    <w:name w:val="heading 4"/>
    <w:basedOn w:val="Normale"/>
    <w:next w:val="Normale"/>
    <w:uiPriority w:val="99"/>
    <w:qFormat/>
    <w:pPr>
      <w:numPr>
        <w:ilvl w:val="3"/>
        <w:numId w:val="1"/>
      </w:numPr>
      <w:spacing w:before="120" w:after="120" w:line="264" w:lineRule="auto"/>
      <w:jc w:val="left"/>
      <w:outlineLvl w:val="3"/>
    </w:pPr>
    <w:rPr>
      <w:b/>
      <w:bCs/>
      <w:spacing w:val="5"/>
      <w:szCs w:val="24"/>
    </w:rPr>
  </w:style>
  <w:style w:type="paragraph" w:styleId="Titolo5">
    <w:name w:val="heading 5"/>
    <w:basedOn w:val="Normale"/>
    <w:next w:val="Normale"/>
    <w:uiPriority w:val="99"/>
    <w:qFormat/>
    <w:pPr>
      <w:numPr>
        <w:ilvl w:val="4"/>
        <w:numId w:val="1"/>
      </w:numPr>
      <w:spacing w:line="264" w:lineRule="auto"/>
      <w:outlineLvl w:val="4"/>
    </w:pPr>
    <w:rPr>
      <w:i/>
      <w:iCs/>
      <w:sz w:val="24"/>
      <w:szCs w:val="24"/>
    </w:rPr>
  </w:style>
  <w:style w:type="paragraph" w:styleId="Titolo6">
    <w:name w:val="heading 6"/>
    <w:basedOn w:val="Normale"/>
    <w:next w:val="Normale"/>
    <w:uiPriority w:val="99"/>
    <w:qFormat/>
    <w:pPr>
      <w:numPr>
        <w:ilvl w:val="5"/>
        <w:numId w:val="1"/>
      </w:numPr>
      <w:shd w:val="clear" w:color="auto" w:fill="FFFFFF"/>
      <w:spacing w:line="264" w:lineRule="auto"/>
      <w:outlineLvl w:val="5"/>
    </w:pPr>
    <w:rPr>
      <w:b/>
      <w:bCs/>
      <w:color w:val="595959"/>
      <w:spacing w:val="5"/>
    </w:rPr>
  </w:style>
  <w:style w:type="paragraph" w:styleId="Titolo7">
    <w:name w:val="heading 7"/>
    <w:basedOn w:val="Normale"/>
    <w:next w:val="Normale"/>
    <w:uiPriority w:val="99"/>
    <w:qFormat/>
    <w:pPr>
      <w:numPr>
        <w:ilvl w:val="6"/>
        <w:numId w:val="1"/>
      </w:numPr>
      <w:outlineLvl w:val="6"/>
    </w:pPr>
    <w:rPr>
      <w:b/>
      <w:bCs/>
      <w:i/>
      <w:iCs/>
      <w:color w:val="5A5A5A"/>
      <w:szCs w:val="20"/>
    </w:rPr>
  </w:style>
  <w:style w:type="paragraph" w:styleId="Titolo8">
    <w:name w:val="heading 8"/>
    <w:basedOn w:val="Normale"/>
    <w:next w:val="Normale"/>
    <w:uiPriority w:val="99"/>
    <w:qFormat/>
    <w:pPr>
      <w:numPr>
        <w:ilvl w:val="7"/>
        <w:numId w:val="1"/>
      </w:numPr>
      <w:outlineLvl w:val="7"/>
    </w:pPr>
    <w:rPr>
      <w:b/>
      <w:bCs/>
      <w:color w:val="7F7F7F"/>
      <w:szCs w:val="20"/>
    </w:rPr>
  </w:style>
  <w:style w:type="paragraph" w:styleId="Titolo9">
    <w:name w:val="heading 9"/>
    <w:basedOn w:val="Normale"/>
    <w:next w:val="Normale"/>
    <w:uiPriority w:val="99"/>
    <w:qFormat/>
    <w:pPr>
      <w:numPr>
        <w:ilvl w:val="8"/>
        <w:numId w:val="1"/>
      </w:numPr>
      <w:spacing w:line="264" w:lineRule="auto"/>
      <w:outlineLvl w:val="8"/>
    </w:pPr>
    <w:rPr>
      <w:b/>
      <w:bCs/>
      <w:i/>
      <w:iCs/>
      <w:color w:val="7F7F7F"/>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2z0">
    <w:name w:val="WW8Num2z0"/>
    <w:rPr>
      <w:rFonts w:ascii="Symbol" w:hAnsi="Symbol" w:cs="Symbol"/>
    </w:rPr>
  </w:style>
  <w:style w:type="character" w:customStyle="1" w:styleId="WW8Num2z1">
    <w:name w:val="WW8Num2z1"/>
    <w:rPr>
      <w:rFonts w:ascii="OpenSymbol" w:hAnsi="OpenSymbol" w:cs="OpenSymbol"/>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Symbol" w:hAnsi="Symbol" w:cs="Symbol"/>
    </w:rPr>
  </w:style>
  <w:style w:type="character" w:customStyle="1" w:styleId="WW8Num3z1">
    <w:name w:val="WW8Num3z1"/>
    <w:rPr>
      <w:rFonts w:ascii="OpenSymbol" w:hAnsi="OpenSymbol" w:cs="OpenSymbol"/>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Symbol" w:hAnsi="Symbol" w:cs="Symbol"/>
    </w:rPr>
  </w:style>
  <w:style w:type="character" w:customStyle="1" w:styleId="WW8Num6z0">
    <w:name w:val="WW8Num6z0"/>
    <w:rPr>
      <w:rFonts w:ascii="Arial" w:eastAsia="Coronet"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0">
    <w:name w:val="WW8Num7z0"/>
    <w:rPr>
      <w:rFonts w:ascii="Wingdings" w:hAnsi="Wingdings"/>
    </w:rPr>
  </w:style>
  <w:style w:type="character" w:customStyle="1" w:styleId="WW8Num8z0">
    <w:name w:val="WW8Num8z0"/>
    <w:rPr>
      <w:rFonts w:ascii="Arial" w:eastAsia="Coronet" w:hAnsi="Arial" w:cs="Arial"/>
    </w:rPr>
  </w:style>
  <w:style w:type="character" w:customStyle="1" w:styleId="WW8Num9z0">
    <w:name w:val="WW8Num9z0"/>
    <w:rPr>
      <w:rFonts w:ascii="Arial" w:eastAsia="Coronet" w:hAnsi="Arial" w:cs="Arial"/>
    </w:rPr>
  </w:style>
  <w:style w:type="character" w:customStyle="1" w:styleId="WW8Num10z0">
    <w:name w:val="WW8Num10z0"/>
    <w:rPr>
      <w:rFonts w:ascii="Arial" w:eastAsia="Coronet" w:hAnsi="Arial" w:cs="Arial"/>
    </w:rPr>
  </w:style>
  <w:style w:type="character" w:customStyle="1" w:styleId="WW8Num11z0">
    <w:name w:val="WW8Num11z0"/>
    <w:rPr>
      <w:rFonts w:ascii="Times New Roman" w:hAnsi="Times New Roman"/>
    </w:rPr>
  </w:style>
  <w:style w:type="character" w:customStyle="1" w:styleId="WW8Num12z0">
    <w:name w:val="WW8Num12z0"/>
    <w:rPr>
      <w:rFonts w:ascii="Symbol" w:hAnsi="Symbol" w:cs="OpenSymbol"/>
    </w:rPr>
  </w:style>
  <w:style w:type="character" w:customStyle="1" w:styleId="WW8Num13z0">
    <w:name w:val="WW8Num13z0"/>
    <w:rPr>
      <w:rFonts w:ascii="Times New Roman" w:hAnsi="Times New Roman"/>
    </w:rPr>
  </w:style>
  <w:style w:type="character" w:customStyle="1" w:styleId="WW8Num15z0">
    <w:name w:val="WW8Num15z0"/>
    <w:rPr>
      <w:rFonts w:ascii="Arial" w:eastAsia="Coronet" w:hAnsi="Arial" w:cs="Arial"/>
    </w:rPr>
  </w:style>
  <w:style w:type="character" w:customStyle="1" w:styleId="WW8Num16z0">
    <w:name w:val="WW8Num16z0"/>
    <w:rPr>
      <w:rFonts w:ascii="Arial" w:eastAsia="Coronet" w:hAnsi="Arial" w:cs="Arial"/>
    </w:rPr>
  </w:style>
  <w:style w:type="character" w:customStyle="1" w:styleId="WW8Num17z0">
    <w:name w:val="WW8Num17z0"/>
    <w:rPr>
      <w:rFonts w:ascii="Symbol" w:hAnsi="Symbol"/>
    </w:rPr>
  </w:style>
  <w:style w:type="character" w:customStyle="1" w:styleId="WW8Num18z0">
    <w:name w:val="WW8Num18z0"/>
    <w:rPr>
      <w:rFonts w:ascii="Verdana" w:eastAsia="Times New Roman" w:hAnsi="Verdana" w:cs="Times New Roman"/>
    </w:rPr>
  </w:style>
  <w:style w:type="character" w:customStyle="1" w:styleId="WW8Num19z0">
    <w:name w:val="WW8Num19z0"/>
    <w:rPr>
      <w:rFonts w:ascii="Verdana" w:eastAsia="Times New Roman" w:hAnsi="Verdana"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rFonts w:ascii="Arial" w:hAnsi="Arial" w:cs="Symbol"/>
    </w:rPr>
  </w:style>
  <w:style w:type="character" w:customStyle="1" w:styleId="WW8Num4z1">
    <w:name w:val="WW8Num4z1"/>
    <w:rPr>
      <w:rFonts w:ascii="Courier New" w:hAnsi="Courier New" w:cs="OpenSymbol"/>
    </w:rPr>
  </w:style>
  <w:style w:type="character" w:customStyle="1" w:styleId="WW8Num5z0">
    <w:name w:val="WW8Num5z0"/>
    <w:rPr>
      <w:rFonts w:ascii="Symbol" w:hAnsi="Symbol" w:cs="Symbol"/>
    </w:rPr>
  </w:style>
  <w:style w:type="character" w:customStyle="1" w:styleId="WW8Num5z1">
    <w:name w:val="WW8Num5z1"/>
    <w:rPr>
      <w:rFonts w:ascii="OpenSymbol" w:hAnsi="OpenSymbol" w:cs="OpenSymbol"/>
    </w:rPr>
  </w:style>
  <w:style w:type="character" w:customStyle="1" w:styleId="WW8Num8z1">
    <w:name w:val="WW8Num8z1"/>
    <w:rPr>
      <w:rFonts w:ascii="Courier New" w:hAnsi="Courier New" w:cs="Courier New"/>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1">
    <w:name w:val="WW8Num12z1"/>
    <w:rPr>
      <w:rFonts w:ascii="OpenSymbol" w:hAnsi="OpenSymbol" w:cs="OpenSymbol"/>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1">
    <w:name w:val="WW8Num13z1"/>
    <w:rPr>
      <w:rFonts w:ascii="OpenSymbol" w:hAnsi="OpenSymbol" w:cs="OpenSymbol"/>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Arial" w:eastAsia="Coronet" w:hAnsi="Arial" w:cs="Aria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1">
    <w:name w:val="WW8Num19z1"/>
    <w:rPr>
      <w:rFonts w:ascii="Wingdings" w:eastAsia="Times New Roman" w:hAnsi="Wingdings" w:cs="Times New Roman"/>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19z4">
    <w:name w:val="WW8Num19z4"/>
    <w:rPr>
      <w:rFonts w:ascii="Courier New" w:hAnsi="Courier New" w:cs="Courier New"/>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Verdana" w:eastAsia="Times New Roman" w:hAnsi="Verdana"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6z0">
    <w:name w:val="WW8Num26z0"/>
    <w:rPr>
      <w:rFonts w:ascii="Verdana" w:eastAsia="Times New Roman" w:hAnsi="Verdana"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7z0">
    <w:name w:val="WW8Num27z0"/>
    <w:rPr>
      <w:rFonts w:ascii="Verdana" w:eastAsia="Times New Roman" w:hAnsi="Verdana"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Carpredefinitoparagrafo4">
    <w:name w:val="Car. predefinito paragrafo4"/>
  </w:style>
  <w:style w:type="character" w:customStyle="1" w:styleId="Titolo1Carattere">
    <w:name w:val="Titolo 1 Carattere"/>
    <w:rPr>
      <w:rFonts w:ascii="Verdana" w:hAnsi="Verdana"/>
      <w:b/>
      <w:spacing w:val="5"/>
      <w:sz w:val="32"/>
      <w:szCs w:val="36"/>
    </w:rPr>
  </w:style>
  <w:style w:type="character" w:customStyle="1" w:styleId="Titolo2Carattere">
    <w:name w:val="Titolo 2 Carattere"/>
    <w:rPr>
      <w:rFonts w:ascii="Verdana" w:hAnsi="Verdana"/>
      <w:sz w:val="28"/>
      <w:szCs w:val="28"/>
    </w:rPr>
  </w:style>
  <w:style w:type="character" w:customStyle="1" w:styleId="Titolo3Carattere">
    <w:name w:val="Titolo 3 Carattere"/>
    <w:rPr>
      <w:rFonts w:ascii="Verdana" w:hAnsi="Verdana"/>
      <w:i/>
      <w:iCs/>
      <w:spacing w:val="5"/>
      <w:sz w:val="24"/>
      <w:szCs w:val="26"/>
    </w:rPr>
  </w:style>
  <w:style w:type="character" w:styleId="Enfasigrassetto">
    <w:name w:val="Strong"/>
    <w:uiPriority w:val="22"/>
    <w:qFormat/>
    <w:rPr>
      <w:b/>
      <w:bCs/>
    </w:rPr>
  </w:style>
  <w:style w:type="character" w:styleId="Enfasicorsivo">
    <w:name w:val="Emphasis"/>
    <w:qFormat/>
    <w:rPr>
      <w:b/>
      <w:bCs/>
      <w:i/>
      <w:iCs/>
      <w:spacing w:val="10"/>
    </w:rPr>
  </w:style>
  <w:style w:type="character" w:customStyle="1" w:styleId="WW8Num7z1">
    <w:name w:val="WW8Num7z1"/>
    <w:rPr>
      <w:rFonts w:ascii="Courier New" w:hAnsi="Courier New" w:cs="Courier New"/>
    </w:rPr>
  </w:style>
  <w:style w:type="character" w:customStyle="1" w:styleId="WW-Absatz-Standardschriftart11">
    <w:name w:val="WW-Absatz-Standardschriftart11"/>
  </w:style>
  <w:style w:type="character" w:customStyle="1" w:styleId="Carpredefinitoparagrafo3">
    <w:name w:val="Car. predefinito paragrafo3"/>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7z3">
    <w:name w:val="WW8Num7z3"/>
    <w:rPr>
      <w:rFonts w:ascii="Symbol" w:hAnsi="Symbol"/>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FootnoteCharacters">
    <w:name w:val="Footnote Characters"/>
    <w:rPr>
      <w:vertAlign w:val="superscript"/>
    </w:rPr>
  </w:style>
  <w:style w:type="character" w:customStyle="1" w:styleId="Caratteredellanota">
    <w:name w:val="Carattere della nota"/>
    <w:rPr>
      <w:vertAlign w:val="superscript"/>
    </w:rPr>
  </w:style>
  <w:style w:type="character" w:customStyle="1" w:styleId="Caratterenotadichiusura">
    <w:name w:val="Carattere nota di chiusura"/>
    <w:rPr>
      <w:vertAlign w:val="superscript"/>
    </w:rPr>
  </w:style>
  <w:style w:type="character" w:customStyle="1" w:styleId="EndnoteCharacters">
    <w:name w:val="Endnote Characters"/>
  </w:style>
  <w:style w:type="character" w:customStyle="1" w:styleId="apple-converted-space">
    <w:name w:val="apple-converted-space"/>
    <w:basedOn w:val="Carpredefinitoparagrafo2"/>
  </w:style>
  <w:style w:type="character" w:styleId="Collegamentoipertestuale">
    <w:name w:val="Hyperlink"/>
    <w:uiPriority w:val="99"/>
    <w:rPr>
      <w:color w:val="0000FF"/>
      <w:u w:val="single"/>
    </w:rPr>
  </w:style>
  <w:style w:type="character" w:styleId="Numeropagina">
    <w:name w:val="page number"/>
    <w:basedOn w:val="Carpredefinitoparagrafo2"/>
  </w:style>
  <w:style w:type="character" w:customStyle="1" w:styleId="Rimandocommento1">
    <w:name w:val="Rimando commento1"/>
    <w:rPr>
      <w:sz w:val="16"/>
      <w:szCs w:val="16"/>
    </w:rPr>
  </w:style>
  <w:style w:type="character" w:customStyle="1" w:styleId="Rimandonotaapidipagina1">
    <w:name w:val="Rimando nota a piè di pagina1"/>
    <w:rPr>
      <w:vertAlign w:val="superscript"/>
    </w:rPr>
  </w:style>
  <w:style w:type="character" w:customStyle="1" w:styleId="Rimandonotadichiusura1">
    <w:name w:val="Rimando nota di chiusura1"/>
    <w:rPr>
      <w:vertAlign w:val="superscript"/>
    </w:rPr>
  </w:style>
  <w:style w:type="character" w:customStyle="1" w:styleId="Punti">
    <w:name w:val="Punti"/>
    <w:rPr>
      <w:rFonts w:ascii="OpenSymbol" w:eastAsia="OpenSymbol" w:hAnsi="OpenSymbol" w:cs="OpenSymbol"/>
    </w:rPr>
  </w:style>
  <w:style w:type="character" w:customStyle="1" w:styleId="CorpotestoCarattere">
    <w:name w:val="Corpo testo Carattere"/>
    <w:rPr>
      <w:rFonts w:ascii="Times New Roman" w:eastAsia="Arial Unicode MS" w:hAnsi="Times New Roman" w:cs="Wingdings 2"/>
      <w:kern w:val="1"/>
      <w:sz w:val="24"/>
      <w:szCs w:val="24"/>
      <w:lang w:eastAsia="hi-IN" w:bidi="hi-IN"/>
    </w:rPr>
  </w:style>
  <w:style w:type="character" w:customStyle="1" w:styleId="TestonotaapidipaginaCarattere">
    <w:name w:val="Testo nota a piè di pagina Carattere"/>
    <w:rPr>
      <w:rFonts w:ascii="Verdana" w:eastAsia="Arial Unicode MS" w:hAnsi="Verdana" w:cs="Wingdings 2"/>
      <w:kern w:val="1"/>
      <w:sz w:val="17"/>
      <w:lang w:eastAsia="hi-IN" w:bidi="hi-IN"/>
    </w:rPr>
  </w:style>
  <w:style w:type="character" w:customStyle="1" w:styleId="PidipaginaCarattere">
    <w:name w:val="Piè di pagina Carattere"/>
    <w:rPr>
      <w:rFonts w:ascii="Times New Roman" w:eastAsia="Arial Unicode MS" w:hAnsi="Times New Roman" w:cs="Wingdings 2"/>
      <w:kern w:val="1"/>
      <w:sz w:val="24"/>
      <w:szCs w:val="24"/>
      <w:lang w:eastAsia="hi-IN" w:bidi="hi-IN"/>
    </w:rPr>
  </w:style>
  <w:style w:type="character" w:customStyle="1" w:styleId="IntestazioneCarattere">
    <w:name w:val="Intestazione Carattere"/>
    <w:rPr>
      <w:rFonts w:ascii="Times New Roman" w:eastAsia="Arial Unicode MS" w:hAnsi="Times New Roman" w:cs="Wingdings 2"/>
      <w:kern w:val="1"/>
      <w:sz w:val="24"/>
      <w:szCs w:val="24"/>
      <w:lang w:eastAsia="hi-IN" w:bidi="hi-IN"/>
    </w:rPr>
  </w:style>
  <w:style w:type="character" w:customStyle="1" w:styleId="TestocommentoCarattere">
    <w:name w:val="Testo commento Carattere"/>
    <w:rPr>
      <w:sz w:val="20"/>
      <w:szCs w:val="20"/>
    </w:rPr>
  </w:style>
  <w:style w:type="character" w:customStyle="1" w:styleId="SoggettocommentoCarattere">
    <w:name w:val="Soggetto commento Carattere"/>
    <w:rPr>
      <w:rFonts w:ascii="Times New Roman" w:eastAsia="Arial Unicode MS" w:hAnsi="Times New Roman" w:cs="Wingdings 2"/>
      <w:b/>
      <w:bCs/>
      <w:kern w:val="1"/>
      <w:sz w:val="20"/>
      <w:szCs w:val="20"/>
      <w:lang w:eastAsia="hi-IN" w:bidi="hi-IN"/>
    </w:rPr>
  </w:style>
  <w:style w:type="character" w:customStyle="1" w:styleId="TestofumettoCarattere">
    <w:name w:val="Testo fumetto Carattere"/>
    <w:rPr>
      <w:rFonts w:ascii="Tahoma" w:eastAsia="Arial Unicode MS" w:hAnsi="Tahoma" w:cs="Tahoma"/>
      <w:kern w:val="1"/>
      <w:sz w:val="16"/>
      <w:szCs w:val="16"/>
      <w:lang w:eastAsia="hi-IN" w:bidi="hi-IN"/>
    </w:rPr>
  </w:style>
  <w:style w:type="character" w:customStyle="1" w:styleId="Titolo4Carattere">
    <w:name w:val="Titolo 4 Carattere"/>
    <w:rPr>
      <w:rFonts w:ascii="Verdana" w:hAnsi="Verdana"/>
      <w:b/>
      <w:bCs/>
      <w:spacing w:val="5"/>
      <w:szCs w:val="24"/>
    </w:rPr>
  </w:style>
  <w:style w:type="character" w:customStyle="1" w:styleId="Titolo5Carattere">
    <w:name w:val="Titolo 5 Carattere"/>
    <w:rPr>
      <w:i/>
      <w:iCs/>
      <w:sz w:val="24"/>
      <w:szCs w:val="24"/>
    </w:rPr>
  </w:style>
  <w:style w:type="character" w:customStyle="1" w:styleId="Titolo6Carattere">
    <w:name w:val="Titolo 6 Carattere"/>
    <w:rPr>
      <w:b/>
      <w:bCs/>
      <w:color w:val="595959"/>
      <w:spacing w:val="5"/>
      <w:shd w:val="clear" w:color="auto" w:fill="FFFFFF"/>
    </w:rPr>
  </w:style>
  <w:style w:type="character" w:customStyle="1" w:styleId="Titolo7Carattere">
    <w:name w:val="Titolo 7 Carattere"/>
    <w:rPr>
      <w:b/>
      <w:bCs/>
      <w:i/>
      <w:iCs/>
      <w:color w:val="5A5A5A"/>
      <w:sz w:val="20"/>
      <w:szCs w:val="20"/>
    </w:rPr>
  </w:style>
  <w:style w:type="character" w:customStyle="1" w:styleId="Titolo8Carattere">
    <w:name w:val="Titolo 8 Carattere"/>
    <w:rPr>
      <w:b/>
      <w:bCs/>
      <w:color w:val="7F7F7F"/>
      <w:sz w:val="20"/>
      <w:szCs w:val="20"/>
    </w:rPr>
  </w:style>
  <w:style w:type="character" w:customStyle="1" w:styleId="Titolo9Carattere">
    <w:name w:val="Titolo 9 Carattere"/>
    <w:rPr>
      <w:b/>
      <w:bCs/>
      <w:i/>
      <w:iCs/>
      <w:color w:val="7F7F7F"/>
      <w:sz w:val="18"/>
      <w:szCs w:val="18"/>
    </w:rPr>
  </w:style>
  <w:style w:type="character" w:customStyle="1" w:styleId="TitoloCarattere">
    <w:name w:val="Titolo Carattere"/>
    <w:rPr>
      <w:b/>
      <w:sz w:val="58"/>
      <w:szCs w:val="52"/>
    </w:rPr>
  </w:style>
  <w:style w:type="character" w:customStyle="1" w:styleId="SottotitoloCarattere">
    <w:name w:val="Sottotitolo Carattere"/>
    <w:rPr>
      <w:iCs/>
      <w:spacing w:val="10"/>
      <w:sz w:val="50"/>
      <w:szCs w:val="28"/>
    </w:rPr>
  </w:style>
  <w:style w:type="character" w:customStyle="1" w:styleId="CitazioneCarattere">
    <w:name w:val="Citazione Carattere"/>
    <w:rPr>
      <w:i/>
      <w:iCs/>
    </w:rPr>
  </w:style>
  <w:style w:type="character" w:customStyle="1" w:styleId="CitazioneintensaCarattere">
    <w:name w:val="Citazione intensa Carattere"/>
    <w:rPr>
      <w:i/>
      <w:iCs/>
    </w:rPr>
  </w:style>
  <w:style w:type="character" w:styleId="Enfasidelicata">
    <w:name w:val="Subtle Emphasis"/>
    <w:qFormat/>
    <w:rPr>
      <w:i/>
      <w:iCs/>
    </w:rPr>
  </w:style>
  <w:style w:type="character" w:styleId="Enfasiintensa">
    <w:name w:val="Intense Emphasis"/>
    <w:qFormat/>
    <w:rPr>
      <w:b/>
      <w:bCs/>
      <w:i/>
      <w:iCs/>
    </w:rPr>
  </w:style>
  <w:style w:type="character" w:styleId="Riferimentodelicato">
    <w:name w:val="Subtle Reference"/>
    <w:qFormat/>
    <w:rPr>
      <w:smallCaps/>
    </w:rPr>
  </w:style>
  <w:style w:type="character" w:styleId="Riferimentointenso">
    <w:name w:val="Intense Reference"/>
    <w:qFormat/>
    <w:rPr>
      <w:b/>
      <w:bCs/>
      <w:smallCaps/>
    </w:rPr>
  </w:style>
  <w:style w:type="character" w:styleId="Titolodellibro">
    <w:name w:val="Book Title"/>
    <w:qFormat/>
    <w:rPr>
      <w:i/>
      <w:iCs/>
      <w:smallCaps/>
      <w:spacing w:val="5"/>
    </w:rPr>
  </w:style>
  <w:style w:type="character" w:customStyle="1" w:styleId="NessunaspaziaturaCarattere">
    <w:name w:val="Nessuna spaziatura Carattere"/>
    <w:basedOn w:val="Carpredefinitoparagrafo4"/>
  </w:style>
  <w:style w:type="character" w:customStyle="1" w:styleId="AppendiceCarattere">
    <w:name w:val="Appendice Carattere"/>
    <w:rPr>
      <w:rFonts w:ascii="Arial" w:hAnsi="Arial"/>
      <w:b/>
      <w:sz w:val="58"/>
      <w:szCs w:val="52"/>
    </w:rPr>
  </w:style>
  <w:style w:type="character" w:customStyle="1" w:styleId="Rimandonotaapidipagina2">
    <w:name w:val="Rimando nota a piè di pagina2"/>
    <w:rPr>
      <w:vertAlign w:val="superscript"/>
    </w:rPr>
  </w:style>
  <w:style w:type="character" w:customStyle="1" w:styleId="DaverificareCarattere">
    <w:name w:val="Da verificare Carattere"/>
    <w:rPr>
      <w:rFonts w:ascii="Times New Roman" w:hAnsi="Times New Roman"/>
      <w:b/>
      <w:i/>
      <w:color w:val="FF0000"/>
      <w:sz w:val="28"/>
      <w:szCs w:val="22"/>
    </w:rPr>
  </w:style>
  <w:style w:type="character" w:customStyle="1" w:styleId="TestonotadichiusuraCarattere">
    <w:name w:val="Testo nota di chiusura Carattere"/>
    <w:rPr>
      <w:rFonts w:ascii="Verdana" w:hAnsi="Verdana"/>
    </w:rPr>
  </w:style>
  <w:style w:type="character" w:customStyle="1" w:styleId="Rimandonotadichiusura2">
    <w:name w:val="Rimando nota di chiusura2"/>
    <w:rPr>
      <w:vertAlign w:val="superscript"/>
    </w:rPr>
  </w:style>
  <w:style w:type="character" w:customStyle="1" w:styleId="Rimandocommento2">
    <w:name w:val="Rimando commento2"/>
    <w:rPr>
      <w:sz w:val="16"/>
      <w:szCs w:val="16"/>
    </w:rPr>
  </w:style>
  <w:style w:type="character" w:customStyle="1" w:styleId="TitolograficoCarattere">
    <w:name w:val="Titolo grafico Carattere"/>
    <w:rPr>
      <w:rFonts w:ascii="Verdana" w:hAnsi="Verdana"/>
      <w:b/>
      <w:color w:val="7F7F7F"/>
      <w:sz w:val="22"/>
      <w:szCs w:val="22"/>
    </w:rPr>
  </w:style>
  <w:style w:type="character" w:styleId="Rimandonotaapidipagina">
    <w:name w:val="footnote reference"/>
    <w:rPr>
      <w:vertAlign w:val="superscript"/>
    </w:rPr>
  </w:style>
  <w:style w:type="character" w:styleId="Rimandonotadichiusura">
    <w:name w:val="endnote reference"/>
    <w:rPr>
      <w:vertAlign w:val="superscript"/>
    </w:rPr>
  </w:style>
  <w:style w:type="paragraph" w:customStyle="1" w:styleId="Intestazione3">
    <w:name w:val="Intestazione3"/>
    <w:basedOn w:val="Normale"/>
    <w:next w:val="Corpotesto"/>
    <w:pPr>
      <w:keepNext/>
      <w:spacing w:before="240" w:after="120"/>
    </w:pPr>
    <w:rPr>
      <w:rFonts w:ascii="Arial" w:eastAsia="SimSun" w:hAnsi="Arial" w:cs="Tahoma"/>
      <w:sz w:val="28"/>
      <w:szCs w:val="28"/>
    </w:rPr>
  </w:style>
  <w:style w:type="paragraph" w:styleId="Corpotesto">
    <w:name w:val="Body Text"/>
    <w:basedOn w:val="Normale"/>
    <w:pPr>
      <w:widowControl w:val="0"/>
      <w:spacing w:after="120" w:line="240" w:lineRule="auto"/>
    </w:pPr>
    <w:rPr>
      <w:rFonts w:ascii="Times New Roman" w:eastAsia="Arial Unicode MS" w:hAnsi="Times New Roman" w:cs="Wingdings 2"/>
      <w:kern w:val="1"/>
      <w:sz w:val="24"/>
      <w:szCs w:val="24"/>
      <w:lang w:eastAsia="hi-IN" w:bidi="hi-IN"/>
    </w:rPr>
  </w:style>
  <w:style w:type="paragraph" w:styleId="Elenco">
    <w:name w:val="List"/>
    <w:basedOn w:val="Corpotesto"/>
  </w:style>
  <w:style w:type="paragraph" w:customStyle="1" w:styleId="Didascalia4">
    <w:name w:val="Didascalia4"/>
    <w:basedOn w:val="Normale"/>
    <w:next w:val="Normale"/>
    <w:rPr>
      <w:b/>
      <w:bCs/>
      <w:caps/>
      <w:sz w:val="16"/>
      <w:szCs w:val="18"/>
    </w:rPr>
  </w:style>
  <w:style w:type="paragraph" w:customStyle="1" w:styleId="Indice">
    <w:name w:val="Indice"/>
    <w:basedOn w:val="Normale"/>
    <w:pPr>
      <w:widowControl w:val="0"/>
      <w:suppressLineNumbers/>
      <w:spacing w:line="240" w:lineRule="auto"/>
    </w:pPr>
    <w:rPr>
      <w:rFonts w:ascii="Times New Roman" w:eastAsia="Arial Unicode MS" w:hAnsi="Times New Roman" w:cs="Tahoma"/>
      <w:kern w:val="1"/>
      <w:sz w:val="24"/>
      <w:szCs w:val="24"/>
      <w:lang w:eastAsia="hi-IN" w:bidi="hi-IN"/>
    </w:rPr>
  </w:style>
  <w:style w:type="paragraph" w:styleId="Nessunaspaziatura">
    <w:name w:val="No Spacing"/>
    <w:basedOn w:val="Normale"/>
    <w:qFormat/>
    <w:pPr>
      <w:spacing w:line="240" w:lineRule="auto"/>
    </w:pPr>
  </w:style>
  <w:style w:type="paragraph" w:styleId="Paragrafoelenco">
    <w:name w:val="List Paragraph"/>
    <w:basedOn w:val="Normale"/>
    <w:uiPriority w:val="34"/>
    <w:qFormat/>
    <w:pPr>
      <w:ind w:left="720"/>
    </w:pPr>
  </w:style>
  <w:style w:type="paragraph" w:customStyle="1" w:styleId="Intestazione2">
    <w:name w:val="Intestazione2"/>
    <w:basedOn w:val="Normale"/>
    <w:next w:val="Corpotesto"/>
    <w:pPr>
      <w:keepNext/>
      <w:widowControl w:val="0"/>
      <w:spacing w:before="240" w:after="120" w:line="240" w:lineRule="auto"/>
    </w:pPr>
    <w:rPr>
      <w:rFonts w:ascii="Arial" w:eastAsia="MS Mincho" w:hAnsi="Arial" w:cs="Tahoma"/>
      <w:kern w:val="1"/>
      <w:sz w:val="28"/>
      <w:szCs w:val="28"/>
      <w:lang w:eastAsia="hi-IN" w:bidi="hi-IN"/>
    </w:rPr>
  </w:style>
  <w:style w:type="paragraph" w:customStyle="1" w:styleId="Didascalia2">
    <w:name w:val="Didascalia2"/>
    <w:basedOn w:val="Normale"/>
    <w:pPr>
      <w:widowControl w:val="0"/>
      <w:suppressLineNumber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Intestazione1">
    <w:name w:val="Intestazione1"/>
    <w:basedOn w:val="Normale"/>
    <w:next w:val="Corpotesto"/>
    <w:pPr>
      <w:keepNext/>
      <w:widowControl w:val="0"/>
      <w:spacing w:before="240" w:after="120" w:line="240" w:lineRule="auto"/>
    </w:pPr>
    <w:rPr>
      <w:rFonts w:ascii="Arial" w:eastAsia="MS Mincho" w:hAnsi="Arial" w:cs="Tahoma"/>
      <w:kern w:val="1"/>
      <w:sz w:val="28"/>
      <w:szCs w:val="28"/>
      <w:lang w:eastAsia="hi-IN" w:bidi="hi-IN"/>
    </w:rPr>
  </w:style>
  <w:style w:type="paragraph" w:customStyle="1" w:styleId="Didascalia1">
    <w:name w:val="Didascalia1"/>
    <w:basedOn w:val="Normale"/>
    <w:pPr>
      <w:widowControl w:val="0"/>
      <w:suppressLineNumber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Heading">
    <w:name w:val="Heading"/>
    <w:basedOn w:val="Normale"/>
    <w:next w:val="Corpotesto"/>
    <w:pPr>
      <w:keepNext/>
      <w:widowControl w:val="0"/>
      <w:spacing w:before="240" w:after="120" w:line="240" w:lineRule="auto"/>
    </w:pPr>
    <w:rPr>
      <w:rFonts w:ascii="Arial" w:eastAsia="Arial Unicode MS" w:hAnsi="Arial" w:cs="Wingdings 2"/>
      <w:kern w:val="1"/>
      <w:sz w:val="28"/>
      <w:szCs w:val="28"/>
      <w:lang w:eastAsia="hi-IN" w:bidi="hi-IN"/>
    </w:rPr>
  </w:style>
  <w:style w:type="paragraph" w:customStyle="1" w:styleId="Didascalia3">
    <w:name w:val="Didascalia3"/>
    <w:basedOn w:val="Normale"/>
    <w:pPr>
      <w:widowControl w:val="0"/>
      <w:suppressLineNumbers/>
      <w:spacing w:before="120" w:after="120" w:line="240" w:lineRule="auto"/>
    </w:pPr>
    <w:rPr>
      <w:rFonts w:ascii="Times New Roman" w:eastAsia="Arial Unicode MS" w:hAnsi="Times New Roman" w:cs="Wingdings 2"/>
      <w:i/>
      <w:iCs/>
      <w:kern w:val="1"/>
      <w:sz w:val="24"/>
      <w:szCs w:val="24"/>
      <w:lang w:eastAsia="hi-IN" w:bidi="hi-IN"/>
    </w:rPr>
  </w:style>
  <w:style w:type="paragraph" w:customStyle="1" w:styleId="Index">
    <w:name w:val="Index"/>
    <w:basedOn w:val="Normale"/>
    <w:pPr>
      <w:widowControl w:val="0"/>
      <w:suppressLineNumbers/>
      <w:spacing w:line="240" w:lineRule="auto"/>
    </w:pPr>
    <w:rPr>
      <w:rFonts w:ascii="Times New Roman" w:eastAsia="Arial Unicode MS" w:hAnsi="Times New Roman" w:cs="Wingdings 2"/>
      <w:kern w:val="1"/>
      <w:sz w:val="24"/>
      <w:szCs w:val="24"/>
      <w:lang w:eastAsia="hi-IN" w:bidi="hi-IN"/>
    </w:rPr>
  </w:style>
  <w:style w:type="paragraph" w:customStyle="1" w:styleId="Normale1">
    <w:name w:val="Normale1"/>
    <w:pPr>
      <w:suppressAutoHyphens/>
      <w:spacing w:line="100" w:lineRule="atLeast"/>
      <w:ind w:left="284" w:hanging="284"/>
      <w:jc w:val="both"/>
    </w:pPr>
    <w:rPr>
      <w:rFonts w:ascii="Verdana" w:eastAsia="Arial" w:hAnsi="Verdana" w:cs="Verdana"/>
      <w:kern w:val="1"/>
      <w:szCs w:val="24"/>
      <w:lang w:eastAsia="ar-SA"/>
    </w:rPr>
  </w:style>
  <w:style w:type="paragraph" w:styleId="NormaleWeb">
    <w:name w:val="Normal (Web)"/>
    <w:basedOn w:val="Normale"/>
    <w:uiPriority w:val="99"/>
    <w:pPr>
      <w:widowControl w:val="0"/>
      <w:spacing w:line="240" w:lineRule="auto"/>
    </w:pPr>
    <w:rPr>
      <w:rFonts w:ascii="Times New Roman" w:eastAsia="Arial Unicode MS" w:hAnsi="Times New Roman" w:cs="Wingdings 2"/>
      <w:kern w:val="1"/>
      <w:sz w:val="24"/>
      <w:szCs w:val="24"/>
      <w:lang w:eastAsia="hi-IN" w:bidi="hi-IN"/>
    </w:rPr>
  </w:style>
  <w:style w:type="paragraph" w:styleId="Testonotaapidipagina">
    <w:name w:val="footnote text"/>
    <w:basedOn w:val="Normale"/>
    <w:pPr>
      <w:widowControl w:val="0"/>
      <w:suppressLineNumbers/>
      <w:spacing w:before="60" w:line="240" w:lineRule="auto"/>
    </w:pPr>
    <w:rPr>
      <w:rFonts w:eastAsia="Arial Unicode MS" w:cs="Wingdings 2"/>
      <w:kern w:val="1"/>
      <w:sz w:val="17"/>
      <w:szCs w:val="20"/>
      <w:lang w:eastAsia="hi-IN" w:bidi="hi-IN"/>
    </w:rPr>
  </w:style>
  <w:style w:type="paragraph" w:customStyle="1" w:styleId="Corpodeltesto21">
    <w:name w:val="Corpo del testo 21"/>
    <w:basedOn w:val="Normale"/>
    <w:pPr>
      <w:widowControl w:val="0"/>
      <w:spacing w:line="240" w:lineRule="auto"/>
    </w:pPr>
    <w:rPr>
      <w:rFonts w:eastAsia="Arial Unicode MS" w:cs="Verdana"/>
      <w:kern w:val="1"/>
      <w:sz w:val="18"/>
      <w:szCs w:val="24"/>
      <w:lang w:eastAsia="hi-IN" w:bidi="hi-IN"/>
    </w:rPr>
  </w:style>
  <w:style w:type="paragraph" w:customStyle="1" w:styleId="Corpodeltesto22">
    <w:name w:val="Corpo del testo 22"/>
    <w:basedOn w:val="Normale"/>
    <w:pPr>
      <w:widowControl w:val="0"/>
      <w:spacing w:after="120" w:line="360" w:lineRule="auto"/>
    </w:pPr>
    <w:rPr>
      <w:rFonts w:ascii="Arial" w:eastAsia="Arial Unicode MS" w:hAnsi="Arial" w:cs="Wingdings 2"/>
      <w:color w:val="000000"/>
      <w:kern w:val="1"/>
      <w:sz w:val="24"/>
      <w:szCs w:val="24"/>
      <w:lang w:eastAsia="hi-IN" w:bidi="hi-IN"/>
    </w:rPr>
  </w:style>
  <w:style w:type="paragraph" w:styleId="Pidipagina">
    <w:name w:val="footer"/>
    <w:basedOn w:val="Normale"/>
    <w:pPr>
      <w:widowControl w:val="0"/>
      <w:spacing w:line="240" w:lineRule="auto"/>
    </w:pPr>
    <w:rPr>
      <w:rFonts w:ascii="Times New Roman" w:eastAsia="Arial Unicode MS" w:hAnsi="Times New Roman" w:cs="Wingdings 2"/>
      <w:kern w:val="1"/>
      <w:sz w:val="24"/>
      <w:szCs w:val="24"/>
      <w:lang w:eastAsia="hi-IN" w:bidi="hi-IN"/>
    </w:rPr>
  </w:style>
  <w:style w:type="paragraph" w:styleId="Intestazione">
    <w:name w:val="header"/>
    <w:basedOn w:val="Normale"/>
    <w:pPr>
      <w:widowControl w:val="0"/>
      <w:spacing w:line="240" w:lineRule="auto"/>
    </w:pPr>
    <w:rPr>
      <w:rFonts w:ascii="Times New Roman" w:eastAsia="Arial Unicode MS" w:hAnsi="Times New Roman" w:cs="Wingdings 2"/>
      <w:kern w:val="1"/>
      <w:sz w:val="24"/>
      <w:szCs w:val="24"/>
      <w:lang w:eastAsia="hi-IN" w:bidi="hi-IN"/>
    </w:rPr>
  </w:style>
  <w:style w:type="paragraph" w:customStyle="1" w:styleId="Testocommento1">
    <w:name w:val="Testo commento1"/>
    <w:basedOn w:val="Normale"/>
    <w:pPr>
      <w:widowControl w:val="0"/>
      <w:spacing w:line="240" w:lineRule="auto"/>
    </w:pPr>
    <w:rPr>
      <w:rFonts w:ascii="Times New Roman" w:eastAsia="Arial Unicode MS" w:hAnsi="Times New Roman" w:cs="Wingdings 2"/>
      <w:kern w:val="1"/>
      <w:szCs w:val="20"/>
      <w:lang w:eastAsia="hi-IN" w:bidi="hi-IN"/>
    </w:rPr>
  </w:style>
  <w:style w:type="paragraph" w:customStyle="1" w:styleId="Testocommento2">
    <w:name w:val="Testo commento2"/>
    <w:basedOn w:val="Normale"/>
    <w:pPr>
      <w:spacing w:line="240" w:lineRule="auto"/>
    </w:pPr>
    <w:rPr>
      <w:szCs w:val="20"/>
    </w:rPr>
  </w:style>
  <w:style w:type="paragraph" w:styleId="Soggettocommento">
    <w:name w:val="annotation subject"/>
    <w:basedOn w:val="Testocommento1"/>
    <w:next w:val="Testocommento1"/>
    <w:rPr>
      <w:b/>
      <w:bCs/>
    </w:rPr>
  </w:style>
  <w:style w:type="paragraph" w:styleId="Testofumetto">
    <w:name w:val="Balloon Text"/>
    <w:basedOn w:val="Normale"/>
    <w:pPr>
      <w:widowControl w:val="0"/>
      <w:spacing w:line="240" w:lineRule="auto"/>
    </w:pPr>
    <w:rPr>
      <w:rFonts w:ascii="Tahoma" w:eastAsia="Arial Unicode MS" w:hAnsi="Tahoma" w:cs="Tahoma"/>
      <w:kern w:val="1"/>
      <w:sz w:val="16"/>
      <w:szCs w:val="16"/>
      <w:lang w:eastAsia="hi-IN" w:bidi="hi-IN"/>
    </w:rPr>
  </w:style>
  <w:style w:type="paragraph" w:customStyle="1" w:styleId="Contenutotabella">
    <w:name w:val="Contenuto tabella"/>
    <w:basedOn w:val="Normale"/>
    <w:pPr>
      <w:widowControl w:val="0"/>
      <w:suppressLineNumbers/>
      <w:spacing w:line="240" w:lineRule="auto"/>
      <w:jc w:val="left"/>
    </w:pPr>
    <w:rPr>
      <w:rFonts w:ascii="Times New Roman" w:eastAsia="Arial Unicode MS" w:hAnsi="Times New Roman" w:cs="Wingdings 2"/>
      <w:kern w:val="1"/>
      <w:szCs w:val="24"/>
      <w:lang w:eastAsia="hi-IN" w:bidi="hi-IN"/>
    </w:rPr>
  </w:style>
  <w:style w:type="paragraph" w:customStyle="1" w:styleId="Intestazionetabella">
    <w:name w:val="Intestazione tabella"/>
    <w:basedOn w:val="Contenutotabella"/>
    <w:pPr>
      <w:jc w:val="center"/>
    </w:pPr>
    <w:rPr>
      <w:b/>
      <w:bCs/>
    </w:rPr>
  </w:style>
  <w:style w:type="paragraph" w:customStyle="1" w:styleId="Contenutocornice">
    <w:name w:val="Contenuto cornice"/>
    <w:basedOn w:val="Corpotesto"/>
  </w:style>
  <w:style w:type="paragraph" w:styleId="Sommario1">
    <w:name w:val="toc 1"/>
    <w:basedOn w:val="Normale"/>
    <w:next w:val="Normale"/>
    <w:uiPriority w:val="39"/>
    <w:qFormat/>
    <w:pPr>
      <w:widowControl w:val="0"/>
      <w:spacing w:before="500" w:line="240" w:lineRule="auto"/>
      <w:jc w:val="left"/>
    </w:pPr>
    <w:rPr>
      <w:rFonts w:eastAsia="Arial Unicode MS"/>
      <w:b/>
      <w:bCs/>
      <w:caps/>
      <w:kern w:val="1"/>
      <w:sz w:val="18"/>
      <w:szCs w:val="24"/>
      <w:lang w:eastAsia="hi-IN" w:bidi="hi-IN"/>
    </w:rPr>
  </w:style>
  <w:style w:type="paragraph" w:styleId="Sommario2">
    <w:name w:val="toc 2"/>
    <w:basedOn w:val="Normale"/>
    <w:next w:val="Normale"/>
    <w:uiPriority w:val="39"/>
    <w:qFormat/>
    <w:pPr>
      <w:widowControl w:val="0"/>
      <w:spacing w:before="60" w:line="240" w:lineRule="auto"/>
      <w:ind w:left="284"/>
    </w:pPr>
    <w:rPr>
      <w:rFonts w:eastAsia="Arial Unicode MS"/>
      <w:bCs/>
      <w:kern w:val="1"/>
      <w:sz w:val="18"/>
      <w:szCs w:val="20"/>
      <w:lang w:eastAsia="hi-IN" w:bidi="hi-IN"/>
    </w:rPr>
  </w:style>
  <w:style w:type="paragraph" w:styleId="Sommario3">
    <w:name w:val="toc 3"/>
    <w:basedOn w:val="Normale"/>
    <w:next w:val="Normale"/>
    <w:autoRedefine/>
    <w:uiPriority w:val="39"/>
    <w:qFormat/>
    <w:rsid w:val="00F64027"/>
    <w:pPr>
      <w:widowControl w:val="0"/>
      <w:tabs>
        <w:tab w:val="left" w:pos="1200"/>
        <w:tab w:val="right" w:leader="dot" w:pos="14034"/>
      </w:tabs>
      <w:spacing w:line="240" w:lineRule="auto"/>
      <w:ind w:left="284"/>
      <w:jc w:val="left"/>
    </w:pPr>
    <w:rPr>
      <w:rFonts w:eastAsia="Arial Unicode MS" w:cs="Times New Roman"/>
      <w:kern w:val="1"/>
      <w:sz w:val="18"/>
      <w:szCs w:val="20"/>
      <w:lang w:eastAsia="hi-IN" w:bidi="hi-IN"/>
    </w:rPr>
  </w:style>
  <w:style w:type="paragraph" w:styleId="Sommario4">
    <w:name w:val="toc 4"/>
    <w:basedOn w:val="Normale"/>
    <w:next w:val="Normale"/>
    <w:uiPriority w:val="39"/>
    <w:pPr>
      <w:widowControl w:val="0"/>
      <w:spacing w:line="240" w:lineRule="auto"/>
      <w:ind w:left="480"/>
    </w:pPr>
    <w:rPr>
      <w:rFonts w:ascii="Times New Roman" w:eastAsia="Arial Unicode MS" w:hAnsi="Times New Roman" w:cs="Times New Roman"/>
      <w:kern w:val="1"/>
      <w:szCs w:val="20"/>
      <w:lang w:eastAsia="hi-IN" w:bidi="hi-IN"/>
    </w:rPr>
  </w:style>
  <w:style w:type="paragraph" w:styleId="Sommario5">
    <w:name w:val="toc 5"/>
    <w:basedOn w:val="Normale"/>
    <w:next w:val="Normale"/>
    <w:pPr>
      <w:widowControl w:val="0"/>
      <w:spacing w:line="240" w:lineRule="auto"/>
      <w:ind w:left="720"/>
    </w:pPr>
    <w:rPr>
      <w:rFonts w:ascii="Times New Roman" w:eastAsia="Arial Unicode MS" w:hAnsi="Times New Roman" w:cs="Times New Roman"/>
      <w:kern w:val="1"/>
      <w:szCs w:val="20"/>
      <w:lang w:eastAsia="hi-IN" w:bidi="hi-IN"/>
    </w:rPr>
  </w:style>
  <w:style w:type="paragraph" w:styleId="Sommario6">
    <w:name w:val="toc 6"/>
    <w:basedOn w:val="Normale"/>
    <w:next w:val="Normale"/>
    <w:pPr>
      <w:widowControl w:val="0"/>
      <w:spacing w:line="240" w:lineRule="auto"/>
      <w:ind w:left="960"/>
    </w:pPr>
    <w:rPr>
      <w:rFonts w:ascii="Times New Roman" w:eastAsia="Arial Unicode MS" w:hAnsi="Times New Roman" w:cs="Times New Roman"/>
      <w:kern w:val="1"/>
      <w:szCs w:val="20"/>
      <w:lang w:eastAsia="hi-IN" w:bidi="hi-IN"/>
    </w:rPr>
  </w:style>
  <w:style w:type="paragraph" w:styleId="Sommario7">
    <w:name w:val="toc 7"/>
    <w:basedOn w:val="Normale"/>
    <w:next w:val="Normale"/>
    <w:pPr>
      <w:widowControl w:val="0"/>
      <w:spacing w:line="240" w:lineRule="auto"/>
      <w:ind w:left="1200"/>
    </w:pPr>
    <w:rPr>
      <w:rFonts w:ascii="Times New Roman" w:eastAsia="Arial Unicode MS" w:hAnsi="Times New Roman" w:cs="Times New Roman"/>
      <w:kern w:val="1"/>
      <w:szCs w:val="20"/>
      <w:lang w:eastAsia="hi-IN" w:bidi="hi-IN"/>
    </w:rPr>
  </w:style>
  <w:style w:type="paragraph" w:styleId="Sommario8">
    <w:name w:val="toc 8"/>
    <w:basedOn w:val="Normale"/>
    <w:next w:val="Normale"/>
    <w:pPr>
      <w:widowControl w:val="0"/>
      <w:spacing w:line="240" w:lineRule="auto"/>
      <w:ind w:left="1440"/>
    </w:pPr>
    <w:rPr>
      <w:rFonts w:ascii="Times New Roman" w:eastAsia="Arial Unicode MS" w:hAnsi="Times New Roman" w:cs="Times New Roman"/>
      <w:kern w:val="1"/>
      <w:szCs w:val="20"/>
      <w:lang w:eastAsia="hi-IN" w:bidi="hi-IN"/>
    </w:rPr>
  </w:style>
  <w:style w:type="paragraph" w:styleId="Sommario9">
    <w:name w:val="toc 9"/>
    <w:basedOn w:val="Normale"/>
    <w:next w:val="Normale"/>
    <w:pPr>
      <w:widowControl w:val="0"/>
      <w:spacing w:line="240" w:lineRule="auto"/>
      <w:ind w:left="1680"/>
    </w:pPr>
    <w:rPr>
      <w:rFonts w:ascii="Times New Roman" w:eastAsia="Arial Unicode MS" w:hAnsi="Times New Roman" w:cs="Times New Roman"/>
      <w:kern w:val="1"/>
      <w:szCs w:val="20"/>
      <w:lang w:eastAsia="hi-IN" w:bidi="hi-IN"/>
    </w:rPr>
  </w:style>
  <w:style w:type="paragraph" w:styleId="Titolo">
    <w:name w:val="Title"/>
    <w:basedOn w:val="Normale"/>
    <w:next w:val="Normale"/>
    <w:qFormat/>
    <w:pPr>
      <w:spacing w:after="300" w:line="240" w:lineRule="auto"/>
      <w:jc w:val="center"/>
    </w:pPr>
    <w:rPr>
      <w:rFonts w:ascii="Arial" w:hAnsi="Arial"/>
      <w:b/>
      <w:sz w:val="58"/>
      <w:szCs w:val="52"/>
    </w:rPr>
  </w:style>
  <w:style w:type="paragraph" w:styleId="Sottotitolo">
    <w:name w:val="Subtitle"/>
    <w:basedOn w:val="Normale"/>
    <w:next w:val="Normale"/>
    <w:qFormat/>
    <w:pPr>
      <w:spacing w:line="240" w:lineRule="auto"/>
      <w:jc w:val="center"/>
    </w:pPr>
    <w:rPr>
      <w:rFonts w:ascii="Arial" w:hAnsi="Arial"/>
      <w:iCs/>
      <w:spacing w:val="10"/>
      <w:sz w:val="50"/>
      <w:szCs w:val="28"/>
    </w:rPr>
  </w:style>
  <w:style w:type="paragraph" w:styleId="Citazione">
    <w:name w:val="Quote"/>
    <w:basedOn w:val="Normale"/>
    <w:next w:val="Normale"/>
    <w:qFormat/>
    <w:rPr>
      <w:i/>
      <w:iCs/>
    </w:rPr>
  </w:style>
  <w:style w:type="paragraph" w:styleId="Citazioneintensa">
    <w:name w:val="Intense Quote"/>
    <w:basedOn w:val="Normale"/>
    <w:next w:val="Normale"/>
    <w:qFormat/>
    <w:pPr>
      <w:spacing w:before="240" w:after="240" w:line="300" w:lineRule="auto"/>
      <w:ind w:left="1152" w:right="1152"/>
    </w:pPr>
    <w:rPr>
      <w:i/>
      <w:iCs/>
    </w:rPr>
  </w:style>
  <w:style w:type="paragraph" w:styleId="Titolosommario">
    <w:name w:val="TOC Heading"/>
    <w:basedOn w:val="Titolo1"/>
    <w:next w:val="Normale"/>
    <w:uiPriority w:val="39"/>
    <w:qFormat/>
    <w:pPr>
      <w:numPr>
        <w:numId w:val="0"/>
      </w:numPr>
    </w:pPr>
    <w:rPr>
      <w:lang w:eastAsia="en-US" w:bidi="en-US"/>
    </w:rPr>
  </w:style>
  <w:style w:type="paragraph" w:customStyle="1" w:styleId="BlankpageBasic">
    <w:name w:val="Blank page (Basic)"/>
    <w:basedOn w:val="Normale"/>
    <w:pPr>
      <w:autoSpaceDE w:val="0"/>
      <w:spacing w:after="170" w:line="300" w:lineRule="atLeast"/>
      <w:jc w:val="center"/>
      <w:textAlignment w:val="center"/>
    </w:pPr>
    <w:rPr>
      <w:rFonts w:ascii="Arial" w:hAnsi="Arial"/>
      <w:i/>
      <w:iCs/>
      <w:color w:val="000000"/>
    </w:rPr>
  </w:style>
  <w:style w:type="paragraph" w:customStyle="1" w:styleId="Appendice">
    <w:name w:val="Appendice"/>
    <w:basedOn w:val="Titolo"/>
  </w:style>
  <w:style w:type="paragraph" w:customStyle="1" w:styleId="Daverificare">
    <w:name w:val="Da verificare"/>
    <w:basedOn w:val="Normale"/>
    <w:pPr>
      <w:spacing w:after="120"/>
      <w:jc w:val="center"/>
    </w:pPr>
    <w:rPr>
      <w:rFonts w:ascii="Times New Roman" w:hAnsi="Times New Roman"/>
      <w:b/>
      <w:i/>
      <w:color w:val="FF0000"/>
      <w:sz w:val="28"/>
    </w:rPr>
  </w:style>
  <w:style w:type="paragraph" w:styleId="Testonotadichiusura">
    <w:name w:val="endnote text"/>
    <w:basedOn w:val="Normale"/>
    <w:rPr>
      <w:szCs w:val="20"/>
    </w:rPr>
  </w:style>
  <w:style w:type="paragraph" w:customStyle="1" w:styleId="Titolografico">
    <w:name w:val="Titolo grafico"/>
    <w:basedOn w:val="Normale"/>
    <w:pPr>
      <w:spacing w:after="120"/>
      <w:jc w:val="center"/>
    </w:pPr>
    <w:rPr>
      <w:b/>
      <w:color w:val="7F7F7F"/>
      <w:sz w:val="22"/>
    </w:rPr>
  </w:style>
  <w:style w:type="paragraph" w:customStyle="1" w:styleId="Paragrafoelenco1">
    <w:name w:val="Paragrafo elenco1"/>
    <w:basedOn w:val="Normale"/>
    <w:pPr>
      <w:spacing w:before="120" w:line="264" w:lineRule="auto"/>
      <w:ind w:left="720"/>
    </w:pPr>
    <w:rPr>
      <w:rFonts w:ascii="Calibri" w:hAnsi="Calibri"/>
      <w:sz w:val="24"/>
    </w:rPr>
  </w:style>
  <w:style w:type="paragraph" w:customStyle="1" w:styleId="Default">
    <w:name w:val="Default"/>
    <w:pPr>
      <w:widowControl w:val="0"/>
      <w:suppressAutoHyphens/>
      <w:autoSpaceDE w:val="0"/>
    </w:pPr>
    <w:rPr>
      <w:rFonts w:eastAsia="Calibri" w:cs="Arial"/>
      <w:color w:val="000000"/>
      <w:sz w:val="24"/>
      <w:szCs w:val="24"/>
      <w:lang w:val="en-US" w:eastAsia="ar-SA"/>
    </w:rPr>
  </w:style>
  <w:style w:type="paragraph" w:customStyle="1" w:styleId="Indice10">
    <w:name w:val="Indice 10"/>
    <w:basedOn w:val="Indice"/>
    <w:pPr>
      <w:tabs>
        <w:tab w:val="right" w:leader="dot" w:pos="7091"/>
      </w:tabs>
      <w:ind w:left="2547"/>
    </w:pPr>
  </w:style>
  <w:style w:type="character" w:styleId="Rimandocommento">
    <w:name w:val="annotation reference"/>
    <w:uiPriority w:val="99"/>
    <w:semiHidden/>
    <w:unhideWhenUsed/>
    <w:rsid w:val="000E7B05"/>
    <w:rPr>
      <w:sz w:val="16"/>
      <w:szCs w:val="16"/>
    </w:rPr>
  </w:style>
  <w:style w:type="paragraph" w:styleId="Testocommento">
    <w:name w:val="annotation text"/>
    <w:basedOn w:val="Normale"/>
    <w:link w:val="TestocommentoCarattere1"/>
    <w:semiHidden/>
    <w:unhideWhenUsed/>
    <w:rsid w:val="000E7B05"/>
    <w:rPr>
      <w:szCs w:val="20"/>
    </w:rPr>
  </w:style>
  <w:style w:type="character" w:customStyle="1" w:styleId="TestocommentoCarattere1">
    <w:name w:val="Testo commento Carattere1"/>
    <w:link w:val="Testocommento"/>
    <w:uiPriority w:val="99"/>
    <w:semiHidden/>
    <w:rsid w:val="000E7B05"/>
    <w:rPr>
      <w:rFonts w:ascii="Verdana" w:hAnsi="Verdana" w:cs="Arial"/>
      <w:lang w:eastAsia="ar-SA"/>
    </w:rPr>
  </w:style>
  <w:style w:type="paragraph" w:styleId="Rientrocorpodeltesto">
    <w:name w:val="Body Text Indent"/>
    <w:basedOn w:val="Normale"/>
    <w:link w:val="RientrocorpodeltestoCarattere"/>
    <w:uiPriority w:val="99"/>
    <w:semiHidden/>
    <w:unhideWhenUsed/>
    <w:rsid w:val="008B431C"/>
    <w:pPr>
      <w:spacing w:after="120"/>
      <w:ind w:left="283"/>
    </w:pPr>
  </w:style>
  <w:style w:type="character" w:customStyle="1" w:styleId="RientrocorpodeltestoCarattere">
    <w:name w:val="Rientro corpo del testo Carattere"/>
    <w:link w:val="Rientrocorpodeltesto"/>
    <w:uiPriority w:val="99"/>
    <w:semiHidden/>
    <w:rsid w:val="008B431C"/>
    <w:rPr>
      <w:rFonts w:ascii="Verdana" w:hAnsi="Verdana" w:cs="Arial"/>
      <w:szCs w:val="22"/>
      <w:lang w:eastAsia="ar-SA"/>
    </w:rPr>
  </w:style>
  <w:style w:type="table" w:styleId="Grigliatabella">
    <w:name w:val="Table Grid"/>
    <w:basedOn w:val="Tabellanormale"/>
    <w:uiPriority w:val="59"/>
    <w:rsid w:val="006B2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e">
    <w:name w:val="Revision"/>
    <w:hidden/>
    <w:uiPriority w:val="99"/>
    <w:semiHidden/>
    <w:rsid w:val="009B624C"/>
    <w:rPr>
      <w:rFonts w:ascii="Verdana" w:hAnsi="Verdana" w:cs="Arial"/>
      <w:szCs w:val="22"/>
      <w:lang w:eastAsia="ar-SA"/>
    </w:rPr>
  </w:style>
  <w:style w:type="character" w:styleId="Collegamentovisitato">
    <w:name w:val="FollowedHyperlink"/>
    <w:uiPriority w:val="99"/>
    <w:semiHidden/>
    <w:unhideWhenUsed/>
    <w:rsid w:val="00E465F3"/>
    <w:rPr>
      <w:color w:val="800080"/>
      <w:u w:val="single"/>
    </w:rPr>
  </w:style>
  <w:style w:type="character" w:customStyle="1" w:styleId="mw-headline">
    <w:name w:val="mw-headline"/>
    <w:rsid w:val="00876BFD"/>
  </w:style>
  <w:style w:type="paragraph" w:customStyle="1" w:styleId="western">
    <w:name w:val="western"/>
    <w:basedOn w:val="Normale"/>
    <w:rsid w:val="000E0525"/>
    <w:pPr>
      <w:suppressAutoHyphens w:val="0"/>
      <w:spacing w:before="100" w:beforeAutospacing="1" w:after="119" w:line="240" w:lineRule="auto"/>
      <w:jc w:val="left"/>
    </w:pPr>
    <w:rPr>
      <w:rFonts w:ascii="Times New Roman" w:hAnsi="Times New Roman" w:cs="Times New Roman"/>
      <w:sz w:val="24"/>
      <w:szCs w:val="24"/>
      <w:lang w:eastAsia="it-IT"/>
    </w:rPr>
  </w:style>
  <w:style w:type="paragraph" w:styleId="Didascalia">
    <w:name w:val="caption"/>
    <w:basedOn w:val="Normale"/>
    <w:next w:val="Normale"/>
    <w:uiPriority w:val="35"/>
    <w:unhideWhenUsed/>
    <w:qFormat/>
    <w:rsid w:val="00B63C5E"/>
    <w:rPr>
      <w:b/>
      <w:bCs/>
      <w:szCs w:val="20"/>
    </w:rPr>
  </w:style>
  <w:style w:type="paragraph" w:styleId="Indicedellefigure">
    <w:name w:val="table of figures"/>
    <w:basedOn w:val="Normale"/>
    <w:next w:val="Normale"/>
    <w:uiPriority w:val="99"/>
    <w:unhideWhenUsed/>
    <w:rsid w:val="005F3C26"/>
  </w:style>
  <w:style w:type="paragraph" w:customStyle="1" w:styleId="Elenchi">
    <w:name w:val="Elenchi"/>
    <w:basedOn w:val="Normale"/>
    <w:link w:val="ElenchiCarattere"/>
    <w:qFormat/>
    <w:rsid w:val="005F3C26"/>
    <w:pPr>
      <w:numPr>
        <w:numId w:val="3"/>
      </w:numPr>
    </w:pPr>
  </w:style>
  <w:style w:type="character" w:customStyle="1" w:styleId="ElenchiCarattere">
    <w:name w:val="Elenchi Carattere"/>
    <w:link w:val="Elenchi"/>
    <w:rsid w:val="005F3C26"/>
    <w:rPr>
      <w:rFonts w:ascii="Verdana" w:hAnsi="Verdana" w:cs="Arial"/>
      <w:szCs w:val="22"/>
      <w:lang w:eastAsia="ar-SA"/>
    </w:rPr>
  </w:style>
  <w:style w:type="table" w:customStyle="1" w:styleId="TableNormal">
    <w:name w:val="Table Normal"/>
    <w:uiPriority w:val="2"/>
    <w:semiHidden/>
    <w:unhideWhenUsed/>
    <w:qFormat/>
    <w:rsid w:val="004D02CB"/>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4D02CB"/>
    <w:pPr>
      <w:widowControl w:val="0"/>
      <w:suppressAutoHyphens w:val="0"/>
      <w:autoSpaceDE w:val="0"/>
      <w:autoSpaceDN w:val="0"/>
      <w:spacing w:line="240" w:lineRule="auto"/>
      <w:jc w:val="left"/>
    </w:pPr>
    <w:rPr>
      <w:rFonts w:ascii="Times New Roman" w:hAnsi="Times New Roman" w:cs="Times New Roman"/>
      <w:sz w:val="22"/>
      <w:lang w:eastAsia="it-IT" w:bidi="it-IT"/>
    </w:rPr>
  </w:style>
  <w:style w:type="table" w:styleId="Grigliatabellachiara">
    <w:name w:val="Grid Table Light"/>
    <w:basedOn w:val="Tabellanormale"/>
    <w:uiPriority w:val="40"/>
    <w:rsid w:val="00AE3B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1chiara">
    <w:name w:val="Grid Table 1 Light"/>
    <w:basedOn w:val="Tabellanormale"/>
    <w:uiPriority w:val="46"/>
    <w:rsid w:val="008053A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semplice-1">
    <w:name w:val="Plain Table 1"/>
    <w:basedOn w:val="Tabellanormale"/>
    <w:uiPriority w:val="41"/>
    <w:rsid w:val="008053A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8286">
      <w:bodyDiv w:val="1"/>
      <w:marLeft w:val="0"/>
      <w:marRight w:val="0"/>
      <w:marTop w:val="0"/>
      <w:marBottom w:val="0"/>
      <w:divBdr>
        <w:top w:val="none" w:sz="0" w:space="0" w:color="auto"/>
        <w:left w:val="none" w:sz="0" w:space="0" w:color="auto"/>
        <w:bottom w:val="none" w:sz="0" w:space="0" w:color="auto"/>
        <w:right w:val="none" w:sz="0" w:space="0" w:color="auto"/>
      </w:divBdr>
      <w:divsChild>
        <w:div w:id="901526063">
          <w:marLeft w:val="446"/>
          <w:marRight w:val="0"/>
          <w:marTop w:val="0"/>
          <w:marBottom w:val="0"/>
          <w:divBdr>
            <w:top w:val="none" w:sz="0" w:space="0" w:color="auto"/>
            <w:left w:val="none" w:sz="0" w:space="0" w:color="auto"/>
            <w:bottom w:val="none" w:sz="0" w:space="0" w:color="auto"/>
            <w:right w:val="none" w:sz="0" w:space="0" w:color="auto"/>
          </w:divBdr>
        </w:div>
        <w:div w:id="1059128144">
          <w:marLeft w:val="446"/>
          <w:marRight w:val="0"/>
          <w:marTop w:val="0"/>
          <w:marBottom w:val="0"/>
          <w:divBdr>
            <w:top w:val="none" w:sz="0" w:space="0" w:color="auto"/>
            <w:left w:val="none" w:sz="0" w:space="0" w:color="auto"/>
            <w:bottom w:val="none" w:sz="0" w:space="0" w:color="auto"/>
            <w:right w:val="none" w:sz="0" w:space="0" w:color="auto"/>
          </w:divBdr>
        </w:div>
        <w:div w:id="1741829843">
          <w:marLeft w:val="446"/>
          <w:marRight w:val="0"/>
          <w:marTop w:val="0"/>
          <w:marBottom w:val="0"/>
          <w:divBdr>
            <w:top w:val="none" w:sz="0" w:space="0" w:color="auto"/>
            <w:left w:val="none" w:sz="0" w:space="0" w:color="auto"/>
            <w:bottom w:val="none" w:sz="0" w:space="0" w:color="auto"/>
            <w:right w:val="none" w:sz="0" w:space="0" w:color="auto"/>
          </w:divBdr>
        </w:div>
        <w:div w:id="345330618">
          <w:marLeft w:val="446"/>
          <w:marRight w:val="0"/>
          <w:marTop w:val="0"/>
          <w:marBottom w:val="0"/>
          <w:divBdr>
            <w:top w:val="none" w:sz="0" w:space="0" w:color="auto"/>
            <w:left w:val="none" w:sz="0" w:space="0" w:color="auto"/>
            <w:bottom w:val="none" w:sz="0" w:space="0" w:color="auto"/>
            <w:right w:val="none" w:sz="0" w:space="0" w:color="auto"/>
          </w:divBdr>
        </w:div>
        <w:div w:id="1528565719">
          <w:marLeft w:val="446"/>
          <w:marRight w:val="0"/>
          <w:marTop w:val="0"/>
          <w:marBottom w:val="0"/>
          <w:divBdr>
            <w:top w:val="none" w:sz="0" w:space="0" w:color="auto"/>
            <w:left w:val="none" w:sz="0" w:space="0" w:color="auto"/>
            <w:bottom w:val="none" w:sz="0" w:space="0" w:color="auto"/>
            <w:right w:val="none" w:sz="0" w:space="0" w:color="auto"/>
          </w:divBdr>
        </w:div>
        <w:div w:id="306326371">
          <w:marLeft w:val="446"/>
          <w:marRight w:val="0"/>
          <w:marTop w:val="0"/>
          <w:marBottom w:val="0"/>
          <w:divBdr>
            <w:top w:val="none" w:sz="0" w:space="0" w:color="auto"/>
            <w:left w:val="none" w:sz="0" w:space="0" w:color="auto"/>
            <w:bottom w:val="none" w:sz="0" w:space="0" w:color="auto"/>
            <w:right w:val="none" w:sz="0" w:space="0" w:color="auto"/>
          </w:divBdr>
        </w:div>
      </w:divsChild>
    </w:div>
    <w:div w:id="27219651">
      <w:bodyDiv w:val="1"/>
      <w:marLeft w:val="0"/>
      <w:marRight w:val="0"/>
      <w:marTop w:val="0"/>
      <w:marBottom w:val="0"/>
      <w:divBdr>
        <w:top w:val="none" w:sz="0" w:space="0" w:color="auto"/>
        <w:left w:val="none" w:sz="0" w:space="0" w:color="auto"/>
        <w:bottom w:val="none" w:sz="0" w:space="0" w:color="auto"/>
        <w:right w:val="none" w:sz="0" w:space="0" w:color="auto"/>
      </w:divBdr>
    </w:div>
    <w:div w:id="311954534">
      <w:bodyDiv w:val="1"/>
      <w:marLeft w:val="0"/>
      <w:marRight w:val="0"/>
      <w:marTop w:val="0"/>
      <w:marBottom w:val="0"/>
      <w:divBdr>
        <w:top w:val="none" w:sz="0" w:space="0" w:color="auto"/>
        <w:left w:val="none" w:sz="0" w:space="0" w:color="auto"/>
        <w:bottom w:val="none" w:sz="0" w:space="0" w:color="auto"/>
        <w:right w:val="none" w:sz="0" w:space="0" w:color="auto"/>
      </w:divBdr>
      <w:divsChild>
        <w:div w:id="1912233752">
          <w:marLeft w:val="446"/>
          <w:marRight w:val="0"/>
          <w:marTop w:val="0"/>
          <w:marBottom w:val="0"/>
          <w:divBdr>
            <w:top w:val="none" w:sz="0" w:space="0" w:color="auto"/>
            <w:left w:val="none" w:sz="0" w:space="0" w:color="auto"/>
            <w:bottom w:val="none" w:sz="0" w:space="0" w:color="auto"/>
            <w:right w:val="none" w:sz="0" w:space="0" w:color="auto"/>
          </w:divBdr>
        </w:div>
        <w:div w:id="1996297007">
          <w:marLeft w:val="446"/>
          <w:marRight w:val="0"/>
          <w:marTop w:val="0"/>
          <w:marBottom w:val="0"/>
          <w:divBdr>
            <w:top w:val="none" w:sz="0" w:space="0" w:color="auto"/>
            <w:left w:val="none" w:sz="0" w:space="0" w:color="auto"/>
            <w:bottom w:val="none" w:sz="0" w:space="0" w:color="auto"/>
            <w:right w:val="none" w:sz="0" w:space="0" w:color="auto"/>
          </w:divBdr>
        </w:div>
        <w:div w:id="230963205">
          <w:marLeft w:val="446"/>
          <w:marRight w:val="0"/>
          <w:marTop w:val="0"/>
          <w:marBottom w:val="0"/>
          <w:divBdr>
            <w:top w:val="none" w:sz="0" w:space="0" w:color="auto"/>
            <w:left w:val="none" w:sz="0" w:space="0" w:color="auto"/>
            <w:bottom w:val="none" w:sz="0" w:space="0" w:color="auto"/>
            <w:right w:val="none" w:sz="0" w:space="0" w:color="auto"/>
          </w:divBdr>
        </w:div>
        <w:div w:id="2048294185">
          <w:marLeft w:val="446"/>
          <w:marRight w:val="0"/>
          <w:marTop w:val="0"/>
          <w:marBottom w:val="0"/>
          <w:divBdr>
            <w:top w:val="none" w:sz="0" w:space="0" w:color="auto"/>
            <w:left w:val="none" w:sz="0" w:space="0" w:color="auto"/>
            <w:bottom w:val="none" w:sz="0" w:space="0" w:color="auto"/>
            <w:right w:val="none" w:sz="0" w:space="0" w:color="auto"/>
          </w:divBdr>
        </w:div>
        <w:div w:id="189228709">
          <w:marLeft w:val="446"/>
          <w:marRight w:val="0"/>
          <w:marTop w:val="0"/>
          <w:marBottom w:val="0"/>
          <w:divBdr>
            <w:top w:val="none" w:sz="0" w:space="0" w:color="auto"/>
            <w:left w:val="none" w:sz="0" w:space="0" w:color="auto"/>
            <w:bottom w:val="none" w:sz="0" w:space="0" w:color="auto"/>
            <w:right w:val="none" w:sz="0" w:space="0" w:color="auto"/>
          </w:divBdr>
        </w:div>
        <w:div w:id="187111413">
          <w:marLeft w:val="446"/>
          <w:marRight w:val="0"/>
          <w:marTop w:val="0"/>
          <w:marBottom w:val="0"/>
          <w:divBdr>
            <w:top w:val="none" w:sz="0" w:space="0" w:color="auto"/>
            <w:left w:val="none" w:sz="0" w:space="0" w:color="auto"/>
            <w:bottom w:val="none" w:sz="0" w:space="0" w:color="auto"/>
            <w:right w:val="none" w:sz="0" w:space="0" w:color="auto"/>
          </w:divBdr>
        </w:div>
      </w:divsChild>
    </w:div>
    <w:div w:id="433984561">
      <w:bodyDiv w:val="1"/>
      <w:marLeft w:val="0"/>
      <w:marRight w:val="0"/>
      <w:marTop w:val="0"/>
      <w:marBottom w:val="0"/>
      <w:divBdr>
        <w:top w:val="none" w:sz="0" w:space="0" w:color="auto"/>
        <w:left w:val="none" w:sz="0" w:space="0" w:color="auto"/>
        <w:bottom w:val="none" w:sz="0" w:space="0" w:color="auto"/>
        <w:right w:val="none" w:sz="0" w:space="0" w:color="auto"/>
      </w:divBdr>
    </w:div>
    <w:div w:id="537082833">
      <w:bodyDiv w:val="1"/>
      <w:marLeft w:val="0"/>
      <w:marRight w:val="0"/>
      <w:marTop w:val="0"/>
      <w:marBottom w:val="0"/>
      <w:divBdr>
        <w:top w:val="none" w:sz="0" w:space="0" w:color="auto"/>
        <w:left w:val="none" w:sz="0" w:space="0" w:color="auto"/>
        <w:bottom w:val="none" w:sz="0" w:space="0" w:color="auto"/>
        <w:right w:val="none" w:sz="0" w:space="0" w:color="auto"/>
      </w:divBdr>
    </w:div>
    <w:div w:id="814299173">
      <w:bodyDiv w:val="1"/>
      <w:marLeft w:val="0"/>
      <w:marRight w:val="0"/>
      <w:marTop w:val="0"/>
      <w:marBottom w:val="0"/>
      <w:divBdr>
        <w:top w:val="none" w:sz="0" w:space="0" w:color="auto"/>
        <w:left w:val="none" w:sz="0" w:space="0" w:color="auto"/>
        <w:bottom w:val="none" w:sz="0" w:space="0" w:color="auto"/>
        <w:right w:val="none" w:sz="0" w:space="0" w:color="auto"/>
      </w:divBdr>
      <w:divsChild>
        <w:div w:id="1106922588">
          <w:marLeft w:val="446"/>
          <w:marRight w:val="0"/>
          <w:marTop w:val="0"/>
          <w:marBottom w:val="0"/>
          <w:divBdr>
            <w:top w:val="none" w:sz="0" w:space="0" w:color="auto"/>
            <w:left w:val="none" w:sz="0" w:space="0" w:color="auto"/>
            <w:bottom w:val="none" w:sz="0" w:space="0" w:color="auto"/>
            <w:right w:val="none" w:sz="0" w:space="0" w:color="auto"/>
          </w:divBdr>
        </w:div>
        <w:div w:id="1646199086">
          <w:marLeft w:val="446"/>
          <w:marRight w:val="0"/>
          <w:marTop w:val="0"/>
          <w:marBottom w:val="0"/>
          <w:divBdr>
            <w:top w:val="none" w:sz="0" w:space="0" w:color="auto"/>
            <w:left w:val="none" w:sz="0" w:space="0" w:color="auto"/>
            <w:bottom w:val="none" w:sz="0" w:space="0" w:color="auto"/>
            <w:right w:val="none" w:sz="0" w:space="0" w:color="auto"/>
          </w:divBdr>
        </w:div>
        <w:div w:id="1073308505">
          <w:marLeft w:val="446"/>
          <w:marRight w:val="0"/>
          <w:marTop w:val="0"/>
          <w:marBottom w:val="0"/>
          <w:divBdr>
            <w:top w:val="none" w:sz="0" w:space="0" w:color="auto"/>
            <w:left w:val="none" w:sz="0" w:space="0" w:color="auto"/>
            <w:bottom w:val="none" w:sz="0" w:space="0" w:color="auto"/>
            <w:right w:val="none" w:sz="0" w:space="0" w:color="auto"/>
          </w:divBdr>
        </w:div>
        <w:div w:id="447430027">
          <w:marLeft w:val="446"/>
          <w:marRight w:val="0"/>
          <w:marTop w:val="0"/>
          <w:marBottom w:val="0"/>
          <w:divBdr>
            <w:top w:val="none" w:sz="0" w:space="0" w:color="auto"/>
            <w:left w:val="none" w:sz="0" w:space="0" w:color="auto"/>
            <w:bottom w:val="none" w:sz="0" w:space="0" w:color="auto"/>
            <w:right w:val="none" w:sz="0" w:space="0" w:color="auto"/>
          </w:divBdr>
        </w:div>
        <w:div w:id="1161508475">
          <w:marLeft w:val="446"/>
          <w:marRight w:val="0"/>
          <w:marTop w:val="0"/>
          <w:marBottom w:val="0"/>
          <w:divBdr>
            <w:top w:val="none" w:sz="0" w:space="0" w:color="auto"/>
            <w:left w:val="none" w:sz="0" w:space="0" w:color="auto"/>
            <w:bottom w:val="none" w:sz="0" w:space="0" w:color="auto"/>
            <w:right w:val="none" w:sz="0" w:space="0" w:color="auto"/>
          </w:divBdr>
        </w:div>
      </w:divsChild>
    </w:div>
    <w:div w:id="1075008702">
      <w:bodyDiv w:val="1"/>
      <w:marLeft w:val="0"/>
      <w:marRight w:val="0"/>
      <w:marTop w:val="0"/>
      <w:marBottom w:val="0"/>
      <w:divBdr>
        <w:top w:val="none" w:sz="0" w:space="0" w:color="auto"/>
        <w:left w:val="none" w:sz="0" w:space="0" w:color="auto"/>
        <w:bottom w:val="none" w:sz="0" w:space="0" w:color="auto"/>
        <w:right w:val="none" w:sz="0" w:space="0" w:color="auto"/>
      </w:divBdr>
      <w:divsChild>
        <w:div w:id="1541211024">
          <w:marLeft w:val="0"/>
          <w:marRight w:val="0"/>
          <w:marTop w:val="0"/>
          <w:marBottom w:val="0"/>
          <w:divBdr>
            <w:top w:val="none" w:sz="0" w:space="0" w:color="auto"/>
            <w:left w:val="none" w:sz="0" w:space="0" w:color="auto"/>
            <w:bottom w:val="none" w:sz="0" w:space="0" w:color="auto"/>
            <w:right w:val="none" w:sz="0" w:space="0" w:color="auto"/>
          </w:divBdr>
          <w:divsChild>
            <w:div w:id="864320336">
              <w:marLeft w:val="-225"/>
              <w:marRight w:val="-225"/>
              <w:marTop w:val="0"/>
              <w:marBottom w:val="0"/>
              <w:divBdr>
                <w:top w:val="none" w:sz="0" w:space="0" w:color="auto"/>
                <w:left w:val="none" w:sz="0" w:space="0" w:color="auto"/>
                <w:bottom w:val="none" w:sz="0" w:space="0" w:color="auto"/>
                <w:right w:val="none" w:sz="0" w:space="0" w:color="auto"/>
              </w:divBdr>
              <w:divsChild>
                <w:div w:id="16827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4918">
      <w:bodyDiv w:val="1"/>
      <w:marLeft w:val="0"/>
      <w:marRight w:val="0"/>
      <w:marTop w:val="0"/>
      <w:marBottom w:val="0"/>
      <w:divBdr>
        <w:top w:val="none" w:sz="0" w:space="0" w:color="auto"/>
        <w:left w:val="none" w:sz="0" w:space="0" w:color="auto"/>
        <w:bottom w:val="none" w:sz="0" w:space="0" w:color="auto"/>
        <w:right w:val="none" w:sz="0" w:space="0" w:color="auto"/>
      </w:divBdr>
    </w:div>
    <w:div w:id="1193883220">
      <w:bodyDiv w:val="1"/>
      <w:marLeft w:val="0"/>
      <w:marRight w:val="0"/>
      <w:marTop w:val="0"/>
      <w:marBottom w:val="0"/>
      <w:divBdr>
        <w:top w:val="none" w:sz="0" w:space="0" w:color="auto"/>
        <w:left w:val="none" w:sz="0" w:space="0" w:color="auto"/>
        <w:bottom w:val="none" w:sz="0" w:space="0" w:color="auto"/>
        <w:right w:val="none" w:sz="0" w:space="0" w:color="auto"/>
      </w:divBdr>
    </w:div>
    <w:div w:id="1599630074">
      <w:bodyDiv w:val="1"/>
      <w:marLeft w:val="0"/>
      <w:marRight w:val="0"/>
      <w:marTop w:val="0"/>
      <w:marBottom w:val="0"/>
      <w:divBdr>
        <w:top w:val="none" w:sz="0" w:space="0" w:color="auto"/>
        <w:left w:val="none" w:sz="0" w:space="0" w:color="auto"/>
        <w:bottom w:val="none" w:sz="0" w:space="0" w:color="auto"/>
        <w:right w:val="none" w:sz="0" w:space="0" w:color="auto"/>
      </w:divBdr>
      <w:divsChild>
        <w:div w:id="1769501780">
          <w:marLeft w:val="547"/>
          <w:marRight w:val="0"/>
          <w:marTop w:val="0"/>
          <w:marBottom w:val="0"/>
          <w:divBdr>
            <w:top w:val="none" w:sz="0" w:space="0" w:color="auto"/>
            <w:left w:val="none" w:sz="0" w:space="0" w:color="auto"/>
            <w:bottom w:val="none" w:sz="0" w:space="0" w:color="auto"/>
            <w:right w:val="none" w:sz="0" w:space="0" w:color="auto"/>
          </w:divBdr>
        </w:div>
      </w:divsChild>
    </w:div>
    <w:div w:id="1757743218">
      <w:bodyDiv w:val="1"/>
      <w:marLeft w:val="0"/>
      <w:marRight w:val="0"/>
      <w:marTop w:val="0"/>
      <w:marBottom w:val="0"/>
      <w:divBdr>
        <w:top w:val="none" w:sz="0" w:space="0" w:color="auto"/>
        <w:left w:val="none" w:sz="0" w:space="0" w:color="auto"/>
        <w:bottom w:val="none" w:sz="0" w:space="0" w:color="auto"/>
        <w:right w:val="none" w:sz="0" w:space="0" w:color="auto"/>
      </w:divBdr>
    </w:div>
    <w:div w:id="1760059730">
      <w:bodyDiv w:val="1"/>
      <w:marLeft w:val="0"/>
      <w:marRight w:val="0"/>
      <w:marTop w:val="0"/>
      <w:marBottom w:val="0"/>
      <w:divBdr>
        <w:top w:val="none" w:sz="0" w:space="0" w:color="auto"/>
        <w:left w:val="none" w:sz="0" w:space="0" w:color="auto"/>
        <w:bottom w:val="none" w:sz="0" w:space="0" w:color="auto"/>
        <w:right w:val="none" w:sz="0" w:space="0" w:color="auto"/>
      </w:divBdr>
      <w:divsChild>
        <w:div w:id="2004160185">
          <w:marLeft w:val="446"/>
          <w:marRight w:val="0"/>
          <w:marTop w:val="0"/>
          <w:marBottom w:val="0"/>
          <w:divBdr>
            <w:top w:val="none" w:sz="0" w:space="0" w:color="auto"/>
            <w:left w:val="none" w:sz="0" w:space="0" w:color="auto"/>
            <w:bottom w:val="none" w:sz="0" w:space="0" w:color="auto"/>
            <w:right w:val="none" w:sz="0" w:space="0" w:color="auto"/>
          </w:divBdr>
        </w:div>
        <w:div w:id="1264847451">
          <w:marLeft w:val="446"/>
          <w:marRight w:val="0"/>
          <w:marTop w:val="0"/>
          <w:marBottom w:val="0"/>
          <w:divBdr>
            <w:top w:val="none" w:sz="0" w:space="0" w:color="auto"/>
            <w:left w:val="none" w:sz="0" w:space="0" w:color="auto"/>
            <w:bottom w:val="none" w:sz="0" w:space="0" w:color="auto"/>
            <w:right w:val="none" w:sz="0" w:space="0" w:color="auto"/>
          </w:divBdr>
        </w:div>
        <w:div w:id="1142500283">
          <w:marLeft w:val="446"/>
          <w:marRight w:val="0"/>
          <w:marTop w:val="0"/>
          <w:marBottom w:val="0"/>
          <w:divBdr>
            <w:top w:val="none" w:sz="0" w:space="0" w:color="auto"/>
            <w:left w:val="none" w:sz="0" w:space="0" w:color="auto"/>
            <w:bottom w:val="none" w:sz="0" w:space="0" w:color="auto"/>
            <w:right w:val="none" w:sz="0" w:space="0" w:color="auto"/>
          </w:divBdr>
        </w:div>
        <w:div w:id="918057654">
          <w:marLeft w:val="446"/>
          <w:marRight w:val="0"/>
          <w:marTop w:val="0"/>
          <w:marBottom w:val="0"/>
          <w:divBdr>
            <w:top w:val="none" w:sz="0" w:space="0" w:color="auto"/>
            <w:left w:val="none" w:sz="0" w:space="0" w:color="auto"/>
            <w:bottom w:val="none" w:sz="0" w:space="0" w:color="auto"/>
            <w:right w:val="none" w:sz="0" w:space="0" w:color="auto"/>
          </w:divBdr>
        </w:div>
        <w:div w:id="1306818778">
          <w:marLeft w:val="446"/>
          <w:marRight w:val="0"/>
          <w:marTop w:val="0"/>
          <w:marBottom w:val="0"/>
          <w:divBdr>
            <w:top w:val="none" w:sz="0" w:space="0" w:color="auto"/>
            <w:left w:val="none" w:sz="0" w:space="0" w:color="auto"/>
            <w:bottom w:val="none" w:sz="0" w:space="0" w:color="auto"/>
            <w:right w:val="none" w:sz="0" w:space="0" w:color="auto"/>
          </w:divBdr>
        </w:div>
      </w:divsChild>
    </w:div>
    <w:div w:id="1869904374">
      <w:bodyDiv w:val="1"/>
      <w:marLeft w:val="0"/>
      <w:marRight w:val="0"/>
      <w:marTop w:val="0"/>
      <w:marBottom w:val="0"/>
      <w:divBdr>
        <w:top w:val="none" w:sz="0" w:space="0" w:color="auto"/>
        <w:left w:val="none" w:sz="0" w:space="0" w:color="auto"/>
        <w:bottom w:val="none" w:sz="0" w:space="0" w:color="auto"/>
        <w:right w:val="none" w:sz="0" w:space="0" w:color="auto"/>
      </w:divBdr>
    </w:div>
    <w:div w:id="2068186194">
      <w:bodyDiv w:val="1"/>
      <w:marLeft w:val="0"/>
      <w:marRight w:val="0"/>
      <w:marTop w:val="0"/>
      <w:marBottom w:val="0"/>
      <w:divBdr>
        <w:top w:val="none" w:sz="0" w:space="0" w:color="auto"/>
        <w:left w:val="none" w:sz="0" w:space="0" w:color="auto"/>
        <w:bottom w:val="none" w:sz="0" w:space="0" w:color="auto"/>
        <w:right w:val="none" w:sz="0" w:space="0" w:color="auto"/>
      </w:divBdr>
    </w:div>
    <w:div w:id="21419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t.wikipedia.org/wiki/Real-time" TargetMode="External"/><Relationship Id="rId18" Type="http://schemas.openxmlformats.org/officeDocument/2006/relationships/diagramQuickStyle" Target="diagrams/quickStyle1.xml"/><Relationship Id="rId26" Type="http://schemas.openxmlformats.org/officeDocument/2006/relationships/image" Target="media/image10.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Layout" Target="diagrams/layout1.xml"/><Relationship Id="rId25" Type="http://schemas.openxmlformats.org/officeDocument/2006/relationships/image" Target="media/image9.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3.xml"/><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AD0CA0-9428-461C-B927-3973A392ABB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8DDC6DA6-8512-446C-A9BD-833012F98ACA}">
      <dgm:prSet phldrT="[Testo]">
        <dgm:style>
          <a:lnRef idx="1">
            <a:schemeClr val="accent3"/>
          </a:lnRef>
          <a:fillRef idx="2">
            <a:schemeClr val="accent3"/>
          </a:fillRef>
          <a:effectRef idx="1">
            <a:schemeClr val="accent3"/>
          </a:effectRef>
          <a:fontRef idx="minor">
            <a:schemeClr val="dk1"/>
          </a:fontRef>
        </dgm:style>
      </dgm:prSet>
      <dgm:spPr>
        <a:solidFill>
          <a:schemeClr val="bg1">
            <a:lumMod val="85000"/>
          </a:schemeClr>
        </a:solidFill>
        <a:ln>
          <a:solidFill>
            <a:srgbClr val="00B050"/>
          </a:solidFill>
        </a:ln>
      </dgm:spPr>
      <dgm:t>
        <a:bodyPr/>
        <a:lstStyle/>
        <a:p>
          <a:r>
            <a:rPr lang="it-IT">
              <a:solidFill>
                <a:schemeClr val="tx1"/>
              </a:solidFill>
            </a:rPr>
            <a:t>Direzione del servizio</a:t>
          </a:r>
        </a:p>
      </dgm:t>
    </dgm:pt>
    <dgm:pt modelId="{A4D26874-A4C8-4AB9-B263-9959371ADD06}" type="parTrans" cxnId="{BAAB15ED-E656-43EA-9946-31AB56E7F0EB}">
      <dgm:prSet/>
      <dgm:spPr/>
      <dgm:t>
        <a:bodyPr/>
        <a:lstStyle/>
        <a:p>
          <a:endParaRPr lang="it-IT">
            <a:solidFill>
              <a:schemeClr val="tx1"/>
            </a:solidFill>
          </a:endParaRPr>
        </a:p>
      </dgm:t>
    </dgm:pt>
    <dgm:pt modelId="{42639F4F-7A9F-4FED-BE6B-A2948B284631}" type="sibTrans" cxnId="{BAAB15ED-E656-43EA-9946-31AB56E7F0EB}">
      <dgm:prSet/>
      <dgm:spPr/>
      <dgm:t>
        <a:bodyPr/>
        <a:lstStyle/>
        <a:p>
          <a:endParaRPr lang="it-IT">
            <a:solidFill>
              <a:schemeClr val="tx1"/>
            </a:solidFill>
          </a:endParaRPr>
        </a:p>
      </dgm:t>
    </dgm:pt>
    <dgm:pt modelId="{D964AEC7-CCB3-4AA5-8285-1E052EDD80CF}">
      <dgm:prSet phldrT="[Testo]">
        <dgm:style>
          <a:lnRef idx="1">
            <a:schemeClr val="accent3"/>
          </a:lnRef>
          <a:fillRef idx="2">
            <a:schemeClr val="accent3"/>
          </a:fillRef>
          <a:effectRef idx="1">
            <a:schemeClr val="accent3"/>
          </a:effectRef>
          <a:fontRef idx="minor">
            <a:schemeClr val="dk1"/>
          </a:fontRef>
        </dgm:style>
      </dgm:prSet>
      <dgm:spPr>
        <a:solidFill>
          <a:schemeClr val="bg1">
            <a:lumMod val="85000"/>
          </a:schemeClr>
        </a:solidFill>
        <a:ln>
          <a:solidFill>
            <a:srgbClr val="00B050"/>
          </a:solidFill>
        </a:ln>
      </dgm:spPr>
      <dgm:t>
        <a:bodyPr/>
        <a:lstStyle/>
        <a:p>
          <a:r>
            <a:rPr lang="it-IT">
              <a:solidFill>
                <a:schemeClr val="tx1"/>
              </a:solidFill>
            </a:rPr>
            <a:t>Area funzione archivistica di conservazione</a:t>
          </a:r>
        </a:p>
      </dgm:t>
    </dgm:pt>
    <dgm:pt modelId="{C409E38D-8404-427A-9ADA-4731DCD9F42E}" type="parTrans" cxnId="{F5683704-792A-4C19-98EF-B372610ACEAC}">
      <dgm:prSet>
        <dgm:style>
          <a:lnRef idx="1">
            <a:schemeClr val="dk1"/>
          </a:lnRef>
          <a:fillRef idx="0">
            <a:schemeClr val="dk1"/>
          </a:fillRef>
          <a:effectRef idx="0">
            <a:schemeClr val="dk1"/>
          </a:effectRef>
          <a:fontRef idx="minor">
            <a:schemeClr val="tx1"/>
          </a:fontRef>
        </dgm:style>
      </dgm:prSet>
      <dgm:spPr/>
      <dgm:t>
        <a:bodyPr/>
        <a:lstStyle/>
        <a:p>
          <a:endParaRPr lang="it-IT">
            <a:solidFill>
              <a:schemeClr val="tx1"/>
            </a:solidFill>
          </a:endParaRPr>
        </a:p>
      </dgm:t>
    </dgm:pt>
    <dgm:pt modelId="{3BF04C96-B13F-4E2D-B1AE-2E5D317EC336}" type="sibTrans" cxnId="{F5683704-792A-4C19-98EF-B372610ACEAC}">
      <dgm:prSet/>
      <dgm:spPr/>
      <dgm:t>
        <a:bodyPr/>
        <a:lstStyle/>
        <a:p>
          <a:endParaRPr lang="it-IT">
            <a:solidFill>
              <a:schemeClr val="tx1"/>
            </a:solidFill>
          </a:endParaRPr>
        </a:p>
      </dgm:t>
    </dgm:pt>
    <dgm:pt modelId="{00D8C395-8BD3-4FE5-BC7B-26436C923CF2}">
      <dgm:prSet phldrT="[Testo]">
        <dgm:style>
          <a:lnRef idx="1">
            <a:schemeClr val="accent3"/>
          </a:lnRef>
          <a:fillRef idx="2">
            <a:schemeClr val="accent3"/>
          </a:fillRef>
          <a:effectRef idx="1">
            <a:schemeClr val="accent3"/>
          </a:effectRef>
          <a:fontRef idx="minor">
            <a:schemeClr val="dk1"/>
          </a:fontRef>
        </dgm:style>
      </dgm:prSet>
      <dgm:spPr>
        <a:solidFill>
          <a:schemeClr val="bg1">
            <a:lumMod val="85000"/>
          </a:schemeClr>
        </a:solidFill>
        <a:ln>
          <a:solidFill>
            <a:srgbClr val="00B050"/>
          </a:solidFill>
        </a:ln>
      </dgm:spPr>
      <dgm:t>
        <a:bodyPr/>
        <a:lstStyle/>
        <a:p>
          <a:r>
            <a:rPr lang="it-IT">
              <a:solidFill>
                <a:schemeClr val="tx1"/>
              </a:solidFill>
            </a:rPr>
            <a:t>Area tecnologie e sviluppo sistemi di conservazzione</a:t>
          </a:r>
        </a:p>
      </dgm:t>
    </dgm:pt>
    <dgm:pt modelId="{D5943F2F-7234-40B5-BBFF-0722B9FE071F}" type="parTrans" cxnId="{9FCA8442-6E60-47A9-A2E9-8057EA3D5FC9}">
      <dgm:prSet>
        <dgm:style>
          <a:lnRef idx="1">
            <a:schemeClr val="dk1"/>
          </a:lnRef>
          <a:fillRef idx="0">
            <a:schemeClr val="dk1"/>
          </a:fillRef>
          <a:effectRef idx="0">
            <a:schemeClr val="dk1"/>
          </a:effectRef>
          <a:fontRef idx="minor">
            <a:schemeClr val="tx1"/>
          </a:fontRef>
        </dgm:style>
      </dgm:prSet>
      <dgm:spPr/>
      <dgm:t>
        <a:bodyPr/>
        <a:lstStyle/>
        <a:p>
          <a:endParaRPr lang="it-IT">
            <a:solidFill>
              <a:schemeClr val="tx1"/>
            </a:solidFill>
          </a:endParaRPr>
        </a:p>
      </dgm:t>
    </dgm:pt>
    <dgm:pt modelId="{6C1CFC3B-E1F1-4E85-A6DD-CCC9AB812DF0}" type="sibTrans" cxnId="{9FCA8442-6E60-47A9-A2E9-8057EA3D5FC9}">
      <dgm:prSet/>
      <dgm:spPr/>
      <dgm:t>
        <a:bodyPr/>
        <a:lstStyle/>
        <a:p>
          <a:endParaRPr lang="it-IT">
            <a:solidFill>
              <a:schemeClr val="tx1"/>
            </a:solidFill>
          </a:endParaRPr>
        </a:p>
      </dgm:t>
    </dgm:pt>
    <dgm:pt modelId="{946557E8-278B-48A5-8C25-9DBF751CB788}">
      <dgm:prSet phldrT="[Testo]">
        <dgm:style>
          <a:lnRef idx="1">
            <a:schemeClr val="accent3"/>
          </a:lnRef>
          <a:fillRef idx="2">
            <a:schemeClr val="accent3"/>
          </a:fillRef>
          <a:effectRef idx="1">
            <a:schemeClr val="accent3"/>
          </a:effectRef>
          <a:fontRef idx="minor">
            <a:schemeClr val="dk1"/>
          </a:fontRef>
        </dgm:style>
      </dgm:prSet>
      <dgm:spPr>
        <a:solidFill>
          <a:schemeClr val="bg1">
            <a:lumMod val="85000"/>
          </a:schemeClr>
        </a:solidFill>
        <a:ln>
          <a:solidFill>
            <a:srgbClr val="00B050"/>
          </a:solidFill>
        </a:ln>
      </dgm:spPr>
      <dgm:t>
        <a:bodyPr/>
        <a:lstStyle/>
        <a:p>
          <a:r>
            <a:rPr lang="it-IT">
              <a:solidFill>
                <a:schemeClr val="tx1"/>
              </a:solidFill>
            </a:rPr>
            <a:t>Area servizi tecnologici ed infrastrutture </a:t>
          </a:r>
        </a:p>
      </dgm:t>
    </dgm:pt>
    <dgm:pt modelId="{370CB0BE-92EB-48B1-ABFF-5B642CB626CE}" type="parTrans" cxnId="{0ECC486B-1855-4BB9-8111-D0A262E621A0}">
      <dgm:prSet>
        <dgm:style>
          <a:lnRef idx="1">
            <a:schemeClr val="dk1"/>
          </a:lnRef>
          <a:fillRef idx="0">
            <a:schemeClr val="dk1"/>
          </a:fillRef>
          <a:effectRef idx="0">
            <a:schemeClr val="dk1"/>
          </a:effectRef>
          <a:fontRef idx="minor">
            <a:schemeClr val="tx1"/>
          </a:fontRef>
        </dgm:style>
      </dgm:prSet>
      <dgm:spPr/>
      <dgm:t>
        <a:bodyPr/>
        <a:lstStyle/>
        <a:p>
          <a:endParaRPr lang="it-IT">
            <a:solidFill>
              <a:schemeClr val="tx1"/>
            </a:solidFill>
          </a:endParaRPr>
        </a:p>
      </dgm:t>
    </dgm:pt>
    <dgm:pt modelId="{703B6B5E-B150-4E7D-BBE0-9D36B9F716E0}" type="sibTrans" cxnId="{0ECC486B-1855-4BB9-8111-D0A262E621A0}">
      <dgm:prSet/>
      <dgm:spPr/>
      <dgm:t>
        <a:bodyPr/>
        <a:lstStyle/>
        <a:p>
          <a:endParaRPr lang="it-IT">
            <a:solidFill>
              <a:schemeClr val="tx1"/>
            </a:solidFill>
          </a:endParaRPr>
        </a:p>
      </dgm:t>
    </dgm:pt>
    <dgm:pt modelId="{95643A46-74A9-4BB4-A5E8-0454EDF42054}" type="asst">
      <dgm:prSet phldrT="[Testo]">
        <dgm:style>
          <a:lnRef idx="1">
            <a:schemeClr val="accent3"/>
          </a:lnRef>
          <a:fillRef idx="2">
            <a:schemeClr val="accent3"/>
          </a:fillRef>
          <a:effectRef idx="1">
            <a:schemeClr val="accent3"/>
          </a:effectRef>
          <a:fontRef idx="minor">
            <a:schemeClr val="dk1"/>
          </a:fontRef>
        </dgm:style>
      </dgm:prSet>
      <dgm:spPr>
        <a:solidFill>
          <a:schemeClr val="bg1">
            <a:lumMod val="85000"/>
          </a:schemeClr>
        </a:solidFill>
        <a:ln>
          <a:solidFill>
            <a:srgbClr val="00B050"/>
          </a:solidFill>
        </a:ln>
      </dgm:spPr>
      <dgm:t>
        <a:bodyPr/>
        <a:lstStyle/>
        <a:p>
          <a:r>
            <a:rPr lang="it-IT">
              <a:solidFill>
                <a:schemeClr val="tx1"/>
              </a:solidFill>
            </a:rPr>
            <a:t>Area funzioni di supporto </a:t>
          </a:r>
          <a:r>
            <a:rPr lang="it-IT">
              <a:solidFill>
                <a:schemeClr val="tx1"/>
              </a:solidFill>
              <a:highlight>
                <a:srgbClr val="FFFF00"/>
              </a:highlight>
            </a:rPr>
            <a:t>(segreteria,legale, comunicazione</a:t>
          </a:r>
          <a:r>
            <a:rPr lang="it-IT">
              <a:solidFill>
                <a:schemeClr val="tx1"/>
              </a:solidFill>
            </a:rPr>
            <a:t>)</a:t>
          </a:r>
        </a:p>
      </dgm:t>
    </dgm:pt>
    <dgm:pt modelId="{5AD5ACF3-3AAC-4ED1-9968-6F5F37573572}" type="sibTrans" cxnId="{55AAB488-3CEE-420C-B7CC-69A363AC3AD4}">
      <dgm:prSet/>
      <dgm:spPr/>
      <dgm:t>
        <a:bodyPr/>
        <a:lstStyle/>
        <a:p>
          <a:endParaRPr lang="it-IT">
            <a:solidFill>
              <a:schemeClr val="tx1"/>
            </a:solidFill>
          </a:endParaRPr>
        </a:p>
      </dgm:t>
    </dgm:pt>
    <dgm:pt modelId="{54E56DE2-EFF8-4349-B5D7-3D9BC7C210E8}" type="parTrans" cxnId="{55AAB488-3CEE-420C-B7CC-69A363AC3AD4}">
      <dgm:prSet>
        <dgm:style>
          <a:lnRef idx="1">
            <a:schemeClr val="dk1"/>
          </a:lnRef>
          <a:fillRef idx="0">
            <a:schemeClr val="dk1"/>
          </a:fillRef>
          <a:effectRef idx="0">
            <a:schemeClr val="dk1"/>
          </a:effectRef>
          <a:fontRef idx="minor">
            <a:schemeClr val="tx1"/>
          </a:fontRef>
        </dgm:style>
      </dgm:prSet>
      <dgm:spPr/>
      <dgm:t>
        <a:bodyPr/>
        <a:lstStyle/>
        <a:p>
          <a:endParaRPr lang="it-IT">
            <a:solidFill>
              <a:schemeClr val="tx1"/>
            </a:solidFill>
          </a:endParaRPr>
        </a:p>
      </dgm:t>
    </dgm:pt>
    <dgm:pt modelId="{725F4935-75FA-4D3F-8892-54E5FB9ADF5F}">
      <dgm:prSet phldrT="[Testo]">
        <dgm:style>
          <a:lnRef idx="1">
            <a:schemeClr val="accent3"/>
          </a:lnRef>
          <a:fillRef idx="2">
            <a:schemeClr val="accent3"/>
          </a:fillRef>
          <a:effectRef idx="1">
            <a:schemeClr val="accent3"/>
          </a:effectRef>
          <a:fontRef idx="minor">
            <a:schemeClr val="dk1"/>
          </a:fontRef>
        </dgm:style>
      </dgm:prSet>
      <dgm:spPr>
        <a:solidFill>
          <a:schemeClr val="bg1">
            <a:lumMod val="85000"/>
          </a:schemeClr>
        </a:solidFill>
        <a:ln>
          <a:solidFill>
            <a:srgbClr val="00B050"/>
          </a:solidFill>
        </a:ln>
      </dgm:spPr>
      <dgm:t>
        <a:bodyPr/>
        <a:lstStyle/>
        <a:p>
          <a:r>
            <a:rPr lang="it-IT">
              <a:solidFill>
                <a:schemeClr val="tx1"/>
              </a:solidFill>
            </a:rPr>
            <a:t>Area esercizio dei servizi di conservazione</a:t>
          </a:r>
        </a:p>
      </dgm:t>
    </dgm:pt>
    <dgm:pt modelId="{652BC180-871F-4B25-925D-D6CD9A7A7590}" type="parTrans" cxnId="{E5D08ADE-01D1-40DC-AB45-DE7D2CFECC92}">
      <dgm:prSet>
        <dgm:style>
          <a:lnRef idx="1">
            <a:schemeClr val="dk1"/>
          </a:lnRef>
          <a:fillRef idx="0">
            <a:schemeClr val="dk1"/>
          </a:fillRef>
          <a:effectRef idx="0">
            <a:schemeClr val="dk1"/>
          </a:effectRef>
          <a:fontRef idx="minor">
            <a:schemeClr val="tx1"/>
          </a:fontRef>
        </dgm:style>
      </dgm:prSet>
      <dgm:spPr/>
      <dgm:t>
        <a:bodyPr/>
        <a:lstStyle/>
        <a:p>
          <a:endParaRPr lang="it-IT"/>
        </a:p>
      </dgm:t>
    </dgm:pt>
    <dgm:pt modelId="{F961F682-A9AA-4790-83B8-76F3A5817158}" type="sibTrans" cxnId="{E5D08ADE-01D1-40DC-AB45-DE7D2CFECC92}">
      <dgm:prSet/>
      <dgm:spPr/>
      <dgm:t>
        <a:bodyPr/>
        <a:lstStyle/>
        <a:p>
          <a:endParaRPr lang="it-IT">
            <a:solidFill>
              <a:schemeClr val="tx1"/>
            </a:solidFill>
          </a:endParaRPr>
        </a:p>
      </dgm:t>
    </dgm:pt>
    <dgm:pt modelId="{49489A50-C9E9-467C-90D0-380B8DA7DB5D}" type="asst">
      <dgm:prSet phldrT="[Testo]">
        <dgm:style>
          <a:lnRef idx="1">
            <a:schemeClr val="accent3"/>
          </a:lnRef>
          <a:fillRef idx="2">
            <a:schemeClr val="accent3"/>
          </a:fillRef>
          <a:effectRef idx="1">
            <a:schemeClr val="accent3"/>
          </a:effectRef>
          <a:fontRef idx="minor">
            <a:schemeClr val="dk1"/>
          </a:fontRef>
        </dgm:style>
      </dgm:prSet>
      <dgm:spPr>
        <a:solidFill>
          <a:schemeClr val="bg1">
            <a:lumMod val="85000"/>
          </a:schemeClr>
        </a:solidFill>
        <a:ln>
          <a:solidFill>
            <a:srgbClr val="00B050"/>
          </a:solidFill>
        </a:ln>
      </dgm:spPr>
      <dgm:t>
        <a:bodyPr/>
        <a:lstStyle/>
        <a:p>
          <a:r>
            <a:rPr lang="it-IT" dirty="0">
              <a:solidFill>
                <a:schemeClr val="tx1"/>
              </a:solidFill>
            </a:rPr>
            <a:t>Sicurezza</a:t>
          </a:r>
        </a:p>
      </dgm:t>
    </dgm:pt>
    <dgm:pt modelId="{EFD01520-F086-4C12-BAEE-88AFC6FDC612}" type="parTrans" cxnId="{CBCAF802-0694-4184-A6E4-542249483897}">
      <dgm:prSet>
        <dgm:style>
          <a:lnRef idx="1">
            <a:schemeClr val="dk1"/>
          </a:lnRef>
          <a:fillRef idx="0">
            <a:schemeClr val="dk1"/>
          </a:fillRef>
          <a:effectRef idx="0">
            <a:schemeClr val="dk1"/>
          </a:effectRef>
          <a:fontRef idx="minor">
            <a:schemeClr val="tx1"/>
          </a:fontRef>
        </dgm:style>
      </dgm:prSet>
      <dgm:spPr/>
      <dgm:t>
        <a:bodyPr/>
        <a:lstStyle/>
        <a:p>
          <a:endParaRPr lang="it-IT">
            <a:solidFill>
              <a:schemeClr val="tx1"/>
            </a:solidFill>
          </a:endParaRPr>
        </a:p>
      </dgm:t>
    </dgm:pt>
    <dgm:pt modelId="{3FB5D76D-23B0-40EC-8C9E-8A638CF75644}" type="sibTrans" cxnId="{CBCAF802-0694-4184-A6E4-542249483897}">
      <dgm:prSet/>
      <dgm:spPr/>
      <dgm:t>
        <a:bodyPr/>
        <a:lstStyle/>
        <a:p>
          <a:endParaRPr lang="it-IT">
            <a:solidFill>
              <a:schemeClr val="tx1"/>
            </a:solidFill>
          </a:endParaRPr>
        </a:p>
      </dgm:t>
    </dgm:pt>
    <dgm:pt modelId="{2BC472DF-E1F3-447B-A84D-24C109EFF37B}" type="asst">
      <dgm:prSet phldrT="[Testo]">
        <dgm:style>
          <a:lnRef idx="1">
            <a:schemeClr val="accent3"/>
          </a:lnRef>
          <a:fillRef idx="2">
            <a:schemeClr val="accent3"/>
          </a:fillRef>
          <a:effectRef idx="1">
            <a:schemeClr val="accent3"/>
          </a:effectRef>
          <a:fontRef idx="minor">
            <a:schemeClr val="dk1"/>
          </a:fontRef>
        </dgm:style>
      </dgm:prSet>
      <dgm:spPr>
        <a:solidFill>
          <a:schemeClr val="bg1">
            <a:lumMod val="85000"/>
          </a:schemeClr>
        </a:solidFill>
        <a:ln>
          <a:solidFill>
            <a:srgbClr val="00B050"/>
          </a:solidFill>
        </a:ln>
      </dgm:spPr>
      <dgm:t>
        <a:bodyPr/>
        <a:lstStyle/>
        <a:p>
          <a:r>
            <a:rPr lang="it-IT" dirty="0">
              <a:solidFill>
                <a:schemeClr val="tx1"/>
              </a:solidFill>
            </a:rPr>
            <a:t>Trattamento </a:t>
          </a:r>
          <a:r>
            <a:rPr lang="it-IT">
              <a:solidFill>
                <a:schemeClr val="tx1"/>
              </a:solidFill>
            </a:rPr>
            <a:t>dei dati</a:t>
          </a:r>
          <a:endParaRPr lang="it-IT" dirty="0">
            <a:solidFill>
              <a:schemeClr val="tx1"/>
            </a:solidFill>
          </a:endParaRPr>
        </a:p>
      </dgm:t>
    </dgm:pt>
    <dgm:pt modelId="{C7378585-59F7-48A4-B2D7-5CC8E712726B}" type="parTrans" cxnId="{F4F00056-AB97-437C-AB3B-52E4119C00F6}">
      <dgm:prSet>
        <dgm:style>
          <a:lnRef idx="1">
            <a:schemeClr val="dk1"/>
          </a:lnRef>
          <a:fillRef idx="0">
            <a:schemeClr val="dk1"/>
          </a:fillRef>
          <a:effectRef idx="0">
            <a:schemeClr val="dk1"/>
          </a:effectRef>
          <a:fontRef idx="minor">
            <a:schemeClr val="tx1"/>
          </a:fontRef>
        </dgm:style>
      </dgm:prSet>
      <dgm:spPr/>
      <dgm:t>
        <a:bodyPr/>
        <a:lstStyle/>
        <a:p>
          <a:endParaRPr lang="it-IT">
            <a:solidFill>
              <a:schemeClr val="tx1"/>
            </a:solidFill>
          </a:endParaRPr>
        </a:p>
      </dgm:t>
    </dgm:pt>
    <dgm:pt modelId="{0D9420F7-AFB3-4E64-8E29-8230D3A83D3D}" type="sibTrans" cxnId="{F4F00056-AB97-437C-AB3B-52E4119C00F6}">
      <dgm:prSet/>
      <dgm:spPr/>
      <dgm:t>
        <a:bodyPr/>
        <a:lstStyle/>
        <a:p>
          <a:endParaRPr lang="it-IT"/>
        </a:p>
      </dgm:t>
    </dgm:pt>
    <dgm:pt modelId="{D1E984F6-28AE-4482-98F1-07E0516413DD}" type="pres">
      <dgm:prSet presAssocID="{47AD0CA0-9428-461C-B927-3973A392ABBC}" presName="hierChild1" presStyleCnt="0">
        <dgm:presLayoutVars>
          <dgm:orgChart val="1"/>
          <dgm:chPref val="1"/>
          <dgm:dir/>
          <dgm:animOne val="branch"/>
          <dgm:animLvl val="lvl"/>
          <dgm:resizeHandles/>
        </dgm:presLayoutVars>
      </dgm:prSet>
      <dgm:spPr/>
    </dgm:pt>
    <dgm:pt modelId="{8E622DE5-900C-4EC3-833D-0683FD776E7F}" type="pres">
      <dgm:prSet presAssocID="{8DDC6DA6-8512-446C-A9BD-833012F98ACA}" presName="hierRoot1" presStyleCnt="0">
        <dgm:presLayoutVars>
          <dgm:hierBranch val="init"/>
        </dgm:presLayoutVars>
      </dgm:prSet>
      <dgm:spPr/>
    </dgm:pt>
    <dgm:pt modelId="{6108617E-4130-44D9-B46D-626F93989FB5}" type="pres">
      <dgm:prSet presAssocID="{8DDC6DA6-8512-446C-A9BD-833012F98ACA}" presName="rootComposite1" presStyleCnt="0"/>
      <dgm:spPr/>
    </dgm:pt>
    <dgm:pt modelId="{6B7D0FA0-9E89-4B70-9C54-95CFA110BDBD}" type="pres">
      <dgm:prSet presAssocID="{8DDC6DA6-8512-446C-A9BD-833012F98ACA}" presName="rootText1" presStyleLbl="node0" presStyleIdx="0" presStyleCnt="1" custLinFactNeighborX="-917" custLinFactNeighborY="47642">
        <dgm:presLayoutVars>
          <dgm:chPref val="3"/>
        </dgm:presLayoutVars>
      </dgm:prSet>
      <dgm:spPr/>
    </dgm:pt>
    <dgm:pt modelId="{2BB7A8BA-ECBD-4499-BFE0-261E1A077941}" type="pres">
      <dgm:prSet presAssocID="{8DDC6DA6-8512-446C-A9BD-833012F98ACA}" presName="rootConnector1" presStyleLbl="node1" presStyleIdx="0" presStyleCnt="0"/>
      <dgm:spPr/>
    </dgm:pt>
    <dgm:pt modelId="{4AA2A078-8B28-4E34-89C6-E95D239F2CF1}" type="pres">
      <dgm:prSet presAssocID="{8DDC6DA6-8512-446C-A9BD-833012F98ACA}" presName="hierChild2" presStyleCnt="0"/>
      <dgm:spPr/>
    </dgm:pt>
    <dgm:pt modelId="{817BA6F5-AD16-4D73-BEE2-EBF25D57873B}" type="pres">
      <dgm:prSet presAssocID="{C409E38D-8404-427A-9ADA-4731DCD9F42E}" presName="Name37" presStyleLbl="parChTrans1D2" presStyleIdx="0" presStyleCnt="7"/>
      <dgm:spPr/>
    </dgm:pt>
    <dgm:pt modelId="{A628444B-7FCE-4A82-9AFA-0EAC67A2DFD7}" type="pres">
      <dgm:prSet presAssocID="{D964AEC7-CCB3-4AA5-8285-1E052EDD80CF}" presName="hierRoot2" presStyleCnt="0">
        <dgm:presLayoutVars>
          <dgm:hierBranch val="init"/>
        </dgm:presLayoutVars>
      </dgm:prSet>
      <dgm:spPr/>
    </dgm:pt>
    <dgm:pt modelId="{2AD390F3-6FC8-4880-81C2-C527C552B926}" type="pres">
      <dgm:prSet presAssocID="{D964AEC7-CCB3-4AA5-8285-1E052EDD80CF}" presName="rootComposite" presStyleCnt="0"/>
      <dgm:spPr/>
    </dgm:pt>
    <dgm:pt modelId="{87A617F6-5F4C-43C3-9C19-F6531BFFECA3}" type="pres">
      <dgm:prSet presAssocID="{D964AEC7-CCB3-4AA5-8285-1E052EDD80CF}" presName="rootText" presStyleLbl="node2" presStyleIdx="0" presStyleCnt="4" custLinFactNeighborX="688" custLinFactNeighborY="-78358">
        <dgm:presLayoutVars>
          <dgm:chPref val="3"/>
        </dgm:presLayoutVars>
      </dgm:prSet>
      <dgm:spPr/>
    </dgm:pt>
    <dgm:pt modelId="{7849AA5F-DAE9-4EC3-90C6-E1ABBFB4B483}" type="pres">
      <dgm:prSet presAssocID="{D964AEC7-CCB3-4AA5-8285-1E052EDD80CF}" presName="rootConnector" presStyleLbl="node2" presStyleIdx="0" presStyleCnt="4"/>
      <dgm:spPr/>
    </dgm:pt>
    <dgm:pt modelId="{D2C3EBF9-E0A6-4C9D-AECC-066FF27A98A3}" type="pres">
      <dgm:prSet presAssocID="{D964AEC7-CCB3-4AA5-8285-1E052EDD80CF}" presName="hierChild4" presStyleCnt="0"/>
      <dgm:spPr/>
    </dgm:pt>
    <dgm:pt modelId="{9A525B1F-BBE5-49FC-9302-9ED6B22F07FB}" type="pres">
      <dgm:prSet presAssocID="{D964AEC7-CCB3-4AA5-8285-1E052EDD80CF}" presName="hierChild5" presStyleCnt="0"/>
      <dgm:spPr/>
    </dgm:pt>
    <dgm:pt modelId="{1D5B3D60-585E-4DDC-862F-D5D0E01A8282}" type="pres">
      <dgm:prSet presAssocID="{370CB0BE-92EB-48B1-ABFF-5B642CB626CE}" presName="Name37" presStyleLbl="parChTrans1D2" presStyleIdx="1" presStyleCnt="7"/>
      <dgm:spPr/>
    </dgm:pt>
    <dgm:pt modelId="{F63A039B-5341-4CD2-8563-ADD2B0050B96}" type="pres">
      <dgm:prSet presAssocID="{946557E8-278B-48A5-8C25-9DBF751CB788}" presName="hierRoot2" presStyleCnt="0">
        <dgm:presLayoutVars>
          <dgm:hierBranch val="init"/>
        </dgm:presLayoutVars>
      </dgm:prSet>
      <dgm:spPr/>
    </dgm:pt>
    <dgm:pt modelId="{52A60E5E-1719-49AD-B52D-001FF0555412}" type="pres">
      <dgm:prSet presAssocID="{946557E8-278B-48A5-8C25-9DBF751CB788}" presName="rootComposite" presStyleCnt="0"/>
      <dgm:spPr/>
    </dgm:pt>
    <dgm:pt modelId="{FB68E2FB-ADAE-42C9-BF40-68E069FC8787}" type="pres">
      <dgm:prSet presAssocID="{946557E8-278B-48A5-8C25-9DBF751CB788}" presName="rootText" presStyleLbl="node2" presStyleIdx="1" presStyleCnt="4" custLinFactNeighborX="688" custLinFactNeighborY="-78358">
        <dgm:presLayoutVars>
          <dgm:chPref val="3"/>
        </dgm:presLayoutVars>
      </dgm:prSet>
      <dgm:spPr/>
    </dgm:pt>
    <dgm:pt modelId="{D33C15BD-CF79-407C-A30D-1D4CBF37671D}" type="pres">
      <dgm:prSet presAssocID="{946557E8-278B-48A5-8C25-9DBF751CB788}" presName="rootConnector" presStyleLbl="node2" presStyleIdx="1" presStyleCnt="4"/>
      <dgm:spPr/>
    </dgm:pt>
    <dgm:pt modelId="{E737D337-599E-45F4-9FF5-411D1164CD81}" type="pres">
      <dgm:prSet presAssocID="{946557E8-278B-48A5-8C25-9DBF751CB788}" presName="hierChild4" presStyleCnt="0"/>
      <dgm:spPr/>
    </dgm:pt>
    <dgm:pt modelId="{528570E3-BB15-49BF-94ED-E528444E6523}" type="pres">
      <dgm:prSet presAssocID="{946557E8-278B-48A5-8C25-9DBF751CB788}" presName="hierChild5" presStyleCnt="0"/>
      <dgm:spPr/>
    </dgm:pt>
    <dgm:pt modelId="{F63E1EF7-8E1A-4A4A-AFDA-14A1BFF3B1BF}" type="pres">
      <dgm:prSet presAssocID="{D5943F2F-7234-40B5-BBFF-0722B9FE071F}" presName="Name37" presStyleLbl="parChTrans1D2" presStyleIdx="2" presStyleCnt="7"/>
      <dgm:spPr/>
    </dgm:pt>
    <dgm:pt modelId="{86367E71-5EED-490E-9E94-8ABE30587BF2}" type="pres">
      <dgm:prSet presAssocID="{00D8C395-8BD3-4FE5-BC7B-26436C923CF2}" presName="hierRoot2" presStyleCnt="0">
        <dgm:presLayoutVars>
          <dgm:hierBranch val="init"/>
        </dgm:presLayoutVars>
      </dgm:prSet>
      <dgm:spPr/>
    </dgm:pt>
    <dgm:pt modelId="{B61C1ACA-4597-4FDB-9083-CBAE85F710BB}" type="pres">
      <dgm:prSet presAssocID="{00D8C395-8BD3-4FE5-BC7B-26436C923CF2}" presName="rootComposite" presStyleCnt="0"/>
      <dgm:spPr/>
    </dgm:pt>
    <dgm:pt modelId="{89496E18-16F2-45D8-AD38-F502E47B0223}" type="pres">
      <dgm:prSet presAssocID="{00D8C395-8BD3-4FE5-BC7B-26436C923CF2}" presName="rootText" presStyleLbl="node2" presStyleIdx="2" presStyleCnt="4" custLinFactNeighborX="-458" custLinFactNeighborY="-78358">
        <dgm:presLayoutVars>
          <dgm:chPref val="3"/>
        </dgm:presLayoutVars>
      </dgm:prSet>
      <dgm:spPr/>
    </dgm:pt>
    <dgm:pt modelId="{5BE823DE-760C-42BA-B707-DD171FEE8DAF}" type="pres">
      <dgm:prSet presAssocID="{00D8C395-8BD3-4FE5-BC7B-26436C923CF2}" presName="rootConnector" presStyleLbl="node2" presStyleIdx="2" presStyleCnt="4"/>
      <dgm:spPr/>
    </dgm:pt>
    <dgm:pt modelId="{F3E8F7F5-FFCF-4EB0-9A8E-6FD6EA3A4A9B}" type="pres">
      <dgm:prSet presAssocID="{00D8C395-8BD3-4FE5-BC7B-26436C923CF2}" presName="hierChild4" presStyleCnt="0"/>
      <dgm:spPr/>
    </dgm:pt>
    <dgm:pt modelId="{F02B60C1-80BB-46B8-A550-09413561E9F6}" type="pres">
      <dgm:prSet presAssocID="{00D8C395-8BD3-4FE5-BC7B-26436C923CF2}" presName="hierChild5" presStyleCnt="0"/>
      <dgm:spPr/>
    </dgm:pt>
    <dgm:pt modelId="{1DDAE2F4-EF0C-431E-A9CC-4DE4D5955291}" type="pres">
      <dgm:prSet presAssocID="{652BC180-871F-4B25-925D-D6CD9A7A7590}" presName="Name37" presStyleLbl="parChTrans1D2" presStyleIdx="3" presStyleCnt="7"/>
      <dgm:spPr/>
    </dgm:pt>
    <dgm:pt modelId="{BC2082F6-667C-4B31-BE4E-79103CB521C3}" type="pres">
      <dgm:prSet presAssocID="{725F4935-75FA-4D3F-8892-54E5FB9ADF5F}" presName="hierRoot2" presStyleCnt="0">
        <dgm:presLayoutVars>
          <dgm:hierBranch val="init"/>
        </dgm:presLayoutVars>
      </dgm:prSet>
      <dgm:spPr/>
    </dgm:pt>
    <dgm:pt modelId="{621F3846-E1EF-4F67-A500-8ACC72A319B0}" type="pres">
      <dgm:prSet presAssocID="{725F4935-75FA-4D3F-8892-54E5FB9ADF5F}" presName="rootComposite" presStyleCnt="0"/>
      <dgm:spPr/>
    </dgm:pt>
    <dgm:pt modelId="{9B338F8F-A38F-4AE6-ADB9-89C4DC046212}" type="pres">
      <dgm:prSet presAssocID="{725F4935-75FA-4D3F-8892-54E5FB9ADF5F}" presName="rootText" presStyleLbl="node2" presStyleIdx="3" presStyleCnt="4" custLinFactNeighborX="-458" custLinFactNeighborY="-78358">
        <dgm:presLayoutVars>
          <dgm:chPref val="3"/>
        </dgm:presLayoutVars>
      </dgm:prSet>
      <dgm:spPr/>
    </dgm:pt>
    <dgm:pt modelId="{B77292D0-4087-494D-83A2-FF0CBD682FB4}" type="pres">
      <dgm:prSet presAssocID="{725F4935-75FA-4D3F-8892-54E5FB9ADF5F}" presName="rootConnector" presStyleLbl="node2" presStyleIdx="3" presStyleCnt="4"/>
      <dgm:spPr/>
    </dgm:pt>
    <dgm:pt modelId="{590C1DAC-9DFC-4E53-BD75-144EED59EB81}" type="pres">
      <dgm:prSet presAssocID="{725F4935-75FA-4D3F-8892-54E5FB9ADF5F}" presName="hierChild4" presStyleCnt="0"/>
      <dgm:spPr/>
    </dgm:pt>
    <dgm:pt modelId="{ED7238B4-D742-4256-B5AE-A8DCE8EF632C}" type="pres">
      <dgm:prSet presAssocID="{725F4935-75FA-4D3F-8892-54E5FB9ADF5F}" presName="hierChild5" presStyleCnt="0"/>
      <dgm:spPr/>
    </dgm:pt>
    <dgm:pt modelId="{2C04E991-9D9C-4AB3-BD32-C783ECBF8136}" type="pres">
      <dgm:prSet presAssocID="{8DDC6DA6-8512-446C-A9BD-833012F98ACA}" presName="hierChild3" presStyleCnt="0"/>
      <dgm:spPr/>
    </dgm:pt>
    <dgm:pt modelId="{50BB1F0E-B169-4B42-A507-A79AF20F58DB}" type="pres">
      <dgm:prSet presAssocID="{54E56DE2-EFF8-4349-B5D7-3D9BC7C210E8}" presName="Name111" presStyleLbl="parChTrans1D2" presStyleIdx="4" presStyleCnt="7"/>
      <dgm:spPr/>
    </dgm:pt>
    <dgm:pt modelId="{52C60CF2-5F5F-434B-AF8D-C23C292C44A0}" type="pres">
      <dgm:prSet presAssocID="{95643A46-74A9-4BB4-A5E8-0454EDF42054}" presName="hierRoot3" presStyleCnt="0">
        <dgm:presLayoutVars>
          <dgm:hierBranch val="init"/>
        </dgm:presLayoutVars>
      </dgm:prSet>
      <dgm:spPr/>
    </dgm:pt>
    <dgm:pt modelId="{B43CCA01-78E4-43A4-AC27-4046E89580F5}" type="pres">
      <dgm:prSet presAssocID="{95643A46-74A9-4BB4-A5E8-0454EDF42054}" presName="rootComposite3" presStyleCnt="0"/>
      <dgm:spPr/>
    </dgm:pt>
    <dgm:pt modelId="{29B71E6E-B8C2-43F1-9B67-ED6239C138E4}" type="pres">
      <dgm:prSet presAssocID="{95643A46-74A9-4BB4-A5E8-0454EDF42054}" presName="rootText3" presStyleLbl="asst1" presStyleIdx="0" presStyleCnt="3" custScaleX="133813" custLinFactNeighborX="-1375" custLinFactNeighborY="36196">
        <dgm:presLayoutVars>
          <dgm:chPref val="3"/>
        </dgm:presLayoutVars>
      </dgm:prSet>
      <dgm:spPr/>
    </dgm:pt>
    <dgm:pt modelId="{093019A9-8A49-4C86-93BC-7A27FCCBF23F}" type="pres">
      <dgm:prSet presAssocID="{95643A46-74A9-4BB4-A5E8-0454EDF42054}" presName="rootConnector3" presStyleLbl="asst1" presStyleIdx="0" presStyleCnt="3"/>
      <dgm:spPr/>
    </dgm:pt>
    <dgm:pt modelId="{66426430-DCD9-4A8E-B9B4-43BBDE23C554}" type="pres">
      <dgm:prSet presAssocID="{95643A46-74A9-4BB4-A5E8-0454EDF42054}" presName="hierChild6" presStyleCnt="0"/>
      <dgm:spPr/>
    </dgm:pt>
    <dgm:pt modelId="{5BA6EFCA-30D6-4D99-9B7B-CBF2DD5195A6}" type="pres">
      <dgm:prSet presAssocID="{95643A46-74A9-4BB4-A5E8-0454EDF42054}" presName="hierChild7" presStyleCnt="0"/>
      <dgm:spPr/>
    </dgm:pt>
    <dgm:pt modelId="{82D4EDB8-8C31-46D0-89E4-53F20FE31ACC}" type="pres">
      <dgm:prSet presAssocID="{EFD01520-F086-4C12-BAEE-88AFC6FDC612}" presName="Name111" presStyleLbl="parChTrans1D2" presStyleIdx="5" presStyleCnt="7"/>
      <dgm:spPr/>
    </dgm:pt>
    <dgm:pt modelId="{A231D895-06E7-4919-9719-784611F9E607}" type="pres">
      <dgm:prSet presAssocID="{49489A50-C9E9-467C-90D0-380B8DA7DB5D}" presName="hierRoot3" presStyleCnt="0">
        <dgm:presLayoutVars>
          <dgm:hierBranch val="init"/>
        </dgm:presLayoutVars>
      </dgm:prSet>
      <dgm:spPr/>
    </dgm:pt>
    <dgm:pt modelId="{277F9361-3BA7-49D4-9C52-B79AE25CF005}" type="pres">
      <dgm:prSet presAssocID="{49489A50-C9E9-467C-90D0-380B8DA7DB5D}" presName="rootComposite3" presStyleCnt="0"/>
      <dgm:spPr/>
    </dgm:pt>
    <dgm:pt modelId="{D375C6B8-6984-4A02-8516-318BA0BF12F5}" type="pres">
      <dgm:prSet presAssocID="{49489A50-C9E9-467C-90D0-380B8DA7DB5D}" presName="rootText3" presStyleLbl="asst1" presStyleIdx="1" presStyleCnt="3" custScaleX="133813" custScaleY="50916" custLinFactNeighborX="-1804" custLinFactNeighborY="3239">
        <dgm:presLayoutVars>
          <dgm:chPref val="3"/>
        </dgm:presLayoutVars>
      </dgm:prSet>
      <dgm:spPr/>
    </dgm:pt>
    <dgm:pt modelId="{8E7D634B-1CB5-4719-B5D5-5E08483D54E4}" type="pres">
      <dgm:prSet presAssocID="{49489A50-C9E9-467C-90D0-380B8DA7DB5D}" presName="rootConnector3" presStyleLbl="asst1" presStyleIdx="1" presStyleCnt="3"/>
      <dgm:spPr/>
    </dgm:pt>
    <dgm:pt modelId="{88D3F118-D1C3-41B7-8269-458F7510DBF4}" type="pres">
      <dgm:prSet presAssocID="{49489A50-C9E9-467C-90D0-380B8DA7DB5D}" presName="hierChild6" presStyleCnt="0"/>
      <dgm:spPr/>
    </dgm:pt>
    <dgm:pt modelId="{1514D8F1-AFCF-4D25-8034-4A5F837CC609}" type="pres">
      <dgm:prSet presAssocID="{49489A50-C9E9-467C-90D0-380B8DA7DB5D}" presName="hierChild7" presStyleCnt="0"/>
      <dgm:spPr/>
    </dgm:pt>
    <dgm:pt modelId="{D1807FF5-2908-4628-B19A-38C6BF4667E1}" type="pres">
      <dgm:prSet presAssocID="{C7378585-59F7-48A4-B2D7-5CC8E712726B}" presName="Name111" presStyleLbl="parChTrans1D2" presStyleIdx="6" presStyleCnt="7"/>
      <dgm:spPr/>
    </dgm:pt>
    <dgm:pt modelId="{C2FF0FD7-B2D8-4B89-B94E-A4D271D1763C}" type="pres">
      <dgm:prSet presAssocID="{2BC472DF-E1F3-447B-A84D-24C109EFF37B}" presName="hierRoot3" presStyleCnt="0">
        <dgm:presLayoutVars>
          <dgm:hierBranch val="init"/>
        </dgm:presLayoutVars>
      </dgm:prSet>
      <dgm:spPr/>
    </dgm:pt>
    <dgm:pt modelId="{71EDED6D-6FE9-4A69-88CD-D7DEF3CDF7D1}" type="pres">
      <dgm:prSet presAssocID="{2BC472DF-E1F3-447B-A84D-24C109EFF37B}" presName="rootComposite3" presStyleCnt="0"/>
      <dgm:spPr/>
    </dgm:pt>
    <dgm:pt modelId="{B1598A58-3942-4AE3-8DF9-5C64C21092D8}" type="pres">
      <dgm:prSet presAssocID="{2BC472DF-E1F3-447B-A84D-24C109EFF37B}" presName="rootText3" presStyleLbl="asst1" presStyleIdx="2" presStyleCnt="3" custScaleX="133813" custScaleY="50916" custLinFactX="54299" custLinFactNeighborX="100000" custLinFactNeighborY="-62074">
        <dgm:presLayoutVars>
          <dgm:chPref val="3"/>
        </dgm:presLayoutVars>
      </dgm:prSet>
      <dgm:spPr/>
    </dgm:pt>
    <dgm:pt modelId="{14E47594-FF0B-4390-9181-F304B7EFCE2F}" type="pres">
      <dgm:prSet presAssocID="{2BC472DF-E1F3-447B-A84D-24C109EFF37B}" presName="rootConnector3" presStyleLbl="asst1" presStyleIdx="2" presStyleCnt="3"/>
      <dgm:spPr/>
    </dgm:pt>
    <dgm:pt modelId="{CF7BBB3A-A200-4BDD-84FB-475169D969C7}" type="pres">
      <dgm:prSet presAssocID="{2BC472DF-E1F3-447B-A84D-24C109EFF37B}" presName="hierChild6" presStyleCnt="0"/>
      <dgm:spPr/>
    </dgm:pt>
    <dgm:pt modelId="{272D7490-A781-44FF-A59E-AB72504AC82F}" type="pres">
      <dgm:prSet presAssocID="{2BC472DF-E1F3-447B-A84D-24C109EFF37B}" presName="hierChild7" presStyleCnt="0"/>
      <dgm:spPr/>
    </dgm:pt>
  </dgm:ptLst>
  <dgm:cxnLst>
    <dgm:cxn modelId="{597A9500-866F-44B9-8AF3-1F24A105AEF5}" type="presOf" srcId="{54E56DE2-EFF8-4349-B5D7-3D9BC7C210E8}" destId="{50BB1F0E-B169-4B42-A507-A79AF20F58DB}" srcOrd="0" destOrd="0" presId="urn:microsoft.com/office/officeart/2005/8/layout/orgChart1"/>
    <dgm:cxn modelId="{CBCAF802-0694-4184-A6E4-542249483897}" srcId="{8DDC6DA6-8512-446C-A9BD-833012F98ACA}" destId="{49489A50-C9E9-467C-90D0-380B8DA7DB5D}" srcOrd="1" destOrd="0" parTransId="{EFD01520-F086-4C12-BAEE-88AFC6FDC612}" sibTransId="{3FB5D76D-23B0-40EC-8C9E-8A638CF75644}"/>
    <dgm:cxn modelId="{F5683704-792A-4C19-98EF-B372610ACEAC}" srcId="{8DDC6DA6-8512-446C-A9BD-833012F98ACA}" destId="{D964AEC7-CCB3-4AA5-8285-1E052EDD80CF}" srcOrd="3" destOrd="0" parTransId="{C409E38D-8404-427A-9ADA-4731DCD9F42E}" sibTransId="{3BF04C96-B13F-4E2D-B1AE-2E5D317EC336}"/>
    <dgm:cxn modelId="{94E9FF13-14C6-4D59-87C2-47578F580DC3}" type="presOf" srcId="{D964AEC7-CCB3-4AA5-8285-1E052EDD80CF}" destId="{7849AA5F-DAE9-4EC3-90C6-E1ABBFB4B483}" srcOrd="1" destOrd="0" presId="urn:microsoft.com/office/officeart/2005/8/layout/orgChart1"/>
    <dgm:cxn modelId="{D2AB7E14-4EC0-495D-945E-BB47615E7AC5}" type="presOf" srcId="{00D8C395-8BD3-4FE5-BC7B-26436C923CF2}" destId="{5BE823DE-760C-42BA-B707-DD171FEE8DAF}" srcOrd="1" destOrd="0" presId="urn:microsoft.com/office/officeart/2005/8/layout/orgChart1"/>
    <dgm:cxn modelId="{C804FD19-3386-42A1-8E6D-75DC523061D8}" type="presOf" srcId="{652BC180-871F-4B25-925D-D6CD9A7A7590}" destId="{1DDAE2F4-EF0C-431E-A9CC-4DE4D5955291}" srcOrd="0" destOrd="0" presId="urn:microsoft.com/office/officeart/2005/8/layout/orgChart1"/>
    <dgm:cxn modelId="{AC36AC2E-8A65-42E3-9E19-3085F317F946}" type="presOf" srcId="{00D8C395-8BD3-4FE5-BC7B-26436C923CF2}" destId="{89496E18-16F2-45D8-AD38-F502E47B0223}" srcOrd="0" destOrd="0" presId="urn:microsoft.com/office/officeart/2005/8/layout/orgChart1"/>
    <dgm:cxn modelId="{9FCA8442-6E60-47A9-A2E9-8057EA3D5FC9}" srcId="{8DDC6DA6-8512-446C-A9BD-833012F98ACA}" destId="{00D8C395-8BD3-4FE5-BC7B-26436C923CF2}" srcOrd="5" destOrd="0" parTransId="{D5943F2F-7234-40B5-BBFF-0722B9FE071F}" sibTransId="{6C1CFC3B-E1F1-4E85-A6DD-CCC9AB812DF0}"/>
    <dgm:cxn modelId="{8838D742-5D27-4922-B31B-288718776F72}" type="presOf" srcId="{946557E8-278B-48A5-8C25-9DBF751CB788}" destId="{FB68E2FB-ADAE-42C9-BF40-68E069FC8787}" srcOrd="0" destOrd="0" presId="urn:microsoft.com/office/officeart/2005/8/layout/orgChart1"/>
    <dgm:cxn modelId="{C6032367-B2F3-4845-84D6-FABAC7473320}" type="presOf" srcId="{725F4935-75FA-4D3F-8892-54E5FB9ADF5F}" destId="{B77292D0-4087-494D-83A2-FF0CBD682FB4}" srcOrd="1" destOrd="0" presId="urn:microsoft.com/office/officeart/2005/8/layout/orgChart1"/>
    <dgm:cxn modelId="{7D1C5D48-4FE4-43F7-A3B2-E76081E58B72}" type="presOf" srcId="{D5943F2F-7234-40B5-BBFF-0722B9FE071F}" destId="{F63E1EF7-8E1A-4A4A-AFDA-14A1BFF3B1BF}" srcOrd="0" destOrd="0" presId="urn:microsoft.com/office/officeart/2005/8/layout/orgChart1"/>
    <dgm:cxn modelId="{0ECC486B-1855-4BB9-8111-D0A262E621A0}" srcId="{8DDC6DA6-8512-446C-A9BD-833012F98ACA}" destId="{946557E8-278B-48A5-8C25-9DBF751CB788}" srcOrd="4" destOrd="0" parTransId="{370CB0BE-92EB-48B1-ABFF-5B642CB626CE}" sibTransId="{703B6B5E-B150-4E7D-BBE0-9D36B9F716E0}"/>
    <dgm:cxn modelId="{6A3D884D-BD9E-4725-B99C-3FB89E20F120}" type="presOf" srcId="{2BC472DF-E1F3-447B-A84D-24C109EFF37B}" destId="{14E47594-FF0B-4390-9181-F304B7EFCE2F}" srcOrd="1" destOrd="0" presId="urn:microsoft.com/office/officeart/2005/8/layout/orgChart1"/>
    <dgm:cxn modelId="{1DC0F16F-531B-489A-8755-9C7AF8D898D5}" type="presOf" srcId="{725F4935-75FA-4D3F-8892-54E5FB9ADF5F}" destId="{9B338F8F-A38F-4AE6-ADB9-89C4DC046212}" srcOrd="0" destOrd="0" presId="urn:microsoft.com/office/officeart/2005/8/layout/orgChart1"/>
    <dgm:cxn modelId="{D6675C51-DDA6-446B-AD95-CEB7D9116E46}" type="presOf" srcId="{2BC472DF-E1F3-447B-A84D-24C109EFF37B}" destId="{B1598A58-3942-4AE3-8DF9-5C64C21092D8}" srcOrd="0" destOrd="0" presId="urn:microsoft.com/office/officeart/2005/8/layout/orgChart1"/>
    <dgm:cxn modelId="{2FC85571-85B2-47E4-A8DA-DB6EB1B7EFEC}" type="presOf" srcId="{C7378585-59F7-48A4-B2D7-5CC8E712726B}" destId="{D1807FF5-2908-4628-B19A-38C6BF4667E1}" srcOrd="0" destOrd="0" presId="urn:microsoft.com/office/officeart/2005/8/layout/orgChart1"/>
    <dgm:cxn modelId="{9668E871-EB6B-4DFF-BA87-F0353DCBE98F}" type="presOf" srcId="{47AD0CA0-9428-461C-B927-3973A392ABBC}" destId="{D1E984F6-28AE-4482-98F1-07E0516413DD}" srcOrd="0" destOrd="0" presId="urn:microsoft.com/office/officeart/2005/8/layout/orgChart1"/>
    <dgm:cxn modelId="{F4F00056-AB97-437C-AB3B-52E4119C00F6}" srcId="{8DDC6DA6-8512-446C-A9BD-833012F98ACA}" destId="{2BC472DF-E1F3-447B-A84D-24C109EFF37B}" srcOrd="2" destOrd="0" parTransId="{C7378585-59F7-48A4-B2D7-5CC8E712726B}" sibTransId="{0D9420F7-AFB3-4E64-8E29-8230D3A83D3D}"/>
    <dgm:cxn modelId="{55AAB488-3CEE-420C-B7CC-69A363AC3AD4}" srcId="{8DDC6DA6-8512-446C-A9BD-833012F98ACA}" destId="{95643A46-74A9-4BB4-A5E8-0454EDF42054}" srcOrd="0" destOrd="0" parTransId="{54E56DE2-EFF8-4349-B5D7-3D9BC7C210E8}" sibTransId="{5AD5ACF3-3AAC-4ED1-9968-6F5F37573572}"/>
    <dgm:cxn modelId="{E3BAFDA1-EE6D-4B17-BC53-FC4C24F02DD0}" type="presOf" srcId="{49489A50-C9E9-467C-90D0-380B8DA7DB5D}" destId="{D375C6B8-6984-4A02-8516-318BA0BF12F5}" srcOrd="0" destOrd="0" presId="urn:microsoft.com/office/officeart/2005/8/layout/orgChart1"/>
    <dgm:cxn modelId="{A06D9AA2-7ABD-40AC-8CD0-FBFD8C23299C}" type="presOf" srcId="{D964AEC7-CCB3-4AA5-8285-1E052EDD80CF}" destId="{87A617F6-5F4C-43C3-9C19-F6531BFFECA3}" srcOrd="0" destOrd="0" presId="urn:microsoft.com/office/officeart/2005/8/layout/orgChart1"/>
    <dgm:cxn modelId="{76E193BB-2EE3-4484-A81C-693ECABA912A}" type="presOf" srcId="{C409E38D-8404-427A-9ADA-4731DCD9F42E}" destId="{817BA6F5-AD16-4D73-BEE2-EBF25D57873B}" srcOrd="0" destOrd="0" presId="urn:microsoft.com/office/officeart/2005/8/layout/orgChart1"/>
    <dgm:cxn modelId="{D7AD4BC1-FF72-4C93-894D-20C4B8E2516D}" type="presOf" srcId="{EFD01520-F086-4C12-BAEE-88AFC6FDC612}" destId="{82D4EDB8-8C31-46D0-89E4-53F20FE31ACC}" srcOrd="0" destOrd="0" presId="urn:microsoft.com/office/officeart/2005/8/layout/orgChart1"/>
    <dgm:cxn modelId="{E0D9C0CD-D51A-4069-B343-57D8FC7996C6}" type="presOf" srcId="{95643A46-74A9-4BB4-A5E8-0454EDF42054}" destId="{29B71E6E-B8C2-43F1-9B67-ED6239C138E4}" srcOrd="0" destOrd="0" presId="urn:microsoft.com/office/officeart/2005/8/layout/orgChart1"/>
    <dgm:cxn modelId="{0F4841DA-CBB6-4301-9CD6-75ED2C57817C}" type="presOf" srcId="{370CB0BE-92EB-48B1-ABFF-5B642CB626CE}" destId="{1D5B3D60-585E-4DDC-862F-D5D0E01A8282}" srcOrd="0" destOrd="0" presId="urn:microsoft.com/office/officeart/2005/8/layout/orgChart1"/>
    <dgm:cxn modelId="{E5D08ADE-01D1-40DC-AB45-DE7D2CFECC92}" srcId="{8DDC6DA6-8512-446C-A9BD-833012F98ACA}" destId="{725F4935-75FA-4D3F-8892-54E5FB9ADF5F}" srcOrd="6" destOrd="0" parTransId="{652BC180-871F-4B25-925D-D6CD9A7A7590}" sibTransId="{F961F682-A9AA-4790-83B8-76F3A5817158}"/>
    <dgm:cxn modelId="{5B0AA6E2-BC0A-4537-A95B-ECA212D81C3D}" type="presOf" srcId="{946557E8-278B-48A5-8C25-9DBF751CB788}" destId="{D33C15BD-CF79-407C-A30D-1D4CBF37671D}" srcOrd="1" destOrd="0" presId="urn:microsoft.com/office/officeart/2005/8/layout/orgChart1"/>
    <dgm:cxn modelId="{E770DFE8-BD1C-46D1-AB75-68280B68F49C}" type="presOf" srcId="{8DDC6DA6-8512-446C-A9BD-833012F98ACA}" destId="{2BB7A8BA-ECBD-4499-BFE0-261E1A077941}" srcOrd="1" destOrd="0" presId="urn:microsoft.com/office/officeart/2005/8/layout/orgChart1"/>
    <dgm:cxn modelId="{BAAB15ED-E656-43EA-9946-31AB56E7F0EB}" srcId="{47AD0CA0-9428-461C-B927-3973A392ABBC}" destId="{8DDC6DA6-8512-446C-A9BD-833012F98ACA}" srcOrd="0" destOrd="0" parTransId="{A4D26874-A4C8-4AB9-B263-9959371ADD06}" sibTransId="{42639F4F-7A9F-4FED-BE6B-A2948B284631}"/>
    <dgm:cxn modelId="{97B5E1F7-09C8-4CB0-B646-EFD800699C52}" type="presOf" srcId="{8DDC6DA6-8512-446C-A9BD-833012F98ACA}" destId="{6B7D0FA0-9E89-4B70-9C54-95CFA110BDBD}" srcOrd="0" destOrd="0" presId="urn:microsoft.com/office/officeart/2005/8/layout/orgChart1"/>
    <dgm:cxn modelId="{2D234BF8-D9B4-4B8C-B278-D7388F6DB129}" type="presOf" srcId="{95643A46-74A9-4BB4-A5E8-0454EDF42054}" destId="{093019A9-8A49-4C86-93BC-7A27FCCBF23F}" srcOrd="1" destOrd="0" presId="urn:microsoft.com/office/officeart/2005/8/layout/orgChart1"/>
    <dgm:cxn modelId="{1F9622FB-A505-4D21-B20F-26C9F75431A5}" type="presOf" srcId="{49489A50-C9E9-467C-90D0-380B8DA7DB5D}" destId="{8E7D634B-1CB5-4719-B5D5-5E08483D54E4}" srcOrd="1" destOrd="0" presId="urn:microsoft.com/office/officeart/2005/8/layout/orgChart1"/>
    <dgm:cxn modelId="{EDAC3149-4BE2-4A75-974B-6F7F8291AE3C}" type="presParOf" srcId="{D1E984F6-28AE-4482-98F1-07E0516413DD}" destId="{8E622DE5-900C-4EC3-833D-0683FD776E7F}" srcOrd="0" destOrd="0" presId="urn:microsoft.com/office/officeart/2005/8/layout/orgChart1"/>
    <dgm:cxn modelId="{045AFC1B-9FD3-49EA-ADC9-29D60078133B}" type="presParOf" srcId="{8E622DE5-900C-4EC3-833D-0683FD776E7F}" destId="{6108617E-4130-44D9-B46D-626F93989FB5}" srcOrd="0" destOrd="0" presId="urn:microsoft.com/office/officeart/2005/8/layout/orgChart1"/>
    <dgm:cxn modelId="{E789D150-BDF4-457E-BA63-3FB0E5C8E714}" type="presParOf" srcId="{6108617E-4130-44D9-B46D-626F93989FB5}" destId="{6B7D0FA0-9E89-4B70-9C54-95CFA110BDBD}" srcOrd="0" destOrd="0" presId="urn:microsoft.com/office/officeart/2005/8/layout/orgChart1"/>
    <dgm:cxn modelId="{B2BC683E-0D28-47DA-83D3-6AC72270E5AE}" type="presParOf" srcId="{6108617E-4130-44D9-B46D-626F93989FB5}" destId="{2BB7A8BA-ECBD-4499-BFE0-261E1A077941}" srcOrd="1" destOrd="0" presId="urn:microsoft.com/office/officeart/2005/8/layout/orgChart1"/>
    <dgm:cxn modelId="{5933384E-9A26-4136-99CF-B1A40F51C8A1}" type="presParOf" srcId="{8E622DE5-900C-4EC3-833D-0683FD776E7F}" destId="{4AA2A078-8B28-4E34-89C6-E95D239F2CF1}" srcOrd="1" destOrd="0" presId="urn:microsoft.com/office/officeart/2005/8/layout/orgChart1"/>
    <dgm:cxn modelId="{53CF055B-0F80-4FA4-8735-1ACED72F1146}" type="presParOf" srcId="{4AA2A078-8B28-4E34-89C6-E95D239F2CF1}" destId="{817BA6F5-AD16-4D73-BEE2-EBF25D57873B}" srcOrd="0" destOrd="0" presId="urn:microsoft.com/office/officeart/2005/8/layout/orgChart1"/>
    <dgm:cxn modelId="{606C2CFF-E8BF-4253-AE71-85245357734D}" type="presParOf" srcId="{4AA2A078-8B28-4E34-89C6-E95D239F2CF1}" destId="{A628444B-7FCE-4A82-9AFA-0EAC67A2DFD7}" srcOrd="1" destOrd="0" presId="urn:microsoft.com/office/officeart/2005/8/layout/orgChart1"/>
    <dgm:cxn modelId="{632262F3-25DF-4219-B380-195411871F8A}" type="presParOf" srcId="{A628444B-7FCE-4A82-9AFA-0EAC67A2DFD7}" destId="{2AD390F3-6FC8-4880-81C2-C527C552B926}" srcOrd="0" destOrd="0" presId="urn:microsoft.com/office/officeart/2005/8/layout/orgChart1"/>
    <dgm:cxn modelId="{B329826F-AD8C-4275-A7FA-E3B037ECDD3B}" type="presParOf" srcId="{2AD390F3-6FC8-4880-81C2-C527C552B926}" destId="{87A617F6-5F4C-43C3-9C19-F6531BFFECA3}" srcOrd="0" destOrd="0" presId="urn:microsoft.com/office/officeart/2005/8/layout/orgChart1"/>
    <dgm:cxn modelId="{C46BB775-8D7C-4313-BA16-2C35F01FED56}" type="presParOf" srcId="{2AD390F3-6FC8-4880-81C2-C527C552B926}" destId="{7849AA5F-DAE9-4EC3-90C6-E1ABBFB4B483}" srcOrd="1" destOrd="0" presId="urn:microsoft.com/office/officeart/2005/8/layout/orgChart1"/>
    <dgm:cxn modelId="{E8F0089C-11FD-4FA3-A6A8-F9E2719491B7}" type="presParOf" srcId="{A628444B-7FCE-4A82-9AFA-0EAC67A2DFD7}" destId="{D2C3EBF9-E0A6-4C9D-AECC-066FF27A98A3}" srcOrd="1" destOrd="0" presId="urn:microsoft.com/office/officeart/2005/8/layout/orgChart1"/>
    <dgm:cxn modelId="{FCA99F6A-8F39-4A70-B63E-F083909DAAE3}" type="presParOf" srcId="{A628444B-7FCE-4A82-9AFA-0EAC67A2DFD7}" destId="{9A525B1F-BBE5-49FC-9302-9ED6B22F07FB}" srcOrd="2" destOrd="0" presId="urn:microsoft.com/office/officeart/2005/8/layout/orgChart1"/>
    <dgm:cxn modelId="{51359273-A683-4349-9D59-6F79C62FCB16}" type="presParOf" srcId="{4AA2A078-8B28-4E34-89C6-E95D239F2CF1}" destId="{1D5B3D60-585E-4DDC-862F-D5D0E01A8282}" srcOrd="2" destOrd="0" presId="urn:microsoft.com/office/officeart/2005/8/layout/orgChart1"/>
    <dgm:cxn modelId="{4B926309-FAB7-4CC4-B1F4-3DA7FB4F7823}" type="presParOf" srcId="{4AA2A078-8B28-4E34-89C6-E95D239F2CF1}" destId="{F63A039B-5341-4CD2-8563-ADD2B0050B96}" srcOrd="3" destOrd="0" presId="urn:microsoft.com/office/officeart/2005/8/layout/orgChart1"/>
    <dgm:cxn modelId="{9EFC4B54-38B7-4779-95C8-460CE550FECA}" type="presParOf" srcId="{F63A039B-5341-4CD2-8563-ADD2B0050B96}" destId="{52A60E5E-1719-49AD-B52D-001FF0555412}" srcOrd="0" destOrd="0" presId="urn:microsoft.com/office/officeart/2005/8/layout/orgChart1"/>
    <dgm:cxn modelId="{296AD64C-805C-47FA-9118-5481A859B818}" type="presParOf" srcId="{52A60E5E-1719-49AD-B52D-001FF0555412}" destId="{FB68E2FB-ADAE-42C9-BF40-68E069FC8787}" srcOrd="0" destOrd="0" presId="urn:microsoft.com/office/officeart/2005/8/layout/orgChart1"/>
    <dgm:cxn modelId="{98677257-B114-4C82-B6EC-7D782C4E1D6B}" type="presParOf" srcId="{52A60E5E-1719-49AD-B52D-001FF0555412}" destId="{D33C15BD-CF79-407C-A30D-1D4CBF37671D}" srcOrd="1" destOrd="0" presId="urn:microsoft.com/office/officeart/2005/8/layout/orgChart1"/>
    <dgm:cxn modelId="{4DCD4C44-648F-4D26-98F0-14FC3D0A15DB}" type="presParOf" srcId="{F63A039B-5341-4CD2-8563-ADD2B0050B96}" destId="{E737D337-599E-45F4-9FF5-411D1164CD81}" srcOrd="1" destOrd="0" presId="urn:microsoft.com/office/officeart/2005/8/layout/orgChart1"/>
    <dgm:cxn modelId="{07306E5E-8337-470A-9CC8-EBE919A5A616}" type="presParOf" srcId="{F63A039B-5341-4CD2-8563-ADD2B0050B96}" destId="{528570E3-BB15-49BF-94ED-E528444E6523}" srcOrd="2" destOrd="0" presId="urn:microsoft.com/office/officeart/2005/8/layout/orgChart1"/>
    <dgm:cxn modelId="{2B061FA0-BC07-4DB5-AE66-05FC31C7323B}" type="presParOf" srcId="{4AA2A078-8B28-4E34-89C6-E95D239F2CF1}" destId="{F63E1EF7-8E1A-4A4A-AFDA-14A1BFF3B1BF}" srcOrd="4" destOrd="0" presId="urn:microsoft.com/office/officeart/2005/8/layout/orgChart1"/>
    <dgm:cxn modelId="{65135682-D5DC-43DC-9DE0-904F80B3FD7E}" type="presParOf" srcId="{4AA2A078-8B28-4E34-89C6-E95D239F2CF1}" destId="{86367E71-5EED-490E-9E94-8ABE30587BF2}" srcOrd="5" destOrd="0" presId="urn:microsoft.com/office/officeart/2005/8/layout/orgChart1"/>
    <dgm:cxn modelId="{3686A7BF-591F-4F09-BB66-6FDDCDBA358A}" type="presParOf" srcId="{86367E71-5EED-490E-9E94-8ABE30587BF2}" destId="{B61C1ACA-4597-4FDB-9083-CBAE85F710BB}" srcOrd="0" destOrd="0" presId="urn:microsoft.com/office/officeart/2005/8/layout/orgChart1"/>
    <dgm:cxn modelId="{84AE80D8-DCEA-49F2-B872-FE469358E736}" type="presParOf" srcId="{B61C1ACA-4597-4FDB-9083-CBAE85F710BB}" destId="{89496E18-16F2-45D8-AD38-F502E47B0223}" srcOrd="0" destOrd="0" presId="urn:microsoft.com/office/officeart/2005/8/layout/orgChart1"/>
    <dgm:cxn modelId="{9E95E5B3-4B39-4B83-928D-073B72043731}" type="presParOf" srcId="{B61C1ACA-4597-4FDB-9083-CBAE85F710BB}" destId="{5BE823DE-760C-42BA-B707-DD171FEE8DAF}" srcOrd="1" destOrd="0" presId="urn:microsoft.com/office/officeart/2005/8/layout/orgChart1"/>
    <dgm:cxn modelId="{7B54E6DD-65F1-49B4-AE1A-9A4110C5AF04}" type="presParOf" srcId="{86367E71-5EED-490E-9E94-8ABE30587BF2}" destId="{F3E8F7F5-FFCF-4EB0-9A8E-6FD6EA3A4A9B}" srcOrd="1" destOrd="0" presId="urn:microsoft.com/office/officeart/2005/8/layout/orgChart1"/>
    <dgm:cxn modelId="{ACF2D53F-F71B-47EC-B760-F76319C7FF5F}" type="presParOf" srcId="{86367E71-5EED-490E-9E94-8ABE30587BF2}" destId="{F02B60C1-80BB-46B8-A550-09413561E9F6}" srcOrd="2" destOrd="0" presId="urn:microsoft.com/office/officeart/2005/8/layout/orgChart1"/>
    <dgm:cxn modelId="{AE365EA2-EB41-4456-BBFF-5EEB89424913}" type="presParOf" srcId="{4AA2A078-8B28-4E34-89C6-E95D239F2CF1}" destId="{1DDAE2F4-EF0C-431E-A9CC-4DE4D5955291}" srcOrd="6" destOrd="0" presId="urn:microsoft.com/office/officeart/2005/8/layout/orgChart1"/>
    <dgm:cxn modelId="{BCCA2A68-D099-45D4-90EB-48A9BDFEDE42}" type="presParOf" srcId="{4AA2A078-8B28-4E34-89C6-E95D239F2CF1}" destId="{BC2082F6-667C-4B31-BE4E-79103CB521C3}" srcOrd="7" destOrd="0" presId="urn:microsoft.com/office/officeart/2005/8/layout/orgChart1"/>
    <dgm:cxn modelId="{EDBA4AD6-DDD5-4A99-9AD0-E6836F0F8EB4}" type="presParOf" srcId="{BC2082F6-667C-4B31-BE4E-79103CB521C3}" destId="{621F3846-E1EF-4F67-A500-8ACC72A319B0}" srcOrd="0" destOrd="0" presId="urn:microsoft.com/office/officeart/2005/8/layout/orgChart1"/>
    <dgm:cxn modelId="{C71B465A-6F5E-4411-B47E-59826CD07F7C}" type="presParOf" srcId="{621F3846-E1EF-4F67-A500-8ACC72A319B0}" destId="{9B338F8F-A38F-4AE6-ADB9-89C4DC046212}" srcOrd="0" destOrd="0" presId="urn:microsoft.com/office/officeart/2005/8/layout/orgChart1"/>
    <dgm:cxn modelId="{ED6ED9E8-0BCD-434B-B58A-EF37828A5417}" type="presParOf" srcId="{621F3846-E1EF-4F67-A500-8ACC72A319B0}" destId="{B77292D0-4087-494D-83A2-FF0CBD682FB4}" srcOrd="1" destOrd="0" presId="urn:microsoft.com/office/officeart/2005/8/layout/orgChart1"/>
    <dgm:cxn modelId="{D1645E9B-687F-433B-AE21-82A536E7DC1B}" type="presParOf" srcId="{BC2082F6-667C-4B31-BE4E-79103CB521C3}" destId="{590C1DAC-9DFC-4E53-BD75-144EED59EB81}" srcOrd="1" destOrd="0" presId="urn:microsoft.com/office/officeart/2005/8/layout/orgChart1"/>
    <dgm:cxn modelId="{1C91C883-FA50-407A-B532-E4EDD7866808}" type="presParOf" srcId="{BC2082F6-667C-4B31-BE4E-79103CB521C3}" destId="{ED7238B4-D742-4256-B5AE-A8DCE8EF632C}" srcOrd="2" destOrd="0" presId="urn:microsoft.com/office/officeart/2005/8/layout/orgChart1"/>
    <dgm:cxn modelId="{343CD032-2881-4FBA-9CD0-2F2C9BAB6CBE}" type="presParOf" srcId="{8E622DE5-900C-4EC3-833D-0683FD776E7F}" destId="{2C04E991-9D9C-4AB3-BD32-C783ECBF8136}" srcOrd="2" destOrd="0" presId="urn:microsoft.com/office/officeart/2005/8/layout/orgChart1"/>
    <dgm:cxn modelId="{2D8E4F8B-B530-4242-BF20-AC66C549510B}" type="presParOf" srcId="{2C04E991-9D9C-4AB3-BD32-C783ECBF8136}" destId="{50BB1F0E-B169-4B42-A507-A79AF20F58DB}" srcOrd="0" destOrd="0" presId="urn:microsoft.com/office/officeart/2005/8/layout/orgChart1"/>
    <dgm:cxn modelId="{A2B9151B-E6FB-424B-BFEE-FBE8E0BD70BF}" type="presParOf" srcId="{2C04E991-9D9C-4AB3-BD32-C783ECBF8136}" destId="{52C60CF2-5F5F-434B-AF8D-C23C292C44A0}" srcOrd="1" destOrd="0" presId="urn:microsoft.com/office/officeart/2005/8/layout/orgChart1"/>
    <dgm:cxn modelId="{98895D23-6ECB-43CA-BC46-35E6F22AABBA}" type="presParOf" srcId="{52C60CF2-5F5F-434B-AF8D-C23C292C44A0}" destId="{B43CCA01-78E4-43A4-AC27-4046E89580F5}" srcOrd="0" destOrd="0" presId="urn:microsoft.com/office/officeart/2005/8/layout/orgChart1"/>
    <dgm:cxn modelId="{E3863A1E-0D8B-4200-BAE4-31D73E0D3885}" type="presParOf" srcId="{B43CCA01-78E4-43A4-AC27-4046E89580F5}" destId="{29B71E6E-B8C2-43F1-9B67-ED6239C138E4}" srcOrd="0" destOrd="0" presId="urn:microsoft.com/office/officeart/2005/8/layout/orgChart1"/>
    <dgm:cxn modelId="{58C95C51-F236-4901-8040-152F6A2E22CE}" type="presParOf" srcId="{B43CCA01-78E4-43A4-AC27-4046E89580F5}" destId="{093019A9-8A49-4C86-93BC-7A27FCCBF23F}" srcOrd="1" destOrd="0" presId="urn:microsoft.com/office/officeart/2005/8/layout/orgChart1"/>
    <dgm:cxn modelId="{8A342F1E-0CCD-428C-A5B6-76E350831C71}" type="presParOf" srcId="{52C60CF2-5F5F-434B-AF8D-C23C292C44A0}" destId="{66426430-DCD9-4A8E-B9B4-43BBDE23C554}" srcOrd="1" destOrd="0" presId="urn:microsoft.com/office/officeart/2005/8/layout/orgChart1"/>
    <dgm:cxn modelId="{2EA5A094-6B45-409F-AB96-6E22A630D90B}" type="presParOf" srcId="{52C60CF2-5F5F-434B-AF8D-C23C292C44A0}" destId="{5BA6EFCA-30D6-4D99-9B7B-CBF2DD5195A6}" srcOrd="2" destOrd="0" presId="urn:microsoft.com/office/officeart/2005/8/layout/orgChart1"/>
    <dgm:cxn modelId="{F701DE9D-61D8-4259-A9FD-B2341FCDCCF6}" type="presParOf" srcId="{2C04E991-9D9C-4AB3-BD32-C783ECBF8136}" destId="{82D4EDB8-8C31-46D0-89E4-53F20FE31ACC}" srcOrd="2" destOrd="0" presId="urn:microsoft.com/office/officeart/2005/8/layout/orgChart1"/>
    <dgm:cxn modelId="{14E64560-9E37-4741-A9F3-B4A9743DEA6D}" type="presParOf" srcId="{2C04E991-9D9C-4AB3-BD32-C783ECBF8136}" destId="{A231D895-06E7-4919-9719-784611F9E607}" srcOrd="3" destOrd="0" presId="urn:microsoft.com/office/officeart/2005/8/layout/orgChart1"/>
    <dgm:cxn modelId="{1C6A2D2C-F458-4630-B660-99FCA5770493}" type="presParOf" srcId="{A231D895-06E7-4919-9719-784611F9E607}" destId="{277F9361-3BA7-49D4-9C52-B79AE25CF005}" srcOrd="0" destOrd="0" presId="urn:microsoft.com/office/officeart/2005/8/layout/orgChart1"/>
    <dgm:cxn modelId="{4D00E3E4-5F1C-4342-867F-70B9997FF597}" type="presParOf" srcId="{277F9361-3BA7-49D4-9C52-B79AE25CF005}" destId="{D375C6B8-6984-4A02-8516-318BA0BF12F5}" srcOrd="0" destOrd="0" presId="urn:microsoft.com/office/officeart/2005/8/layout/orgChart1"/>
    <dgm:cxn modelId="{2F25787D-7B19-4E78-80AE-A0D51E226462}" type="presParOf" srcId="{277F9361-3BA7-49D4-9C52-B79AE25CF005}" destId="{8E7D634B-1CB5-4719-B5D5-5E08483D54E4}" srcOrd="1" destOrd="0" presId="urn:microsoft.com/office/officeart/2005/8/layout/orgChart1"/>
    <dgm:cxn modelId="{DDE1D2FD-3EAF-4F83-B404-64E1A35955C7}" type="presParOf" srcId="{A231D895-06E7-4919-9719-784611F9E607}" destId="{88D3F118-D1C3-41B7-8269-458F7510DBF4}" srcOrd="1" destOrd="0" presId="urn:microsoft.com/office/officeart/2005/8/layout/orgChart1"/>
    <dgm:cxn modelId="{D55B2FBA-2E31-4C36-ABBF-5FD4CF0918C8}" type="presParOf" srcId="{A231D895-06E7-4919-9719-784611F9E607}" destId="{1514D8F1-AFCF-4D25-8034-4A5F837CC609}" srcOrd="2" destOrd="0" presId="urn:microsoft.com/office/officeart/2005/8/layout/orgChart1"/>
    <dgm:cxn modelId="{925C1A50-9C26-45A9-AF22-3EDABF620B1C}" type="presParOf" srcId="{2C04E991-9D9C-4AB3-BD32-C783ECBF8136}" destId="{D1807FF5-2908-4628-B19A-38C6BF4667E1}" srcOrd="4" destOrd="0" presId="urn:microsoft.com/office/officeart/2005/8/layout/orgChart1"/>
    <dgm:cxn modelId="{7CCC0155-9C8A-4025-A96B-90A488F51F91}" type="presParOf" srcId="{2C04E991-9D9C-4AB3-BD32-C783ECBF8136}" destId="{C2FF0FD7-B2D8-4B89-B94E-A4D271D1763C}" srcOrd="5" destOrd="0" presId="urn:microsoft.com/office/officeart/2005/8/layout/orgChart1"/>
    <dgm:cxn modelId="{DAF1B25D-1B0B-4643-9B37-7873A86700FB}" type="presParOf" srcId="{C2FF0FD7-B2D8-4B89-B94E-A4D271D1763C}" destId="{71EDED6D-6FE9-4A69-88CD-D7DEF3CDF7D1}" srcOrd="0" destOrd="0" presId="urn:microsoft.com/office/officeart/2005/8/layout/orgChart1"/>
    <dgm:cxn modelId="{CF72E5B4-276A-4560-B4DB-36B4BA4E912A}" type="presParOf" srcId="{71EDED6D-6FE9-4A69-88CD-D7DEF3CDF7D1}" destId="{B1598A58-3942-4AE3-8DF9-5C64C21092D8}" srcOrd="0" destOrd="0" presId="urn:microsoft.com/office/officeart/2005/8/layout/orgChart1"/>
    <dgm:cxn modelId="{16B14075-9DF2-4D3D-8532-39A3C52907CA}" type="presParOf" srcId="{71EDED6D-6FE9-4A69-88CD-D7DEF3CDF7D1}" destId="{14E47594-FF0B-4390-9181-F304B7EFCE2F}" srcOrd="1" destOrd="0" presId="urn:microsoft.com/office/officeart/2005/8/layout/orgChart1"/>
    <dgm:cxn modelId="{6FCE2332-49A0-4B0F-809B-BCED8FD522CA}" type="presParOf" srcId="{C2FF0FD7-B2D8-4B89-B94E-A4D271D1763C}" destId="{CF7BBB3A-A200-4BDD-84FB-475169D969C7}" srcOrd="1" destOrd="0" presId="urn:microsoft.com/office/officeart/2005/8/layout/orgChart1"/>
    <dgm:cxn modelId="{52820E79-3005-4BFC-A0AF-BEC0F7CF0693}" type="presParOf" srcId="{C2FF0FD7-B2D8-4B89-B94E-A4D271D1763C}" destId="{272D7490-A781-44FF-A59E-AB72504AC82F}"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807FF5-2908-4628-B19A-38C6BF4667E1}">
      <dsp:nvSpPr>
        <dsp:cNvPr id="0" name=""/>
        <dsp:cNvSpPr/>
      </dsp:nvSpPr>
      <dsp:spPr>
        <a:xfrm>
          <a:off x="3048110" y="962558"/>
          <a:ext cx="142138" cy="810123"/>
        </a:xfrm>
        <a:custGeom>
          <a:avLst/>
          <a:gdLst/>
          <a:ahLst/>
          <a:cxnLst/>
          <a:rect l="0" t="0" r="0" b="0"/>
          <a:pathLst>
            <a:path>
              <a:moveTo>
                <a:pt x="0" y="0"/>
              </a:moveTo>
              <a:lnTo>
                <a:pt x="0" y="810123"/>
              </a:lnTo>
              <a:lnTo>
                <a:pt x="142138" y="810123"/>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82D4EDB8-8C31-46D0-89E4-53F20FE31ACC}">
      <dsp:nvSpPr>
        <dsp:cNvPr id="0" name=""/>
        <dsp:cNvSpPr/>
      </dsp:nvSpPr>
      <dsp:spPr>
        <a:xfrm>
          <a:off x="3048110" y="962558"/>
          <a:ext cx="125321" cy="310252"/>
        </a:xfrm>
        <a:custGeom>
          <a:avLst/>
          <a:gdLst/>
          <a:ahLst/>
          <a:cxnLst/>
          <a:rect l="0" t="0" r="0" b="0"/>
          <a:pathLst>
            <a:path>
              <a:moveTo>
                <a:pt x="0" y="0"/>
              </a:moveTo>
              <a:lnTo>
                <a:pt x="0" y="310252"/>
              </a:lnTo>
              <a:lnTo>
                <a:pt x="125321" y="31025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50BB1F0E-B169-4B42-A507-A79AF20F58DB}">
      <dsp:nvSpPr>
        <dsp:cNvPr id="0" name=""/>
        <dsp:cNvSpPr/>
      </dsp:nvSpPr>
      <dsp:spPr>
        <a:xfrm>
          <a:off x="2905254" y="962558"/>
          <a:ext cx="142855" cy="525077"/>
        </a:xfrm>
        <a:custGeom>
          <a:avLst/>
          <a:gdLst/>
          <a:ahLst/>
          <a:cxnLst/>
          <a:rect l="0" t="0" r="0" b="0"/>
          <a:pathLst>
            <a:path>
              <a:moveTo>
                <a:pt x="142855" y="0"/>
              </a:moveTo>
              <a:lnTo>
                <a:pt x="142855" y="525077"/>
              </a:lnTo>
              <a:lnTo>
                <a:pt x="0" y="525077"/>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1DDAE2F4-EF0C-431E-A9CC-4DE4D5955291}">
      <dsp:nvSpPr>
        <dsp:cNvPr id="0" name=""/>
        <dsp:cNvSpPr/>
      </dsp:nvSpPr>
      <dsp:spPr>
        <a:xfrm>
          <a:off x="3048110" y="962558"/>
          <a:ext cx="2372136" cy="1303665"/>
        </a:xfrm>
        <a:custGeom>
          <a:avLst/>
          <a:gdLst/>
          <a:ahLst/>
          <a:cxnLst/>
          <a:rect l="0" t="0" r="0" b="0"/>
          <a:pathLst>
            <a:path>
              <a:moveTo>
                <a:pt x="0" y="0"/>
              </a:moveTo>
              <a:lnTo>
                <a:pt x="0" y="1166780"/>
              </a:lnTo>
              <a:lnTo>
                <a:pt x="2372136" y="1166780"/>
              </a:lnTo>
              <a:lnTo>
                <a:pt x="2372136" y="1303665"/>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F63E1EF7-8E1A-4A4A-AFDA-14A1BFF3B1BF}">
      <dsp:nvSpPr>
        <dsp:cNvPr id="0" name=""/>
        <dsp:cNvSpPr/>
      </dsp:nvSpPr>
      <dsp:spPr>
        <a:xfrm>
          <a:off x="3048110" y="962558"/>
          <a:ext cx="794701" cy="1303665"/>
        </a:xfrm>
        <a:custGeom>
          <a:avLst/>
          <a:gdLst/>
          <a:ahLst/>
          <a:cxnLst/>
          <a:rect l="0" t="0" r="0" b="0"/>
          <a:pathLst>
            <a:path>
              <a:moveTo>
                <a:pt x="0" y="0"/>
              </a:moveTo>
              <a:lnTo>
                <a:pt x="0" y="1166780"/>
              </a:lnTo>
              <a:lnTo>
                <a:pt x="794701" y="1166780"/>
              </a:lnTo>
              <a:lnTo>
                <a:pt x="794701" y="1303665"/>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1D5B3D60-585E-4DDC-862F-D5D0E01A8282}">
      <dsp:nvSpPr>
        <dsp:cNvPr id="0" name=""/>
        <dsp:cNvSpPr/>
      </dsp:nvSpPr>
      <dsp:spPr>
        <a:xfrm>
          <a:off x="2280316" y="962558"/>
          <a:ext cx="767793" cy="1303665"/>
        </a:xfrm>
        <a:custGeom>
          <a:avLst/>
          <a:gdLst/>
          <a:ahLst/>
          <a:cxnLst/>
          <a:rect l="0" t="0" r="0" b="0"/>
          <a:pathLst>
            <a:path>
              <a:moveTo>
                <a:pt x="767793" y="0"/>
              </a:moveTo>
              <a:lnTo>
                <a:pt x="767793" y="1166780"/>
              </a:lnTo>
              <a:lnTo>
                <a:pt x="0" y="1166780"/>
              </a:lnTo>
              <a:lnTo>
                <a:pt x="0" y="1303665"/>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817BA6F5-AD16-4D73-BEE2-EBF25D57873B}">
      <dsp:nvSpPr>
        <dsp:cNvPr id="0" name=""/>
        <dsp:cNvSpPr/>
      </dsp:nvSpPr>
      <dsp:spPr>
        <a:xfrm>
          <a:off x="702881" y="962558"/>
          <a:ext cx="2345228" cy="1303665"/>
        </a:xfrm>
        <a:custGeom>
          <a:avLst/>
          <a:gdLst/>
          <a:ahLst/>
          <a:cxnLst/>
          <a:rect l="0" t="0" r="0" b="0"/>
          <a:pathLst>
            <a:path>
              <a:moveTo>
                <a:pt x="2345228" y="0"/>
              </a:moveTo>
              <a:lnTo>
                <a:pt x="2345228" y="1166780"/>
              </a:lnTo>
              <a:lnTo>
                <a:pt x="0" y="1166780"/>
              </a:lnTo>
              <a:lnTo>
                <a:pt x="0" y="1303665"/>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6B7D0FA0-9E89-4B70-9C54-95CFA110BDBD}">
      <dsp:nvSpPr>
        <dsp:cNvPr id="0" name=""/>
        <dsp:cNvSpPr/>
      </dsp:nvSpPr>
      <dsp:spPr>
        <a:xfrm>
          <a:off x="2396277" y="310726"/>
          <a:ext cx="1303665" cy="651832"/>
        </a:xfrm>
        <a:prstGeom prst="rect">
          <a:avLst/>
        </a:prstGeom>
        <a:solidFill>
          <a:schemeClr val="bg1">
            <a:lumMod val="85000"/>
          </a:schemeClr>
        </a:solidFill>
        <a:ln w="9525" cap="flat" cmpd="sng" algn="ctr">
          <a:solidFill>
            <a:srgbClr val="00B050"/>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it-IT" sz="1300" kern="1200">
              <a:solidFill>
                <a:schemeClr val="tx1"/>
              </a:solidFill>
            </a:rPr>
            <a:t>Direzione del servizio</a:t>
          </a:r>
        </a:p>
      </dsp:txBody>
      <dsp:txXfrm>
        <a:off x="2396277" y="310726"/>
        <a:ext cx="1303665" cy="651832"/>
      </dsp:txXfrm>
    </dsp:sp>
    <dsp:sp modelId="{87A617F6-5F4C-43C3-9C19-F6531BFFECA3}">
      <dsp:nvSpPr>
        <dsp:cNvPr id="0" name=""/>
        <dsp:cNvSpPr/>
      </dsp:nvSpPr>
      <dsp:spPr>
        <a:xfrm>
          <a:off x="51048" y="2266224"/>
          <a:ext cx="1303665" cy="651832"/>
        </a:xfrm>
        <a:prstGeom prst="rect">
          <a:avLst/>
        </a:prstGeom>
        <a:solidFill>
          <a:schemeClr val="bg1">
            <a:lumMod val="85000"/>
          </a:schemeClr>
        </a:solidFill>
        <a:ln w="9525" cap="flat" cmpd="sng" algn="ctr">
          <a:solidFill>
            <a:srgbClr val="00B050"/>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it-IT" sz="1300" kern="1200">
              <a:solidFill>
                <a:schemeClr val="tx1"/>
              </a:solidFill>
            </a:rPr>
            <a:t>Area funzione archivistica di conservazione</a:t>
          </a:r>
        </a:p>
      </dsp:txBody>
      <dsp:txXfrm>
        <a:off x="51048" y="2266224"/>
        <a:ext cx="1303665" cy="651832"/>
      </dsp:txXfrm>
    </dsp:sp>
    <dsp:sp modelId="{FB68E2FB-ADAE-42C9-BF40-68E069FC8787}">
      <dsp:nvSpPr>
        <dsp:cNvPr id="0" name=""/>
        <dsp:cNvSpPr/>
      </dsp:nvSpPr>
      <dsp:spPr>
        <a:xfrm>
          <a:off x="1628483" y="2266224"/>
          <a:ext cx="1303665" cy="651832"/>
        </a:xfrm>
        <a:prstGeom prst="rect">
          <a:avLst/>
        </a:prstGeom>
        <a:solidFill>
          <a:schemeClr val="bg1">
            <a:lumMod val="85000"/>
          </a:schemeClr>
        </a:solidFill>
        <a:ln w="9525" cap="flat" cmpd="sng" algn="ctr">
          <a:solidFill>
            <a:srgbClr val="00B050"/>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it-IT" sz="1300" kern="1200">
              <a:solidFill>
                <a:schemeClr val="tx1"/>
              </a:solidFill>
            </a:rPr>
            <a:t>Area servizi tecnologici ed infrastrutture </a:t>
          </a:r>
        </a:p>
      </dsp:txBody>
      <dsp:txXfrm>
        <a:off x="1628483" y="2266224"/>
        <a:ext cx="1303665" cy="651832"/>
      </dsp:txXfrm>
    </dsp:sp>
    <dsp:sp modelId="{89496E18-16F2-45D8-AD38-F502E47B0223}">
      <dsp:nvSpPr>
        <dsp:cNvPr id="0" name=""/>
        <dsp:cNvSpPr/>
      </dsp:nvSpPr>
      <dsp:spPr>
        <a:xfrm>
          <a:off x="3190979" y="2266224"/>
          <a:ext cx="1303665" cy="651832"/>
        </a:xfrm>
        <a:prstGeom prst="rect">
          <a:avLst/>
        </a:prstGeom>
        <a:solidFill>
          <a:schemeClr val="bg1">
            <a:lumMod val="85000"/>
          </a:schemeClr>
        </a:solidFill>
        <a:ln w="9525" cap="flat" cmpd="sng" algn="ctr">
          <a:solidFill>
            <a:srgbClr val="00B050"/>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it-IT" sz="1300" kern="1200">
              <a:solidFill>
                <a:schemeClr val="tx1"/>
              </a:solidFill>
            </a:rPr>
            <a:t>Area tecnologie e sviluppo sistemi di conservazzione</a:t>
          </a:r>
        </a:p>
      </dsp:txBody>
      <dsp:txXfrm>
        <a:off x="3190979" y="2266224"/>
        <a:ext cx="1303665" cy="651832"/>
      </dsp:txXfrm>
    </dsp:sp>
    <dsp:sp modelId="{9B338F8F-A38F-4AE6-ADB9-89C4DC046212}">
      <dsp:nvSpPr>
        <dsp:cNvPr id="0" name=""/>
        <dsp:cNvSpPr/>
      </dsp:nvSpPr>
      <dsp:spPr>
        <a:xfrm>
          <a:off x="4768414" y="2266224"/>
          <a:ext cx="1303665" cy="651832"/>
        </a:xfrm>
        <a:prstGeom prst="rect">
          <a:avLst/>
        </a:prstGeom>
        <a:solidFill>
          <a:schemeClr val="bg1">
            <a:lumMod val="85000"/>
          </a:schemeClr>
        </a:solidFill>
        <a:ln w="9525" cap="flat" cmpd="sng" algn="ctr">
          <a:solidFill>
            <a:srgbClr val="00B050"/>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it-IT" sz="1300" kern="1200">
              <a:solidFill>
                <a:schemeClr val="tx1"/>
              </a:solidFill>
            </a:rPr>
            <a:t>Area esercizio dei servizi di conservazione</a:t>
          </a:r>
        </a:p>
      </dsp:txBody>
      <dsp:txXfrm>
        <a:off x="4768414" y="2266224"/>
        <a:ext cx="1303665" cy="651832"/>
      </dsp:txXfrm>
    </dsp:sp>
    <dsp:sp modelId="{29B71E6E-B8C2-43F1-9B67-ED6239C138E4}">
      <dsp:nvSpPr>
        <dsp:cNvPr id="0" name=""/>
        <dsp:cNvSpPr/>
      </dsp:nvSpPr>
      <dsp:spPr>
        <a:xfrm>
          <a:off x="1160780" y="1161719"/>
          <a:ext cx="1744473" cy="651832"/>
        </a:xfrm>
        <a:prstGeom prst="rect">
          <a:avLst/>
        </a:prstGeom>
        <a:solidFill>
          <a:schemeClr val="bg1">
            <a:lumMod val="85000"/>
          </a:schemeClr>
        </a:solidFill>
        <a:ln w="9525" cap="flat" cmpd="sng" algn="ctr">
          <a:solidFill>
            <a:srgbClr val="00B050"/>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it-IT" sz="1300" kern="1200">
              <a:solidFill>
                <a:schemeClr val="tx1"/>
              </a:solidFill>
            </a:rPr>
            <a:t>Area funzioni di supporto </a:t>
          </a:r>
          <a:r>
            <a:rPr lang="it-IT" sz="1300" kern="1200">
              <a:solidFill>
                <a:schemeClr val="tx1"/>
              </a:solidFill>
              <a:highlight>
                <a:srgbClr val="FFFF00"/>
              </a:highlight>
            </a:rPr>
            <a:t>(segreteria,legale, comunicazione</a:t>
          </a:r>
          <a:r>
            <a:rPr lang="it-IT" sz="1300" kern="1200">
              <a:solidFill>
                <a:schemeClr val="tx1"/>
              </a:solidFill>
            </a:rPr>
            <a:t>)</a:t>
          </a:r>
        </a:p>
      </dsp:txBody>
      <dsp:txXfrm>
        <a:off x="1160780" y="1161719"/>
        <a:ext cx="1744473" cy="651832"/>
      </dsp:txXfrm>
    </dsp:sp>
    <dsp:sp modelId="{D375C6B8-6984-4A02-8516-318BA0BF12F5}">
      <dsp:nvSpPr>
        <dsp:cNvPr id="0" name=""/>
        <dsp:cNvSpPr/>
      </dsp:nvSpPr>
      <dsp:spPr>
        <a:xfrm>
          <a:off x="3173431" y="1106868"/>
          <a:ext cx="1744473" cy="331887"/>
        </a:xfrm>
        <a:prstGeom prst="rect">
          <a:avLst/>
        </a:prstGeom>
        <a:solidFill>
          <a:schemeClr val="bg1">
            <a:lumMod val="85000"/>
          </a:schemeClr>
        </a:solidFill>
        <a:ln w="9525" cap="flat" cmpd="sng" algn="ctr">
          <a:solidFill>
            <a:srgbClr val="00B050"/>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it-IT" sz="1300" kern="1200" dirty="0">
              <a:solidFill>
                <a:schemeClr val="tx1"/>
              </a:solidFill>
            </a:rPr>
            <a:t>Sicurezza</a:t>
          </a:r>
        </a:p>
      </dsp:txBody>
      <dsp:txXfrm>
        <a:off x="3173431" y="1106868"/>
        <a:ext cx="1744473" cy="331887"/>
      </dsp:txXfrm>
    </dsp:sp>
    <dsp:sp modelId="{B1598A58-3942-4AE3-8DF9-5C64C21092D8}">
      <dsp:nvSpPr>
        <dsp:cNvPr id="0" name=""/>
        <dsp:cNvSpPr/>
      </dsp:nvSpPr>
      <dsp:spPr>
        <a:xfrm>
          <a:off x="3190249" y="1606739"/>
          <a:ext cx="1744473" cy="331887"/>
        </a:xfrm>
        <a:prstGeom prst="rect">
          <a:avLst/>
        </a:prstGeom>
        <a:solidFill>
          <a:schemeClr val="bg1">
            <a:lumMod val="85000"/>
          </a:schemeClr>
        </a:solidFill>
        <a:ln w="9525" cap="flat" cmpd="sng" algn="ctr">
          <a:solidFill>
            <a:srgbClr val="00B050"/>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it-IT" sz="1300" kern="1200" dirty="0">
              <a:solidFill>
                <a:schemeClr val="tx1"/>
              </a:solidFill>
            </a:rPr>
            <a:t>Trattamento </a:t>
          </a:r>
          <a:r>
            <a:rPr lang="it-IT" sz="1300" kern="1200">
              <a:solidFill>
                <a:schemeClr val="tx1"/>
              </a:solidFill>
            </a:rPr>
            <a:t>dei dati</a:t>
          </a:r>
          <a:endParaRPr lang="it-IT" sz="1300" kern="1200" dirty="0">
            <a:solidFill>
              <a:schemeClr val="tx1"/>
            </a:solidFill>
          </a:endParaRPr>
        </a:p>
      </dsp:txBody>
      <dsp:txXfrm>
        <a:off x="3190249" y="1606739"/>
        <a:ext cx="1744473" cy="3318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B7916C82D0C52488E40E5A2C63920E9" ma:contentTypeVersion="2" ma:contentTypeDescription="Creare un nuovo documento." ma:contentTypeScope="" ma:versionID="ade37bc36eb52b2feac49a1830dafdf5">
  <xsd:schema xmlns:xsd="http://www.w3.org/2001/XMLSchema" xmlns:xs="http://www.w3.org/2001/XMLSchema" xmlns:p="http://schemas.microsoft.com/office/2006/metadata/properties" xmlns:ns2="def5ebc7-7799-4f4d-b024-566756c4de05" targetNamespace="http://schemas.microsoft.com/office/2006/metadata/properties" ma:root="true" ma:fieldsID="5feff06596b4279856c7dba9c5a9f6c3" ns2:_="">
    <xsd:import namespace="def5ebc7-7799-4f4d-b024-566756c4de0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f5ebc7-7799-4f4d-b024-566756c4d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5DAE6-97D7-49EC-840D-7512B978A1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f5ebc7-7799-4f4d-b024-566756c4de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AFD0AF-2D18-4BFC-9080-010E625035CA}">
  <ds:schemaRefs>
    <ds:schemaRef ds:uri="http://schemas.microsoft.com/sharepoint/v3/contenttype/forms"/>
  </ds:schemaRefs>
</ds:datastoreItem>
</file>

<file path=customXml/itemProps3.xml><?xml version="1.0" encoding="utf-8"?>
<ds:datastoreItem xmlns:ds="http://schemas.openxmlformats.org/officeDocument/2006/customXml" ds:itemID="{7C3EC206-D3BD-4235-99D2-DBEA242EF24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3E8634-172A-4275-A94B-A49066DCE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27</Pages>
  <Words>23007</Words>
  <Characters>131141</Characters>
  <Application>Microsoft Office Word</Application>
  <DocSecurity>0</DocSecurity>
  <Lines>1092</Lines>
  <Paragraphs>307</Paragraphs>
  <ScaleCrop>false</ScaleCrop>
  <HeadingPairs>
    <vt:vector size="2" baseType="variant">
      <vt:variant>
        <vt:lpstr>Titolo</vt:lpstr>
      </vt:variant>
      <vt:variant>
        <vt:i4>1</vt:i4>
      </vt:variant>
    </vt:vector>
  </HeadingPairs>
  <TitlesOfParts>
    <vt:vector size="1" baseType="lpstr">
      <vt:lpstr/>
    </vt:vector>
  </TitlesOfParts>
  <Company>Regione Emilia-Romagna</Company>
  <LinksUpToDate>false</LinksUpToDate>
  <CharactersWithSpaces>153841</CharactersWithSpaces>
  <SharedDoc>false</SharedDoc>
  <HLinks>
    <vt:vector size="390" baseType="variant">
      <vt:variant>
        <vt:i4>2031638</vt:i4>
      </vt:variant>
      <vt:variant>
        <vt:i4>641</vt:i4>
      </vt:variant>
      <vt:variant>
        <vt:i4>0</vt:i4>
      </vt:variant>
      <vt:variant>
        <vt:i4>5</vt:i4>
      </vt:variant>
      <vt:variant>
        <vt:lpwstr/>
      </vt:variant>
      <vt:variant>
        <vt:lpwstr>Sommario</vt:lpwstr>
      </vt:variant>
      <vt:variant>
        <vt:i4>3932211</vt:i4>
      </vt:variant>
      <vt:variant>
        <vt:i4>638</vt:i4>
      </vt:variant>
      <vt:variant>
        <vt:i4>0</vt:i4>
      </vt:variant>
      <vt:variant>
        <vt:i4>5</vt:i4>
      </vt:variant>
      <vt:variant>
        <vt:lpwstr>http://parer.ibc.regione.emilia-romagna.it/</vt:lpwstr>
      </vt:variant>
      <vt:variant>
        <vt:lpwstr/>
      </vt:variant>
      <vt:variant>
        <vt:i4>3932211</vt:i4>
      </vt:variant>
      <vt:variant>
        <vt:i4>635</vt:i4>
      </vt:variant>
      <vt:variant>
        <vt:i4>0</vt:i4>
      </vt:variant>
      <vt:variant>
        <vt:i4>5</vt:i4>
      </vt:variant>
      <vt:variant>
        <vt:lpwstr>http://parer.ibc.regione.emilia-romagna.it/</vt:lpwstr>
      </vt:variant>
      <vt:variant>
        <vt:lpwstr/>
      </vt:variant>
      <vt:variant>
        <vt:i4>3932211</vt:i4>
      </vt:variant>
      <vt:variant>
        <vt:i4>632</vt:i4>
      </vt:variant>
      <vt:variant>
        <vt:i4>0</vt:i4>
      </vt:variant>
      <vt:variant>
        <vt:i4>5</vt:i4>
      </vt:variant>
      <vt:variant>
        <vt:lpwstr>http://parer.ibc.regione.emilia-romagna.it/</vt:lpwstr>
      </vt:variant>
      <vt:variant>
        <vt:lpwstr/>
      </vt:variant>
      <vt:variant>
        <vt:i4>3932211</vt:i4>
      </vt:variant>
      <vt:variant>
        <vt:i4>629</vt:i4>
      </vt:variant>
      <vt:variant>
        <vt:i4>0</vt:i4>
      </vt:variant>
      <vt:variant>
        <vt:i4>5</vt:i4>
      </vt:variant>
      <vt:variant>
        <vt:lpwstr>http://parer.ibc.regione.emilia-romagna.it/</vt:lpwstr>
      </vt:variant>
      <vt:variant>
        <vt:lpwstr/>
      </vt:variant>
      <vt:variant>
        <vt:i4>3932211</vt:i4>
      </vt:variant>
      <vt:variant>
        <vt:i4>626</vt:i4>
      </vt:variant>
      <vt:variant>
        <vt:i4>0</vt:i4>
      </vt:variant>
      <vt:variant>
        <vt:i4>5</vt:i4>
      </vt:variant>
      <vt:variant>
        <vt:lpwstr>http://parer.ibc.regione.emilia-romagna.it/</vt:lpwstr>
      </vt:variant>
      <vt:variant>
        <vt:lpwstr/>
      </vt:variant>
      <vt:variant>
        <vt:i4>2031638</vt:i4>
      </vt:variant>
      <vt:variant>
        <vt:i4>623</vt:i4>
      </vt:variant>
      <vt:variant>
        <vt:i4>0</vt:i4>
      </vt:variant>
      <vt:variant>
        <vt:i4>5</vt:i4>
      </vt:variant>
      <vt:variant>
        <vt:lpwstr/>
      </vt:variant>
      <vt:variant>
        <vt:lpwstr>Sommario</vt:lpwstr>
      </vt:variant>
      <vt:variant>
        <vt:i4>2031638</vt:i4>
      </vt:variant>
      <vt:variant>
        <vt:i4>620</vt:i4>
      </vt:variant>
      <vt:variant>
        <vt:i4>0</vt:i4>
      </vt:variant>
      <vt:variant>
        <vt:i4>5</vt:i4>
      </vt:variant>
      <vt:variant>
        <vt:lpwstr/>
      </vt:variant>
      <vt:variant>
        <vt:lpwstr>Sommario</vt:lpwstr>
      </vt:variant>
      <vt:variant>
        <vt:i4>2031638</vt:i4>
      </vt:variant>
      <vt:variant>
        <vt:i4>614</vt:i4>
      </vt:variant>
      <vt:variant>
        <vt:i4>0</vt:i4>
      </vt:variant>
      <vt:variant>
        <vt:i4>5</vt:i4>
      </vt:variant>
      <vt:variant>
        <vt:lpwstr/>
      </vt:variant>
      <vt:variant>
        <vt:lpwstr>Sommario</vt:lpwstr>
      </vt:variant>
      <vt:variant>
        <vt:i4>2031638</vt:i4>
      </vt:variant>
      <vt:variant>
        <vt:i4>611</vt:i4>
      </vt:variant>
      <vt:variant>
        <vt:i4>0</vt:i4>
      </vt:variant>
      <vt:variant>
        <vt:i4>5</vt:i4>
      </vt:variant>
      <vt:variant>
        <vt:lpwstr/>
      </vt:variant>
      <vt:variant>
        <vt:lpwstr>Sommario</vt:lpwstr>
      </vt:variant>
      <vt:variant>
        <vt:i4>2031638</vt:i4>
      </vt:variant>
      <vt:variant>
        <vt:i4>605</vt:i4>
      </vt:variant>
      <vt:variant>
        <vt:i4>0</vt:i4>
      </vt:variant>
      <vt:variant>
        <vt:i4>5</vt:i4>
      </vt:variant>
      <vt:variant>
        <vt:lpwstr/>
      </vt:variant>
      <vt:variant>
        <vt:lpwstr>Sommario</vt:lpwstr>
      </vt:variant>
      <vt:variant>
        <vt:i4>2031638</vt:i4>
      </vt:variant>
      <vt:variant>
        <vt:i4>593</vt:i4>
      </vt:variant>
      <vt:variant>
        <vt:i4>0</vt:i4>
      </vt:variant>
      <vt:variant>
        <vt:i4>5</vt:i4>
      </vt:variant>
      <vt:variant>
        <vt:lpwstr/>
      </vt:variant>
      <vt:variant>
        <vt:lpwstr>Sommario</vt:lpwstr>
      </vt:variant>
      <vt:variant>
        <vt:i4>2031638</vt:i4>
      </vt:variant>
      <vt:variant>
        <vt:i4>581</vt:i4>
      </vt:variant>
      <vt:variant>
        <vt:i4>0</vt:i4>
      </vt:variant>
      <vt:variant>
        <vt:i4>5</vt:i4>
      </vt:variant>
      <vt:variant>
        <vt:lpwstr/>
      </vt:variant>
      <vt:variant>
        <vt:lpwstr>Sommario</vt:lpwstr>
      </vt:variant>
      <vt:variant>
        <vt:i4>2031638</vt:i4>
      </vt:variant>
      <vt:variant>
        <vt:i4>569</vt:i4>
      </vt:variant>
      <vt:variant>
        <vt:i4>0</vt:i4>
      </vt:variant>
      <vt:variant>
        <vt:i4>5</vt:i4>
      </vt:variant>
      <vt:variant>
        <vt:lpwstr/>
      </vt:variant>
      <vt:variant>
        <vt:lpwstr>Sommario</vt:lpwstr>
      </vt:variant>
      <vt:variant>
        <vt:i4>2031638</vt:i4>
      </vt:variant>
      <vt:variant>
        <vt:i4>566</vt:i4>
      </vt:variant>
      <vt:variant>
        <vt:i4>0</vt:i4>
      </vt:variant>
      <vt:variant>
        <vt:i4>5</vt:i4>
      </vt:variant>
      <vt:variant>
        <vt:lpwstr/>
      </vt:variant>
      <vt:variant>
        <vt:lpwstr>Sommario</vt:lpwstr>
      </vt:variant>
      <vt:variant>
        <vt:i4>2031638</vt:i4>
      </vt:variant>
      <vt:variant>
        <vt:i4>554</vt:i4>
      </vt:variant>
      <vt:variant>
        <vt:i4>0</vt:i4>
      </vt:variant>
      <vt:variant>
        <vt:i4>5</vt:i4>
      </vt:variant>
      <vt:variant>
        <vt:lpwstr/>
      </vt:variant>
      <vt:variant>
        <vt:lpwstr>Sommario</vt:lpwstr>
      </vt:variant>
      <vt:variant>
        <vt:i4>2031638</vt:i4>
      </vt:variant>
      <vt:variant>
        <vt:i4>551</vt:i4>
      </vt:variant>
      <vt:variant>
        <vt:i4>0</vt:i4>
      </vt:variant>
      <vt:variant>
        <vt:i4>5</vt:i4>
      </vt:variant>
      <vt:variant>
        <vt:lpwstr/>
      </vt:variant>
      <vt:variant>
        <vt:lpwstr>Sommario</vt:lpwstr>
      </vt:variant>
      <vt:variant>
        <vt:i4>2031638</vt:i4>
      </vt:variant>
      <vt:variant>
        <vt:i4>545</vt:i4>
      </vt:variant>
      <vt:variant>
        <vt:i4>0</vt:i4>
      </vt:variant>
      <vt:variant>
        <vt:i4>5</vt:i4>
      </vt:variant>
      <vt:variant>
        <vt:lpwstr/>
      </vt:variant>
      <vt:variant>
        <vt:lpwstr>Sommario</vt:lpwstr>
      </vt:variant>
      <vt:variant>
        <vt:i4>2031638</vt:i4>
      </vt:variant>
      <vt:variant>
        <vt:i4>542</vt:i4>
      </vt:variant>
      <vt:variant>
        <vt:i4>0</vt:i4>
      </vt:variant>
      <vt:variant>
        <vt:i4>5</vt:i4>
      </vt:variant>
      <vt:variant>
        <vt:lpwstr/>
      </vt:variant>
      <vt:variant>
        <vt:lpwstr>Sommario</vt:lpwstr>
      </vt:variant>
      <vt:variant>
        <vt:i4>2031638</vt:i4>
      </vt:variant>
      <vt:variant>
        <vt:i4>533</vt:i4>
      </vt:variant>
      <vt:variant>
        <vt:i4>0</vt:i4>
      </vt:variant>
      <vt:variant>
        <vt:i4>5</vt:i4>
      </vt:variant>
      <vt:variant>
        <vt:lpwstr/>
      </vt:variant>
      <vt:variant>
        <vt:lpwstr>Sommario</vt:lpwstr>
      </vt:variant>
      <vt:variant>
        <vt:i4>2031638</vt:i4>
      </vt:variant>
      <vt:variant>
        <vt:i4>524</vt:i4>
      </vt:variant>
      <vt:variant>
        <vt:i4>0</vt:i4>
      </vt:variant>
      <vt:variant>
        <vt:i4>5</vt:i4>
      </vt:variant>
      <vt:variant>
        <vt:lpwstr/>
      </vt:variant>
      <vt:variant>
        <vt:lpwstr>Sommario</vt:lpwstr>
      </vt:variant>
      <vt:variant>
        <vt:i4>2031638</vt:i4>
      </vt:variant>
      <vt:variant>
        <vt:i4>521</vt:i4>
      </vt:variant>
      <vt:variant>
        <vt:i4>0</vt:i4>
      </vt:variant>
      <vt:variant>
        <vt:i4>5</vt:i4>
      </vt:variant>
      <vt:variant>
        <vt:lpwstr/>
      </vt:variant>
      <vt:variant>
        <vt:lpwstr>Sommario</vt:lpwstr>
      </vt:variant>
      <vt:variant>
        <vt:i4>2031638</vt:i4>
      </vt:variant>
      <vt:variant>
        <vt:i4>518</vt:i4>
      </vt:variant>
      <vt:variant>
        <vt:i4>0</vt:i4>
      </vt:variant>
      <vt:variant>
        <vt:i4>5</vt:i4>
      </vt:variant>
      <vt:variant>
        <vt:lpwstr/>
      </vt:variant>
      <vt:variant>
        <vt:lpwstr>Sommario</vt:lpwstr>
      </vt:variant>
      <vt:variant>
        <vt:i4>2031638</vt:i4>
      </vt:variant>
      <vt:variant>
        <vt:i4>515</vt:i4>
      </vt:variant>
      <vt:variant>
        <vt:i4>0</vt:i4>
      </vt:variant>
      <vt:variant>
        <vt:i4>5</vt:i4>
      </vt:variant>
      <vt:variant>
        <vt:lpwstr/>
      </vt:variant>
      <vt:variant>
        <vt:lpwstr>Sommario</vt:lpwstr>
      </vt:variant>
      <vt:variant>
        <vt:i4>2031638</vt:i4>
      </vt:variant>
      <vt:variant>
        <vt:i4>512</vt:i4>
      </vt:variant>
      <vt:variant>
        <vt:i4>0</vt:i4>
      </vt:variant>
      <vt:variant>
        <vt:i4>5</vt:i4>
      </vt:variant>
      <vt:variant>
        <vt:lpwstr/>
      </vt:variant>
      <vt:variant>
        <vt:lpwstr>Sommario</vt:lpwstr>
      </vt:variant>
      <vt:variant>
        <vt:i4>2031638</vt:i4>
      </vt:variant>
      <vt:variant>
        <vt:i4>509</vt:i4>
      </vt:variant>
      <vt:variant>
        <vt:i4>0</vt:i4>
      </vt:variant>
      <vt:variant>
        <vt:i4>5</vt:i4>
      </vt:variant>
      <vt:variant>
        <vt:lpwstr/>
      </vt:variant>
      <vt:variant>
        <vt:lpwstr>Sommario</vt:lpwstr>
      </vt:variant>
      <vt:variant>
        <vt:i4>2031638</vt:i4>
      </vt:variant>
      <vt:variant>
        <vt:i4>506</vt:i4>
      </vt:variant>
      <vt:variant>
        <vt:i4>0</vt:i4>
      </vt:variant>
      <vt:variant>
        <vt:i4>5</vt:i4>
      </vt:variant>
      <vt:variant>
        <vt:lpwstr/>
      </vt:variant>
      <vt:variant>
        <vt:lpwstr>Sommario</vt:lpwstr>
      </vt:variant>
      <vt:variant>
        <vt:i4>2031638</vt:i4>
      </vt:variant>
      <vt:variant>
        <vt:i4>500</vt:i4>
      </vt:variant>
      <vt:variant>
        <vt:i4>0</vt:i4>
      </vt:variant>
      <vt:variant>
        <vt:i4>5</vt:i4>
      </vt:variant>
      <vt:variant>
        <vt:lpwstr/>
      </vt:variant>
      <vt:variant>
        <vt:lpwstr>Sommario</vt:lpwstr>
      </vt:variant>
      <vt:variant>
        <vt:i4>2031638</vt:i4>
      </vt:variant>
      <vt:variant>
        <vt:i4>497</vt:i4>
      </vt:variant>
      <vt:variant>
        <vt:i4>0</vt:i4>
      </vt:variant>
      <vt:variant>
        <vt:i4>5</vt:i4>
      </vt:variant>
      <vt:variant>
        <vt:lpwstr/>
      </vt:variant>
      <vt:variant>
        <vt:lpwstr>Sommario</vt:lpwstr>
      </vt:variant>
      <vt:variant>
        <vt:i4>2031638</vt:i4>
      </vt:variant>
      <vt:variant>
        <vt:i4>476</vt:i4>
      </vt:variant>
      <vt:variant>
        <vt:i4>0</vt:i4>
      </vt:variant>
      <vt:variant>
        <vt:i4>5</vt:i4>
      </vt:variant>
      <vt:variant>
        <vt:lpwstr/>
      </vt:variant>
      <vt:variant>
        <vt:lpwstr>Sommario</vt:lpwstr>
      </vt:variant>
      <vt:variant>
        <vt:i4>2031638</vt:i4>
      </vt:variant>
      <vt:variant>
        <vt:i4>467</vt:i4>
      </vt:variant>
      <vt:variant>
        <vt:i4>0</vt:i4>
      </vt:variant>
      <vt:variant>
        <vt:i4>5</vt:i4>
      </vt:variant>
      <vt:variant>
        <vt:lpwstr/>
      </vt:variant>
      <vt:variant>
        <vt:lpwstr>Sommario</vt:lpwstr>
      </vt:variant>
      <vt:variant>
        <vt:i4>2031638</vt:i4>
      </vt:variant>
      <vt:variant>
        <vt:i4>440</vt:i4>
      </vt:variant>
      <vt:variant>
        <vt:i4>0</vt:i4>
      </vt:variant>
      <vt:variant>
        <vt:i4>5</vt:i4>
      </vt:variant>
      <vt:variant>
        <vt:lpwstr/>
      </vt:variant>
      <vt:variant>
        <vt:lpwstr>Sommario</vt:lpwstr>
      </vt:variant>
      <vt:variant>
        <vt:i4>2031638</vt:i4>
      </vt:variant>
      <vt:variant>
        <vt:i4>437</vt:i4>
      </vt:variant>
      <vt:variant>
        <vt:i4>0</vt:i4>
      </vt:variant>
      <vt:variant>
        <vt:i4>5</vt:i4>
      </vt:variant>
      <vt:variant>
        <vt:lpwstr/>
      </vt:variant>
      <vt:variant>
        <vt:lpwstr>Sommario</vt:lpwstr>
      </vt:variant>
      <vt:variant>
        <vt:i4>2031638</vt:i4>
      </vt:variant>
      <vt:variant>
        <vt:i4>434</vt:i4>
      </vt:variant>
      <vt:variant>
        <vt:i4>0</vt:i4>
      </vt:variant>
      <vt:variant>
        <vt:i4>5</vt:i4>
      </vt:variant>
      <vt:variant>
        <vt:lpwstr/>
      </vt:variant>
      <vt:variant>
        <vt:lpwstr>Sommario</vt:lpwstr>
      </vt:variant>
      <vt:variant>
        <vt:i4>2031638</vt:i4>
      </vt:variant>
      <vt:variant>
        <vt:i4>428</vt:i4>
      </vt:variant>
      <vt:variant>
        <vt:i4>0</vt:i4>
      </vt:variant>
      <vt:variant>
        <vt:i4>5</vt:i4>
      </vt:variant>
      <vt:variant>
        <vt:lpwstr/>
      </vt:variant>
      <vt:variant>
        <vt:lpwstr>Sommario</vt:lpwstr>
      </vt:variant>
      <vt:variant>
        <vt:i4>2031638</vt:i4>
      </vt:variant>
      <vt:variant>
        <vt:i4>422</vt:i4>
      </vt:variant>
      <vt:variant>
        <vt:i4>0</vt:i4>
      </vt:variant>
      <vt:variant>
        <vt:i4>5</vt:i4>
      </vt:variant>
      <vt:variant>
        <vt:lpwstr/>
      </vt:variant>
      <vt:variant>
        <vt:lpwstr>Sommario</vt:lpwstr>
      </vt:variant>
      <vt:variant>
        <vt:i4>2031638</vt:i4>
      </vt:variant>
      <vt:variant>
        <vt:i4>410</vt:i4>
      </vt:variant>
      <vt:variant>
        <vt:i4>0</vt:i4>
      </vt:variant>
      <vt:variant>
        <vt:i4>5</vt:i4>
      </vt:variant>
      <vt:variant>
        <vt:lpwstr/>
      </vt:variant>
      <vt:variant>
        <vt:lpwstr>Sommario</vt:lpwstr>
      </vt:variant>
      <vt:variant>
        <vt:i4>2031638</vt:i4>
      </vt:variant>
      <vt:variant>
        <vt:i4>407</vt:i4>
      </vt:variant>
      <vt:variant>
        <vt:i4>0</vt:i4>
      </vt:variant>
      <vt:variant>
        <vt:i4>5</vt:i4>
      </vt:variant>
      <vt:variant>
        <vt:lpwstr/>
      </vt:variant>
      <vt:variant>
        <vt:lpwstr>Sommario</vt:lpwstr>
      </vt:variant>
      <vt:variant>
        <vt:i4>2031638</vt:i4>
      </vt:variant>
      <vt:variant>
        <vt:i4>404</vt:i4>
      </vt:variant>
      <vt:variant>
        <vt:i4>0</vt:i4>
      </vt:variant>
      <vt:variant>
        <vt:i4>5</vt:i4>
      </vt:variant>
      <vt:variant>
        <vt:lpwstr/>
      </vt:variant>
      <vt:variant>
        <vt:lpwstr>Sommario</vt:lpwstr>
      </vt:variant>
      <vt:variant>
        <vt:i4>2031638</vt:i4>
      </vt:variant>
      <vt:variant>
        <vt:i4>395</vt:i4>
      </vt:variant>
      <vt:variant>
        <vt:i4>0</vt:i4>
      </vt:variant>
      <vt:variant>
        <vt:i4>5</vt:i4>
      </vt:variant>
      <vt:variant>
        <vt:lpwstr/>
      </vt:variant>
      <vt:variant>
        <vt:lpwstr>Sommario</vt:lpwstr>
      </vt:variant>
      <vt:variant>
        <vt:i4>2031638</vt:i4>
      </vt:variant>
      <vt:variant>
        <vt:i4>386</vt:i4>
      </vt:variant>
      <vt:variant>
        <vt:i4>0</vt:i4>
      </vt:variant>
      <vt:variant>
        <vt:i4>5</vt:i4>
      </vt:variant>
      <vt:variant>
        <vt:lpwstr/>
      </vt:variant>
      <vt:variant>
        <vt:lpwstr>Sommario</vt:lpwstr>
      </vt:variant>
      <vt:variant>
        <vt:i4>2031638</vt:i4>
      </vt:variant>
      <vt:variant>
        <vt:i4>374</vt:i4>
      </vt:variant>
      <vt:variant>
        <vt:i4>0</vt:i4>
      </vt:variant>
      <vt:variant>
        <vt:i4>5</vt:i4>
      </vt:variant>
      <vt:variant>
        <vt:lpwstr/>
      </vt:variant>
      <vt:variant>
        <vt:lpwstr>Sommario</vt:lpwstr>
      </vt:variant>
      <vt:variant>
        <vt:i4>2031638</vt:i4>
      </vt:variant>
      <vt:variant>
        <vt:i4>368</vt:i4>
      </vt:variant>
      <vt:variant>
        <vt:i4>0</vt:i4>
      </vt:variant>
      <vt:variant>
        <vt:i4>5</vt:i4>
      </vt:variant>
      <vt:variant>
        <vt:lpwstr/>
      </vt:variant>
      <vt:variant>
        <vt:lpwstr>Sommario</vt:lpwstr>
      </vt:variant>
      <vt:variant>
        <vt:i4>2031638</vt:i4>
      </vt:variant>
      <vt:variant>
        <vt:i4>362</vt:i4>
      </vt:variant>
      <vt:variant>
        <vt:i4>0</vt:i4>
      </vt:variant>
      <vt:variant>
        <vt:i4>5</vt:i4>
      </vt:variant>
      <vt:variant>
        <vt:lpwstr/>
      </vt:variant>
      <vt:variant>
        <vt:lpwstr>Sommario</vt:lpwstr>
      </vt:variant>
      <vt:variant>
        <vt:i4>2031638</vt:i4>
      </vt:variant>
      <vt:variant>
        <vt:i4>353</vt:i4>
      </vt:variant>
      <vt:variant>
        <vt:i4>0</vt:i4>
      </vt:variant>
      <vt:variant>
        <vt:i4>5</vt:i4>
      </vt:variant>
      <vt:variant>
        <vt:lpwstr/>
      </vt:variant>
      <vt:variant>
        <vt:lpwstr>Sommario</vt:lpwstr>
      </vt:variant>
      <vt:variant>
        <vt:i4>2031638</vt:i4>
      </vt:variant>
      <vt:variant>
        <vt:i4>347</vt:i4>
      </vt:variant>
      <vt:variant>
        <vt:i4>0</vt:i4>
      </vt:variant>
      <vt:variant>
        <vt:i4>5</vt:i4>
      </vt:variant>
      <vt:variant>
        <vt:lpwstr/>
      </vt:variant>
      <vt:variant>
        <vt:lpwstr>Sommario</vt:lpwstr>
      </vt:variant>
      <vt:variant>
        <vt:i4>2031638</vt:i4>
      </vt:variant>
      <vt:variant>
        <vt:i4>341</vt:i4>
      </vt:variant>
      <vt:variant>
        <vt:i4>0</vt:i4>
      </vt:variant>
      <vt:variant>
        <vt:i4>5</vt:i4>
      </vt:variant>
      <vt:variant>
        <vt:lpwstr/>
      </vt:variant>
      <vt:variant>
        <vt:lpwstr>Sommario</vt:lpwstr>
      </vt:variant>
      <vt:variant>
        <vt:i4>2031638</vt:i4>
      </vt:variant>
      <vt:variant>
        <vt:i4>335</vt:i4>
      </vt:variant>
      <vt:variant>
        <vt:i4>0</vt:i4>
      </vt:variant>
      <vt:variant>
        <vt:i4>5</vt:i4>
      </vt:variant>
      <vt:variant>
        <vt:lpwstr/>
      </vt:variant>
      <vt:variant>
        <vt:lpwstr>Sommario</vt:lpwstr>
      </vt:variant>
      <vt:variant>
        <vt:i4>2031638</vt:i4>
      </vt:variant>
      <vt:variant>
        <vt:i4>332</vt:i4>
      </vt:variant>
      <vt:variant>
        <vt:i4>0</vt:i4>
      </vt:variant>
      <vt:variant>
        <vt:i4>5</vt:i4>
      </vt:variant>
      <vt:variant>
        <vt:lpwstr/>
      </vt:variant>
      <vt:variant>
        <vt:lpwstr>Sommario</vt:lpwstr>
      </vt:variant>
      <vt:variant>
        <vt:i4>2031638</vt:i4>
      </vt:variant>
      <vt:variant>
        <vt:i4>323</vt:i4>
      </vt:variant>
      <vt:variant>
        <vt:i4>0</vt:i4>
      </vt:variant>
      <vt:variant>
        <vt:i4>5</vt:i4>
      </vt:variant>
      <vt:variant>
        <vt:lpwstr/>
      </vt:variant>
      <vt:variant>
        <vt:lpwstr>Sommario</vt:lpwstr>
      </vt:variant>
      <vt:variant>
        <vt:i4>2031638</vt:i4>
      </vt:variant>
      <vt:variant>
        <vt:i4>302</vt:i4>
      </vt:variant>
      <vt:variant>
        <vt:i4>0</vt:i4>
      </vt:variant>
      <vt:variant>
        <vt:i4>5</vt:i4>
      </vt:variant>
      <vt:variant>
        <vt:lpwstr/>
      </vt:variant>
      <vt:variant>
        <vt:lpwstr>Sommario</vt:lpwstr>
      </vt:variant>
      <vt:variant>
        <vt:i4>2031638</vt:i4>
      </vt:variant>
      <vt:variant>
        <vt:i4>266</vt:i4>
      </vt:variant>
      <vt:variant>
        <vt:i4>0</vt:i4>
      </vt:variant>
      <vt:variant>
        <vt:i4>5</vt:i4>
      </vt:variant>
      <vt:variant>
        <vt:lpwstr/>
      </vt:variant>
      <vt:variant>
        <vt:lpwstr>Sommario</vt:lpwstr>
      </vt:variant>
      <vt:variant>
        <vt:i4>2031638</vt:i4>
      </vt:variant>
      <vt:variant>
        <vt:i4>257</vt:i4>
      </vt:variant>
      <vt:variant>
        <vt:i4>0</vt:i4>
      </vt:variant>
      <vt:variant>
        <vt:i4>5</vt:i4>
      </vt:variant>
      <vt:variant>
        <vt:lpwstr/>
      </vt:variant>
      <vt:variant>
        <vt:lpwstr>Sommario</vt:lpwstr>
      </vt:variant>
      <vt:variant>
        <vt:i4>2031638</vt:i4>
      </vt:variant>
      <vt:variant>
        <vt:i4>245</vt:i4>
      </vt:variant>
      <vt:variant>
        <vt:i4>0</vt:i4>
      </vt:variant>
      <vt:variant>
        <vt:i4>5</vt:i4>
      </vt:variant>
      <vt:variant>
        <vt:lpwstr/>
      </vt:variant>
      <vt:variant>
        <vt:lpwstr>Sommario</vt:lpwstr>
      </vt:variant>
      <vt:variant>
        <vt:i4>2031638</vt:i4>
      </vt:variant>
      <vt:variant>
        <vt:i4>242</vt:i4>
      </vt:variant>
      <vt:variant>
        <vt:i4>0</vt:i4>
      </vt:variant>
      <vt:variant>
        <vt:i4>5</vt:i4>
      </vt:variant>
      <vt:variant>
        <vt:lpwstr/>
      </vt:variant>
      <vt:variant>
        <vt:lpwstr>Sommario</vt:lpwstr>
      </vt:variant>
      <vt:variant>
        <vt:i4>2031638</vt:i4>
      </vt:variant>
      <vt:variant>
        <vt:i4>239</vt:i4>
      </vt:variant>
      <vt:variant>
        <vt:i4>0</vt:i4>
      </vt:variant>
      <vt:variant>
        <vt:i4>5</vt:i4>
      </vt:variant>
      <vt:variant>
        <vt:lpwstr/>
      </vt:variant>
      <vt:variant>
        <vt:lpwstr>Sommario</vt:lpwstr>
      </vt:variant>
      <vt:variant>
        <vt:i4>2031638</vt:i4>
      </vt:variant>
      <vt:variant>
        <vt:i4>236</vt:i4>
      </vt:variant>
      <vt:variant>
        <vt:i4>0</vt:i4>
      </vt:variant>
      <vt:variant>
        <vt:i4>5</vt:i4>
      </vt:variant>
      <vt:variant>
        <vt:lpwstr/>
      </vt:variant>
      <vt:variant>
        <vt:lpwstr>Sommario</vt:lpwstr>
      </vt:variant>
      <vt:variant>
        <vt:i4>2031638</vt:i4>
      </vt:variant>
      <vt:variant>
        <vt:i4>230</vt:i4>
      </vt:variant>
      <vt:variant>
        <vt:i4>0</vt:i4>
      </vt:variant>
      <vt:variant>
        <vt:i4>5</vt:i4>
      </vt:variant>
      <vt:variant>
        <vt:lpwstr/>
      </vt:variant>
      <vt:variant>
        <vt:lpwstr>Sommario</vt:lpwstr>
      </vt:variant>
      <vt:variant>
        <vt:i4>2031638</vt:i4>
      </vt:variant>
      <vt:variant>
        <vt:i4>221</vt:i4>
      </vt:variant>
      <vt:variant>
        <vt:i4>0</vt:i4>
      </vt:variant>
      <vt:variant>
        <vt:i4>5</vt:i4>
      </vt:variant>
      <vt:variant>
        <vt:lpwstr/>
      </vt:variant>
      <vt:variant>
        <vt:lpwstr>Sommario</vt:lpwstr>
      </vt:variant>
      <vt:variant>
        <vt:i4>2031638</vt:i4>
      </vt:variant>
      <vt:variant>
        <vt:i4>218</vt:i4>
      </vt:variant>
      <vt:variant>
        <vt:i4>0</vt:i4>
      </vt:variant>
      <vt:variant>
        <vt:i4>5</vt:i4>
      </vt:variant>
      <vt:variant>
        <vt:lpwstr/>
      </vt:variant>
      <vt:variant>
        <vt:lpwstr>Sommario</vt:lpwstr>
      </vt:variant>
      <vt:variant>
        <vt:i4>2031638</vt:i4>
      </vt:variant>
      <vt:variant>
        <vt:i4>215</vt:i4>
      </vt:variant>
      <vt:variant>
        <vt:i4>0</vt:i4>
      </vt:variant>
      <vt:variant>
        <vt:i4>5</vt:i4>
      </vt:variant>
      <vt:variant>
        <vt:lpwstr/>
      </vt:variant>
      <vt:variant>
        <vt:lpwstr>Sommario</vt:lpwstr>
      </vt:variant>
      <vt:variant>
        <vt:i4>2555951</vt:i4>
      </vt:variant>
      <vt:variant>
        <vt:i4>212</vt:i4>
      </vt:variant>
      <vt:variant>
        <vt:i4>0</vt:i4>
      </vt:variant>
      <vt:variant>
        <vt:i4>5</vt:i4>
      </vt:variant>
      <vt:variant>
        <vt:lpwstr>https://it.wikipedia.org/wiki/Real-time</vt:lpwstr>
      </vt:variant>
      <vt:variant>
        <vt:lpwstr/>
      </vt:variant>
      <vt:variant>
        <vt:i4>2031638</vt:i4>
      </vt:variant>
      <vt:variant>
        <vt:i4>209</vt:i4>
      </vt:variant>
      <vt:variant>
        <vt:i4>0</vt:i4>
      </vt:variant>
      <vt:variant>
        <vt:i4>5</vt:i4>
      </vt:variant>
      <vt:variant>
        <vt:lpwstr/>
      </vt:variant>
      <vt:variant>
        <vt:lpwstr>Sommario</vt:lpwstr>
      </vt:variant>
      <vt:variant>
        <vt:i4>6160386</vt:i4>
      </vt:variant>
      <vt:variant>
        <vt:i4>206</vt:i4>
      </vt:variant>
      <vt:variant>
        <vt:i4>0</vt:i4>
      </vt:variant>
      <vt:variant>
        <vt:i4>5</vt:i4>
      </vt:variant>
      <vt:variant>
        <vt:lpwstr>http://parer.ibc.regione.emilia-romagna.it/documentazione</vt:lpwstr>
      </vt:variant>
      <vt:variant>
        <vt:lpwstr/>
      </vt:variant>
      <vt:variant>
        <vt:i4>3276837</vt:i4>
      </vt:variant>
      <vt:variant>
        <vt:i4>0</vt:i4>
      </vt:variant>
      <vt:variant>
        <vt:i4>0</vt:i4>
      </vt:variant>
      <vt:variant>
        <vt:i4>5</vt:i4>
      </vt:variant>
      <vt:variant>
        <vt:lpwstr>http://www.sa-ero.archivi.beniculturali.it/index.php?id=21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di Conservazione Scenario 3</dc:title>
  <dc:creator>ParER</dc:creator>
  <cp:lastModifiedBy>Giovanni Galazzini</cp:lastModifiedBy>
  <cp:revision>282</cp:revision>
  <cp:lastPrinted>2018-07-23T11:28:00Z</cp:lastPrinted>
  <dcterms:created xsi:type="dcterms:W3CDTF">2018-07-27T09:27:00Z</dcterms:created>
  <dcterms:modified xsi:type="dcterms:W3CDTF">2018-09-07T14:05:00Z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0x010100CB7916C82D0C52488E40E5A2C63920E9</vt:lpwstr>
  </property>
</Properties>
</file>